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9B8" w:rsidRPr="00B278DA" w:rsidRDefault="005A59B8" w:rsidP="005A59B8">
      <w:pPr>
        <w:jc w:val="center"/>
        <w:rPr>
          <w:b/>
          <w:sz w:val="28"/>
          <w:szCs w:val="28"/>
        </w:rPr>
      </w:pPr>
      <w:r w:rsidRPr="00B278DA">
        <w:rPr>
          <w:b/>
          <w:sz w:val="28"/>
          <w:szCs w:val="28"/>
        </w:rPr>
        <w:t>Содержание</w:t>
      </w:r>
    </w:p>
    <w:p w:rsidR="00C66FD1" w:rsidRDefault="00596D0B">
      <w:pPr>
        <w:pStyle w:val="16"/>
        <w:tabs>
          <w:tab w:val="left" w:pos="567"/>
        </w:tabs>
        <w:rPr>
          <w:rFonts w:asciiTheme="minorHAnsi" w:eastAsiaTheme="minorEastAsia" w:hAnsiTheme="minorHAnsi" w:cstheme="minorBidi"/>
          <w:noProof/>
          <w:sz w:val="22"/>
          <w:lang w:eastAsia="ru-RU"/>
        </w:rPr>
      </w:pPr>
      <w:r>
        <w:fldChar w:fldCharType="begin"/>
      </w:r>
      <w:r w:rsidR="005A59B8">
        <w:instrText xml:space="preserve"> TOC \o "1-3" \h \z \u </w:instrText>
      </w:r>
      <w:r>
        <w:fldChar w:fldCharType="separate"/>
      </w:r>
      <w:hyperlink w:anchor="_Toc471642052" w:history="1">
        <w:r w:rsidR="00C66FD1" w:rsidRPr="009C6309">
          <w:rPr>
            <w:rStyle w:val="af5"/>
            <w:noProof/>
          </w:rPr>
          <w:t>1</w:t>
        </w:r>
        <w:r w:rsidR="00C66FD1">
          <w:rPr>
            <w:rFonts w:asciiTheme="minorHAnsi" w:eastAsiaTheme="minorEastAsia" w:hAnsiTheme="minorHAnsi" w:cstheme="minorBidi"/>
            <w:noProof/>
            <w:sz w:val="22"/>
            <w:lang w:eastAsia="ru-RU"/>
          </w:rPr>
          <w:tab/>
        </w:r>
        <w:r w:rsidR="00C66FD1" w:rsidRPr="009C6309">
          <w:rPr>
            <w:rStyle w:val="af5"/>
            <w:noProof/>
          </w:rPr>
          <w:t>Модуль CONTFP</w:t>
        </w:r>
        <w:r w:rsidR="00C66FD1">
          <w:rPr>
            <w:noProof/>
            <w:webHidden/>
          </w:rPr>
          <w:tab/>
        </w:r>
        <w:r>
          <w:rPr>
            <w:noProof/>
            <w:webHidden/>
          </w:rPr>
          <w:fldChar w:fldCharType="begin"/>
        </w:r>
        <w:r w:rsidR="00C66FD1">
          <w:rPr>
            <w:noProof/>
            <w:webHidden/>
          </w:rPr>
          <w:instrText xml:space="preserve"> PAGEREF _Toc471642052 \h </w:instrText>
        </w:r>
        <w:r>
          <w:rPr>
            <w:noProof/>
            <w:webHidden/>
          </w:rPr>
        </w:r>
        <w:r>
          <w:rPr>
            <w:noProof/>
            <w:webHidden/>
          </w:rPr>
          <w:fldChar w:fldCharType="separate"/>
        </w:r>
        <w:r w:rsidR="0007715B">
          <w:rPr>
            <w:noProof/>
            <w:webHidden/>
          </w:rPr>
          <w:t>2</w:t>
        </w:r>
        <w:r>
          <w:rPr>
            <w:noProof/>
            <w:webHidden/>
          </w:rPr>
          <w:fldChar w:fldCharType="end"/>
        </w:r>
      </w:hyperlink>
    </w:p>
    <w:p w:rsidR="00C66FD1" w:rsidRDefault="00596D0B">
      <w:pPr>
        <w:pStyle w:val="28"/>
        <w:rPr>
          <w:rFonts w:asciiTheme="minorHAnsi" w:eastAsiaTheme="minorEastAsia" w:hAnsiTheme="minorHAnsi" w:cstheme="minorBidi"/>
          <w:noProof/>
          <w:sz w:val="22"/>
          <w:lang w:eastAsia="ru-RU"/>
        </w:rPr>
      </w:pPr>
      <w:hyperlink w:anchor="_Toc471642053" w:history="1">
        <w:r w:rsidR="00C66FD1" w:rsidRPr="009C6309">
          <w:rPr>
            <w:rStyle w:val="af5"/>
            <w:noProof/>
          </w:rPr>
          <w:t>1.1 Постановка задачи</w:t>
        </w:r>
        <w:r w:rsidR="00C66FD1">
          <w:rPr>
            <w:noProof/>
            <w:webHidden/>
          </w:rPr>
          <w:tab/>
        </w:r>
        <w:r>
          <w:rPr>
            <w:noProof/>
            <w:webHidden/>
          </w:rPr>
          <w:fldChar w:fldCharType="begin"/>
        </w:r>
        <w:r w:rsidR="00C66FD1">
          <w:rPr>
            <w:noProof/>
            <w:webHidden/>
          </w:rPr>
          <w:instrText xml:space="preserve"> PAGEREF _Toc471642053 \h </w:instrText>
        </w:r>
        <w:r>
          <w:rPr>
            <w:noProof/>
            <w:webHidden/>
          </w:rPr>
        </w:r>
        <w:r>
          <w:rPr>
            <w:noProof/>
            <w:webHidden/>
          </w:rPr>
          <w:fldChar w:fldCharType="separate"/>
        </w:r>
        <w:r w:rsidR="0007715B">
          <w:rPr>
            <w:noProof/>
            <w:webHidden/>
          </w:rPr>
          <w:t>2</w:t>
        </w:r>
        <w:r>
          <w:rPr>
            <w:noProof/>
            <w:webHidden/>
          </w:rPr>
          <w:fldChar w:fldCharType="end"/>
        </w:r>
      </w:hyperlink>
    </w:p>
    <w:p w:rsidR="00C66FD1" w:rsidRDefault="00596D0B">
      <w:pPr>
        <w:pStyle w:val="28"/>
        <w:rPr>
          <w:rFonts w:asciiTheme="minorHAnsi" w:eastAsiaTheme="minorEastAsia" w:hAnsiTheme="minorHAnsi" w:cstheme="minorBidi"/>
          <w:noProof/>
          <w:sz w:val="22"/>
          <w:lang w:eastAsia="ru-RU"/>
        </w:rPr>
      </w:pPr>
      <w:hyperlink w:anchor="_Toc471642054" w:history="1">
        <w:r w:rsidR="00C66FD1" w:rsidRPr="009C6309">
          <w:rPr>
            <w:rStyle w:val="af5"/>
            <w:noProof/>
          </w:rPr>
          <w:t>1.2 Общее описание</w:t>
        </w:r>
        <w:r w:rsidR="00C66FD1">
          <w:rPr>
            <w:noProof/>
            <w:webHidden/>
          </w:rPr>
          <w:tab/>
        </w:r>
        <w:r>
          <w:rPr>
            <w:noProof/>
            <w:webHidden/>
          </w:rPr>
          <w:fldChar w:fldCharType="begin"/>
        </w:r>
        <w:r w:rsidR="00C66FD1">
          <w:rPr>
            <w:noProof/>
            <w:webHidden/>
          </w:rPr>
          <w:instrText xml:space="preserve"> PAGEREF _Toc471642054 \h </w:instrText>
        </w:r>
        <w:r>
          <w:rPr>
            <w:noProof/>
            <w:webHidden/>
          </w:rPr>
        </w:r>
        <w:r>
          <w:rPr>
            <w:noProof/>
            <w:webHidden/>
          </w:rPr>
          <w:fldChar w:fldCharType="separate"/>
        </w:r>
        <w:r w:rsidR="0007715B">
          <w:rPr>
            <w:noProof/>
            <w:webHidden/>
          </w:rPr>
          <w:t>2</w:t>
        </w:r>
        <w:r>
          <w:rPr>
            <w:noProof/>
            <w:webHidden/>
          </w:rPr>
          <w:fldChar w:fldCharType="end"/>
        </w:r>
      </w:hyperlink>
    </w:p>
    <w:p w:rsidR="00C66FD1" w:rsidRDefault="00596D0B">
      <w:pPr>
        <w:pStyle w:val="28"/>
        <w:rPr>
          <w:rFonts w:asciiTheme="minorHAnsi" w:eastAsiaTheme="minorEastAsia" w:hAnsiTheme="minorHAnsi" w:cstheme="minorBidi"/>
          <w:noProof/>
          <w:sz w:val="22"/>
          <w:lang w:eastAsia="ru-RU"/>
        </w:rPr>
      </w:pPr>
      <w:hyperlink w:anchor="_Toc471642055" w:history="1">
        <w:r w:rsidR="00C66FD1" w:rsidRPr="009C6309">
          <w:rPr>
            <w:rStyle w:val="af5"/>
            <w:noProof/>
          </w:rPr>
          <w:t>1.3 Математическая модель</w:t>
        </w:r>
        <w:r w:rsidR="00C66FD1">
          <w:rPr>
            <w:noProof/>
            <w:webHidden/>
          </w:rPr>
          <w:tab/>
        </w:r>
        <w:r>
          <w:rPr>
            <w:noProof/>
            <w:webHidden/>
          </w:rPr>
          <w:fldChar w:fldCharType="begin"/>
        </w:r>
        <w:r w:rsidR="00C66FD1">
          <w:rPr>
            <w:noProof/>
            <w:webHidden/>
          </w:rPr>
          <w:instrText xml:space="preserve"> PAGEREF _Toc471642055 \h </w:instrText>
        </w:r>
        <w:r>
          <w:rPr>
            <w:noProof/>
            <w:webHidden/>
          </w:rPr>
        </w:r>
        <w:r>
          <w:rPr>
            <w:noProof/>
            <w:webHidden/>
          </w:rPr>
          <w:fldChar w:fldCharType="separate"/>
        </w:r>
        <w:r w:rsidR="0007715B">
          <w:rPr>
            <w:noProof/>
            <w:webHidden/>
          </w:rPr>
          <w:t>2</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56" w:history="1">
        <w:r w:rsidR="00C66FD1" w:rsidRPr="009C6309">
          <w:rPr>
            <w:rStyle w:val="af5"/>
            <w:noProof/>
          </w:rPr>
          <w:t xml:space="preserve">1.3.1 Основные предположения и допущения модели </w:t>
        </w:r>
        <w:r w:rsidR="00C66FD1" w:rsidRPr="009C6309">
          <w:rPr>
            <w:rStyle w:val="af5"/>
            <w:noProof/>
            <w:lang w:val="en-US"/>
          </w:rPr>
          <w:t>CONTFP</w:t>
        </w:r>
        <w:r w:rsidR="00C66FD1">
          <w:rPr>
            <w:noProof/>
            <w:webHidden/>
          </w:rPr>
          <w:tab/>
        </w:r>
        <w:r>
          <w:rPr>
            <w:noProof/>
            <w:webHidden/>
          </w:rPr>
          <w:fldChar w:fldCharType="begin"/>
        </w:r>
        <w:r w:rsidR="00C66FD1">
          <w:rPr>
            <w:noProof/>
            <w:webHidden/>
          </w:rPr>
          <w:instrText xml:space="preserve"> PAGEREF _Toc471642056 \h </w:instrText>
        </w:r>
        <w:r>
          <w:rPr>
            <w:noProof/>
            <w:webHidden/>
          </w:rPr>
        </w:r>
        <w:r>
          <w:rPr>
            <w:noProof/>
            <w:webHidden/>
          </w:rPr>
          <w:fldChar w:fldCharType="separate"/>
        </w:r>
        <w:r w:rsidR="0007715B">
          <w:rPr>
            <w:noProof/>
            <w:webHidden/>
          </w:rPr>
          <w:t>2</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57" w:history="1">
        <w:r w:rsidR="00C66FD1" w:rsidRPr="009C6309">
          <w:rPr>
            <w:rStyle w:val="af5"/>
            <w:noProof/>
          </w:rPr>
          <w:t>1.3.2 Моделируемые химические соединения и элементы</w:t>
        </w:r>
        <w:r w:rsidR="00C66FD1">
          <w:rPr>
            <w:noProof/>
            <w:webHidden/>
          </w:rPr>
          <w:tab/>
        </w:r>
        <w:r>
          <w:rPr>
            <w:noProof/>
            <w:webHidden/>
          </w:rPr>
          <w:fldChar w:fldCharType="begin"/>
        </w:r>
        <w:r w:rsidR="00C66FD1">
          <w:rPr>
            <w:noProof/>
            <w:webHidden/>
          </w:rPr>
          <w:instrText xml:space="preserve"> PAGEREF _Toc471642057 \h </w:instrText>
        </w:r>
        <w:r>
          <w:rPr>
            <w:noProof/>
            <w:webHidden/>
          </w:rPr>
        </w:r>
        <w:r>
          <w:rPr>
            <w:noProof/>
            <w:webHidden/>
          </w:rPr>
          <w:fldChar w:fldCharType="separate"/>
        </w:r>
        <w:r w:rsidR="0007715B">
          <w:rPr>
            <w:noProof/>
            <w:webHidden/>
          </w:rPr>
          <w:t>3</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58" w:history="1">
        <w:r w:rsidR="00C66FD1" w:rsidRPr="009C6309">
          <w:rPr>
            <w:rStyle w:val="af5"/>
            <w:noProof/>
          </w:rPr>
          <w:t xml:space="preserve">1.3.3 Поведение ПД в </w:t>
        </w:r>
        <w:r w:rsidR="00C66FD1" w:rsidRPr="009C6309">
          <w:rPr>
            <w:rStyle w:val="af5"/>
            <w:noProof/>
            <w:lang w:val="en-US"/>
          </w:rPr>
          <w:t>ЗО</w:t>
        </w:r>
        <w:r w:rsidR="00C66FD1">
          <w:rPr>
            <w:noProof/>
            <w:webHidden/>
          </w:rPr>
          <w:tab/>
        </w:r>
        <w:r>
          <w:rPr>
            <w:noProof/>
            <w:webHidden/>
          </w:rPr>
          <w:fldChar w:fldCharType="begin"/>
        </w:r>
        <w:r w:rsidR="00C66FD1">
          <w:rPr>
            <w:noProof/>
            <w:webHidden/>
          </w:rPr>
          <w:instrText xml:space="preserve"> PAGEREF _Toc471642058 \h </w:instrText>
        </w:r>
        <w:r>
          <w:rPr>
            <w:noProof/>
            <w:webHidden/>
          </w:rPr>
        </w:r>
        <w:r>
          <w:rPr>
            <w:noProof/>
            <w:webHidden/>
          </w:rPr>
          <w:fldChar w:fldCharType="separate"/>
        </w:r>
        <w:r w:rsidR="0007715B">
          <w:rPr>
            <w:noProof/>
            <w:webHidden/>
          </w:rPr>
          <w:t>3</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59" w:history="1">
        <w:r w:rsidR="00C66FD1" w:rsidRPr="009C6309">
          <w:rPr>
            <w:rStyle w:val="af5"/>
            <w:noProof/>
          </w:rPr>
          <w:t>1.3.4 Основные параметры физических моделей</w:t>
        </w:r>
        <w:r w:rsidR="00C66FD1">
          <w:rPr>
            <w:noProof/>
            <w:webHidden/>
          </w:rPr>
          <w:tab/>
        </w:r>
        <w:r>
          <w:rPr>
            <w:noProof/>
            <w:webHidden/>
          </w:rPr>
          <w:fldChar w:fldCharType="begin"/>
        </w:r>
        <w:r w:rsidR="00C66FD1">
          <w:rPr>
            <w:noProof/>
            <w:webHidden/>
          </w:rPr>
          <w:instrText xml:space="preserve"> PAGEREF _Toc471642059 \h </w:instrText>
        </w:r>
        <w:r>
          <w:rPr>
            <w:noProof/>
            <w:webHidden/>
          </w:rPr>
        </w:r>
        <w:r>
          <w:rPr>
            <w:noProof/>
            <w:webHidden/>
          </w:rPr>
          <w:fldChar w:fldCharType="separate"/>
        </w:r>
        <w:r w:rsidR="0007715B">
          <w:rPr>
            <w:noProof/>
            <w:webHidden/>
          </w:rPr>
          <w:t>5</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60" w:history="1">
        <w:r w:rsidR="00C66FD1" w:rsidRPr="009C6309">
          <w:rPr>
            <w:rStyle w:val="af5"/>
            <w:noProof/>
          </w:rPr>
          <w:t>1.3.5 Коэффициент захвата частиц поверхностью</w:t>
        </w:r>
        <w:r w:rsidR="00C66FD1">
          <w:rPr>
            <w:noProof/>
            <w:webHidden/>
          </w:rPr>
          <w:tab/>
        </w:r>
        <w:r>
          <w:rPr>
            <w:noProof/>
            <w:webHidden/>
          </w:rPr>
          <w:fldChar w:fldCharType="begin"/>
        </w:r>
        <w:r w:rsidR="00C66FD1">
          <w:rPr>
            <w:noProof/>
            <w:webHidden/>
          </w:rPr>
          <w:instrText xml:space="preserve"> PAGEREF _Toc471642060 \h </w:instrText>
        </w:r>
        <w:r>
          <w:rPr>
            <w:noProof/>
            <w:webHidden/>
          </w:rPr>
        </w:r>
        <w:r>
          <w:rPr>
            <w:noProof/>
            <w:webHidden/>
          </w:rPr>
          <w:fldChar w:fldCharType="separate"/>
        </w:r>
        <w:r w:rsidR="0007715B">
          <w:rPr>
            <w:noProof/>
            <w:webHidden/>
          </w:rPr>
          <w:t>5</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61" w:history="1">
        <w:r w:rsidR="00C66FD1" w:rsidRPr="009C6309">
          <w:rPr>
            <w:rStyle w:val="af5"/>
            <w:noProof/>
          </w:rPr>
          <w:t>1.3.6 Динамическая скорость при турбулентном течении</w:t>
        </w:r>
        <w:r w:rsidR="00C66FD1">
          <w:rPr>
            <w:noProof/>
            <w:webHidden/>
          </w:rPr>
          <w:tab/>
        </w:r>
        <w:r>
          <w:rPr>
            <w:noProof/>
            <w:webHidden/>
          </w:rPr>
          <w:fldChar w:fldCharType="begin"/>
        </w:r>
        <w:r w:rsidR="00C66FD1">
          <w:rPr>
            <w:noProof/>
            <w:webHidden/>
          </w:rPr>
          <w:instrText xml:space="preserve"> PAGEREF _Toc471642061 \h </w:instrText>
        </w:r>
        <w:r>
          <w:rPr>
            <w:noProof/>
            <w:webHidden/>
          </w:rPr>
        </w:r>
        <w:r>
          <w:rPr>
            <w:noProof/>
            <w:webHidden/>
          </w:rPr>
          <w:fldChar w:fldCharType="separate"/>
        </w:r>
        <w:r w:rsidR="0007715B">
          <w:rPr>
            <w:noProof/>
            <w:webHidden/>
          </w:rPr>
          <w:t>5</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62" w:history="1">
        <w:r w:rsidR="00C66FD1" w:rsidRPr="009C6309">
          <w:rPr>
            <w:rStyle w:val="af5"/>
            <w:noProof/>
          </w:rPr>
          <w:t>1.3.7 Скорость диссипации турбулентной энергии</w:t>
        </w:r>
        <w:r w:rsidR="00C66FD1">
          <w:rPr>
            <w:noProof/>
            <w:webHidden/>
          </w:rPr>
          <w:tab/>
        </w:r>
        <w:r>
          <w:rPr>
            <w:noProof/>
            <w:webHidden/>
          </w:rPr>
          <w:fldChar w:fldCharType="begin"/>
        </w:r>
        <w:r w:rsidR="00C66FD1">
          <w:rPr>
            <w:noProof/>
            <w:webHidden/>
          </w:rPr>
          <w:instrText xml:space="preserve"> PAGEREF _Toc471642062 \h </w:instrText>
        </w:r>
        <w:r>
          <w:rPr>
            <w:noProof/>
            <w:webHidden/>
          </w:rPr>
        </w:r>
        <w:r>
          <w:rPr>
            <w:noProof/>
            <w:webHidden/>
          </w:rPr>
          <w:fldChar w:fldCharType="separate"/>
        </w:r>
        <w:r w:rsidR="0007715B">
          <w:rPr>
            <w:b/>
            <w:bCs/>
            <w:noProof/>
            <w:webHidden/>
          </w:rPr>
          <w:t>Ошибка! Закладка не определена.</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63" w:history="1">
        <w:r w:rsidR="00C66FD1" w:rsidRPr="009C6309">
          <w:rPr>
            <w:rStyle w:val="af5"/>
            <w:noProof/>
          </w:rPr>
          <w:t>1.3.8 Осаждение ПД в ЗО</w:t>
        </w:r>
        <w:r w:rsidR="00C66FD1">
          <w:rPr>
            <w:noProof/>
            <w:webHidden/>
          </w:rPr>
          <w:tab/>
        </w:r>
        <w:r>
          <w:rPr>
            <w:noProof/>
            <w:webHidden/>
          </w:rPr>
          <w:fldChar w:fldCharType="begin"/>
        </w:r>
        <w:r w:rsidR="00C66FD1">
          <w:rPr>
            <w:noProof/>
            <w:webHidden/>
          </w:rPr>
          <w:instrText xml:space="preserve"> PAGEREF _Toc471642063 \h </w:instrText>
        </w:r>
        <w:r>
          <w:rPr>
            <w:noProof/>
            <w:webHidden/>
          </w:rPr>
        </w:r>
        <w:r>
          <w:rPr>
            <w:noProof/>
            <w:webHidden/>
          </w:rPr>
          <w:fldChar w:fldCharType="separate"/>
        </w:r>
        <w:r w:rsidR="0007715B">
          <w:rPr>
            <w:noProof/>
            <w:webHidden/>
          </w:rPr>
          <w:t>6</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64" w:history="1">
        <w:r w:rsidR="00C66FD1" w:rsidRPr="009C6309">
          <w:rPr>
            <w:rStyle w:val="af5"/>
            <w:noProof/>
          </w:rPr>
          <w:t>1.3.9 Осаждение ПД при турбофорезе</w:t>
        </w:r>
        <w:r w:rsidR="00C66FD1">
          <w:rPr>
            <w:noProof/>
            <w:webHidden/>
          </w:rPr>
          <w:tab/>
        </w:r>
        <w:r>
          <w:rPr>
            <w:noProof/>
            <w:webHidden/>
          </w:rPr>
          <w:fldChar w:fldCharType="begin"/>
        </w:r>
        <w:r w:rsidR="00C66FD1">
          <w:rPr>
            <w:noProof/>
            <w:webHidden/>
          </w:rPr>
          <w:instrText xml:space="preserve"> PAGEREF _Toc471642064 \h </w:instrText>
        </w:r>
        <w:r>
          <w:rPr>
            <w:noProof/>
            <w:webHidden/>
          </w:rPr>
        </w:r>
        <w:r>
          <w:rPr>
            <w:noProof/>
            <w:webHidden/>
          </w:rPr>
          <w:fldChar w:fldCharType="separate"/>
        </w:r>
        <w:r w:rsidR="0007715B">
          <w:rPr>
            <w:noProof/>
            <w:webHidden/>
          </w:rPr>
          <w:t>6</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65" w:history="1">
        <w:r w:rsidR="00C66FD1" w:rsidRPr="009C6309">
          <w:rPr>
            <w:rStyle w:val="af5"/>
            <w:noProof/>
          </w:rPr>
          <w:t>1.3.10 Осаждение ПД под действием термофореза</w:t>
        </w:r>
        <w:r w:rsidR="00C66FD1">
          <w:rPr>
            <w:noProof/>
            <w:webHidden/>
          </w:rPr>
          <w:tab/>
        </w:r>
        <w:r>
          <w:rPr>
            <w:noProof/>
            <w:webHidden/>
          </w:rPr>
          <w:fldChar w:fldCharType="begin"/>
        </w:r>
        <w:r w:rsidR="00C66FD1">
          <w:rPr>
            <w:noProof/>
            <w:webHidden/>
          </w:rPr>
          <w:instrText xml:space="preserve"> PAGEREF _Toc471642065 \h </w:instrText>
        </w:r>
        <w:r>
          <w:rPr>
            <w:noProof/>
            <w:webHidden/>
          </w:rPr>
        </w:r>
        <w:r>
          <w:rPr>
            <w:noProof/>
            <w:webHidden/>
          </w:rPr>
          <w:fldChar w:fldCharType="separate"/>
        </w:r>
        <w:r w:rsidR="0007715B">
          <w:rPr>
            <w:noProof/>
            <w:webHidden/>
          </w:rPr>
          <w:t>6</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66" w:history="1">
        <w:r w:rsidR="00C66FD1" w:rsidRPr="009C6309">
          <w:rPr>
            <w:rStyle w:val="af5"/>
            <w:noProof/>
          </w:rPr>
          <w:t>1.3.11 Осажение ПД при диффузиофорезе</w:t>
        </w:r>
        <w:r w:rsidR="00C66FD1">
          <w:rPr>
            <w:noProof/>
            <w:webHidden/>
          </w:rPr>
          <w:tab/>
        </w:r>
        <w:r>
          <w:rPr>
            <w:noProof/>
            <w:webHidden/>
          </w:rPr>
          <w:fldChar w:fldCharType="begin"/>
        </w:r>
        <w:r w:rsidR="00C66FD1">
          <w:rPr>
            <w:noProof/>
            <w:webHidden/>
          </w:rPr>
          <w:instrText xml:space="preserve"> PAGEREF _Toc471642066 \h </w:instrText>
        </w:r>
        <w:r>
          <w:rPr>
            <w:noProof/>
            <w:webHidden/>
          </w:rPr>
        </w:r>
        <w:r>
          <w:rPr>
            <w:noProof/>
            <w:webHidden/>
          </w:rPr>
          <w:fldChar w:fldCharType="separate"/>
        </w:r>
        <w:r w:rsidR="0007715B">
          <w:rPr>
            <w:noProof/>
            <w:webHidden/>
          </w:rPr>
          <w:t>7</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67" w:history="1">
        <w:r w:rsidR="00C66FD1" w:rsidRPr="009C6309">
          <w:rPr>
            <w:rStyle w:val="af5"/>
            <w:noProof/>
          </w:rPr>
          <w:t>1.3.12 Поведение паров ПД</w:t>
        </w:r>
        <w:r w:rsidR="00C66FD1">
          <w:rPr>
            <w:noProof/>
            <w:webHidden/>
          </w:rPr>
          <w:tab/>
        </w:r>
        <w:r>
          <w:rPr>
            <w:noProof/>
            <w:webHidden/>
          </w:rPr>
          <w:fldChar w:fldCharType="begin"/>
        </w:r>
        <w:r w:rsidR="00C66FD1">
          <w:rPr>
            <w:noProof/>
            <w:webHidden/>
          </w:rPr>
          <w:instrText xml:space="preserve"> PAGEREF _Toc471642067 \h </w:instrText>
        </w:r>
        <w:r>
          <w:rPr>
            <w:noProof/>
            <w:webHidden/>
          </w:rPr>
        </w:r>
        <w:r>
          <w:rPr>
            <w:noProof/>
            <w:webHidden/>
          </w:rPr>
          <w:fldChar w:fldCharType="separate"/>
        </w:r>
        <w:r w:rsidR="0007715B">
          <w:rPr>
            <w:noProof/>
            <w:webHidden/>
          </w:rPr>
          <w:t>8</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68" w:history="1">
        <w:r w:rsidR="00C66FD1" w:rsidRPr="009C6309">
          <w:rPr>
            <w:rStyle w:val="af5"/>
            <w:noProof/>
          </w:rPr>
          <w:t>1.3.12.1 Расчет предельной объемной концентрации насыщенных паров ПД</w:t>
        </w:r>
        <w:r w:rsidR="00C66FD1">
          <w:rPr>
            <w:noProof/>
            <w:webHidden/>
          </w:rPr>
          <w:tab/>
        </w:r>
        <w:r>
          <w:rPr>
            <w:noProof/>
            <w:webHidden/>
          </w:rPr>
          <w:fldChar w:fldCharType="begin"/>
        </w:r>
        <w:r w:rsidR="00C66FD1">
          <w:rPr>
            <w:noProof/>
            <w:webHidden/>
          </w:rPr>
          <w:instrText xml:space="preserve"> PAGEREF _Toc471642068 \h </w:instrText>
        </w:r>
        <w:r>
          <w:rPr>
            <w:noProof/>
            <w:webHidden/>
          </w:rPr>
        </w:r>
        <w:r>
          <w:rPr>
            <w:noProof/>
            <w:webHidden/>
          </w:rPr>
          <w:fldChar w:fldCharType="separate"/>
        </w:r>
        <w:r w:rsidR="0007715B">
          <w:rPr>
            <w:b/>
            <w:bCs/>
            <w:noProof/>
            <w:webHidden/>
          </w:rPr>
          <w:t>Ошибка! Закладка не определена.</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69" w:history="1">
        <w:r w:rsidR="00C66FD1" w:rsidRPr="009C6309">
          <w:rPr>
            <w:rStyle w:val="af5"/>
            <w:noProof/>
          </w:rPr>
          <w:t>1.3.12.2 Адсорбция ПД</w:t>
        </w:r>
        <w:r w:rsidR="00C66FD1">
          <w:rPr>
            <w:noProof/>
            <w:webHidden/>
          </w:rPr>
          <w:tab/>
        </w:r>
        <w:r>
          <w:rPr>
            <w:noProof/>
            <w:webHidden/>
          </w:rPr>
          <w:fldChar w:fldCharType="begin"/>
        </w:r>
        <w:r w:rsidR="00C66FD1">
          <w:rPr>
            <w:noProof/>
            <w:webHidden/>
          </w:rPr>
          <w:instrText xml:space="preserve"> PAGEREF _Toc471642069 \h </w:instrText>
        </w:r>
        <w:r>
          <w:rPr>
            <w:noProof/>
            <w:webHidden/>
          </w:rPr>
        </w:r>
        <w:r>
          <w:rPr>
            <w:noProof/>
            <w:webHidden/>
          </w:rPr>
          <w:fldChar w:fldCharType="separate"/>
        </w:r>
        <w:r w:rsidR="0007715B">
          <w:rPr>
            <w:b/>
            <w:bCs/>
            <w:noProof/>
            <w:webHidden/>
          </w:rPr>
          <w:t>Ошибка! Закладка не определена.</w:t>
        </w:r>
        <w:r>
          <w:rPr>
            <w:noProof/>
            <w:webHidden/>
          </w:rPr>
          <w:fldChar w:fldCharType="end"/>
        </w:r>
      </w:hyperlink>
    </w:p>
    <w:p w:rsidR="00C66FD1" w:rsidRDefault="00596D0B">
      <w:pPr>
        <w:pStyle w:val="28"/>
        <w:rPr>
          <w:rFonts w:asciiTheme="minorHAnsi" w:eastAsiaTheme="minorEastAsia" w:hAnsiTheme="minorHAnsi" w:cstheme="minorBidi"/>
          <w:noProof/>
          <w:sz w:val="22"/>
          <w:lang w:eastAsia="ru-RU"/>
        </w:rPr>
      </w:pPr>
      <w:hyperlink w:anchor="_Toc471642070" w:history="1">
        <w:r w:rsidR="00C66FD1" w:rsidRPr="009C6309">
          <w:rPr>
            <w:rStyle w:val="af5"/>
            <w:noProof/>
          </w:rPr>
          <w:t>1.4 Численная схема и ее реализация</w:t>
        </w:r>
        <w:r w:rsidR="00C66FD1">
          <w:rPr>
            <w:noProof/>
            <w:webHidden/>
          </w:rPr>
          <w:tab/>
        </w:r>
        <w:r>
          <w:rPr>
            <w:noProof/>
            <w:webHidden/>
          </w:rPr>
          <w:fldChar w:fldCharType="begin"/>
        </w:r>
        <w:r w:rsidR="00C66FD1">
          <w:rPr>
            <w:noProof/>
            <w:webHidden/>
          </w:rPr>
          <w:instrText xml:space="preserve"> PAGEREF _Toc471642070 \h </w:instrText>
        </w:r>
        <w:r>
          <w:rPr>
            <w:noProof/>
            <w:webHidden/>
          </w:rPr>
        </w:r>
        <w:r>
          <w:rPr>
            <w:noProof/>
            <w:webHidden/>
          </w:rPr>
          <w:fldChar w:fldCharType="separate"/>
        </w:r>
        <w:r w:rsidR="0007715B">
          <w:rPr>
            <w:noProof/>
            <w:webHidden/>
          </w:rPr>
          <w:t>8</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71" w:history="1">
        <w:r w:rsidR="00C66FD1" w:rsidRPr="009C6309">
          <w:rPr>
            <w:rStyle w:val="af5"/>
            <w:noProof/>
          </w:rPr>
          <w:t>1.4.1 Перенос паров и аэрозолей</w:t>
        </w:r>
        <w:r w:rsidR="00C66FD1">
          <w:rPr>
            <w:noProof/>
            <w:webHidden/>
          </w:rPr>
          <w:tab/>
        </w:r>
        <w:r>
          <w:rPr>
            <w:noProof/>
            <w:webHidden/>
          </w:rPr>
          <w:fldChar w:fldCharType="begin"/>
        </w:r>
        <w:r w:rsidR="00C66FD1">
          <w:rPr>
            <w:noProof/>
            <w:webHidden/>
          </w:rPr>
          <w:instrText xml:space="preserve"> PAGEREF _Toc471642071 \h </w:instrText>
        </w:r>
        <w:r>
          <w:rPr>
            <w:noProof/>
            <w:webHidden/>
          </w:rPr>
        </w:r>
        <w:r>
          <w:rPr>
            <w:noProof/>
            <w:webHidden/>
          </w:rPr>
          <w:fldChar w:fldCharType="separate"/>
        </w:r>
        <w:r w:rsidR="0007715B">
          <w:rPr>
            <w:noProof/>
            <w:webHidden/>
          </w:rPr>
          <w:t>8</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72" w:history="1">
        <w:r w:rsidR="00C66FD1" w:rsidRPr="009C6309">
          <w:rPr>
            <w:rStyle w:val="af5"/>
            <w:noProof/>
          </w:rPr>
          <w:t>1.4.2 Поведение аэрозолей в ячейке</w:t>
        </w:r>
        <w:r w:rsidR="00C66FD1">
          <w:rPr>
            <w:noProof/>
            <w:webHidden/>
          </w:rPr>
          <w:tab/>
        </w:r>
        <w:r>
          <w:rPr>
            <w:noProof/>
            <w:webHidden/>
          </w:rPr>
          <w:fldChar w:fldCharType="begin"/>
        </w:r>
        <w:r w:rsidR="00C66FD1">
          <w:rPr>
            <w:noProof/>
            <w:webHidden/>
          </w:rPr>
          <w:instrText xml:space="preserve"> PAGEREF _Toc471642072 \h </w:instrText>
        </w:r>
        <w:r>
          <w:rPr>
            <w:noProof/>
            <w:webHidden/>
          </w:rPr>
        </w:r>
        <w:r>
          <w:rPr>
            <w:noProof/>
            <w:webHidden/>
          </w:rPr>
          <w:fldChar w:fldCharType="separate"/>
        </w:r>
        <w:r w:rsidR="0007715B">
          <w:rPr>
            <w:noProof/>
            <w:webHidden/>
          </w:rPr>
          <w:t>9</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73" w:history="1">
        <w:r w:rsidR="00C66FD1" w:rsidRPr="009C6309">
          <w:rPr>
            <w:rStyle w:val="af5"/>
            <w:noProof/>
          </w:rPr>
          <w:t>1.4.3 Поведение паров продуктов деления в ячейке</w:t>
        </w:r>
        <w:r w:rsidR="00C66FD1">
          <w:rPr>
            <w:noProof/>
            <w:webHidden/>
          </w:rPr>
          <w:tab/>
        </w:r>
        <w:r>
          <w:rPr>
            <w:noProof/>
            <w:webHidden/>
          </w:rPr>
          <w:fldChar w:fldCharType="begin"/>
        </w:r>
        <w:r w:rsidR="00C66FD1">
          <w:rPr>
            <w:noProof/>
            <w:webHidden/>
          </w:rPr>
          <w:instrText xml:space="preserve"> PAGEREF _Toc471642073 \h </w:instrText>
        </w:r>
        <w:r>
          <w:rPr>
            <w:noProof/>
            <w:webHidden/>
          </w:rPr>
        </w:r>
        <w:r>
          <w:rPr>
            <w:noProof/>
            <w:webHidden/>
          </w:rPr>
          <w:fldChar w:fldCharType="separate"/>
        </w:r>
        <w:r w:rsidR="0007715B">
          <w:rPr>
            <w:noProof/>
            <w:webHidden/>
          </w:rPr>
          <w:t>9</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74" w:history="1">
        <w:r w:rsidR="00C66FD1" w:rsidRPr="009C6309">
          <w:rPr>
            <w:rStyle w:val="af5"/>
            <w:noProof/>
          </w:rPr>
          <w:t>1.4.4 Поверхность осаждения и ее свойств (сухая-мокрая, дырявая, угол по отношению к гравитации, площадь, материал..)</w:t>
        </w:r>
        <w:r w:rsidR="00C66FD1">
          <w:rPr>
            <w:noProof/>
            <w:webHidden/>
          </w:rPr>
          <w:tab/>
        </w:r>
        <w:r>
          <w:rPr>
            <w:noProof/>
            <w:webHidden/>
          </w:rPr>
          <w:fldChar w:fldCharType="begin"/>
        </w:r>
        <w:r w:rsidR="00C66FD1">
          <w:rPr>
            <w:noProof/>
            <w:webHidden/>
          </w:rPr>
          <w:instrText xml:space="preserve"> PAGEREF _Toc471642074 \h </w:instrText>
        </w:r>
        <w:r>
          <w:rPr>
            <w:noProof/>
            <w:webHidden/>
          </w:rPr>
        </w:r>
        <w:r>
          <w:rPr>
            <w:noProof/>
            <w:webHidden/>
          </w:rPr>
          <w:fldChar w:fldCharType="separate"/>
        </w:r>
        <w:r w:rsidR="0007715B">
          <w:rPr>
            <w:noProof/>
            <w:webHidden/>
          </w:rPr>
          <w:t>9</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75" w:history="1">
        <w:r w:rsidR="00C66FD1" w:rsidRPr="009C6309">
          <w:rPr>
            <w:rStyle w:val="af5"/>
            <w:noProof/>
          </w:rPr>
          <w:t>1.4.5 Моделирование отложений на поверхностях (как делаем отложения, что храним в памяти – массы, размерные группы, хим соедниения, плотнотси?,…</w:t>
        </w:r>
        <w:r w:rsidR="00C66FD1">
          <w:rPr>
            <w:noProof/>
            <w:webHidden/>
          </w:rPr>
          <w:tab/>
        </w:r>
        <w:r>
          <w:rPr>
            <w:noProof/>
            <w:webHidden/>
          </w:rPr>
          <w:fldChar w:fldCharType="begin"/>
        </w:r>
        <w:r w:rsidR="00C66FD1">
          <w:rPr>
            <w:noProof/>
            <w:webHidden/>
          </w:rPr>
          <w:instrText xml:space="preserve"> PAGEREF _Toc471642075 \h </w:instrText>
        </w:r>
        <w:r>
          <w:rPr>
            <w:noProof/>
            <w:webHidden/>
          </w:rPr>
        </w:r>
        <w:r>
          <w:rPr>
            <w:noProof/>
            <w:webHidden/>
          </w:rPr>
          <w:fldChar w:fldCharType="separate"/>
        </w:r>
        <w:r w:rsidR="0007715B">
          <w:rPr>
            <w:noProof/>
            <w:webHidden/>
          </w:rPr>
          <w:t>9</w:t>
        </w:r>
        <w:r>
          <w:rPr>
            <w:noProof/>
            <w:webHidden/>
          </w:rPr>
          <w:fldChar w:fldCharType="end"/>
        </w:r>
      </w:hyperlink>
    </w:p>
    <w:p w:rsidR="00C66FD1" w:rsidRDefault="00596D0B">
      <w:pPr>
        <w:pStyle w:val="28"/>
        <w:rPr>
          <w:rFonts w:asciiTheme="minorHAnsi" w:eastAsiaTheme="minorEastAsia" w:hAnsiTheme="minorHAnsi" w:cstheme="minorBidi"/>
          <w:noProof/>
          <w:sz w:val="22"/>
          <w:lang w:eastAsia="ru-RU"/>
        </w:rPr>
      </w:pPr>
      <w:hyperlink w:anchor="_Toc471642076" w:history="1">
        <w:r w:rsidR="00C66FD1" w:rsidRPr="009C6309">
          <w:rPr>
            <w:rStyle w:val="af5"/>
            <w:noProof/>
          </w:rPr>
          <w:t>1.5 Общая архитектура</w:t>
        </w:r>
        <w:r w:rsidR="00C66FD1">
          <w:rPr>
            <w:noProof/>
            <w:webHidden/>
          </w:rPr>
          <w:tab/>
        </w:r>
        <w:r>
          <w:rPr>
            <w:noProof/>
            <w:webHidden/>
          </w:rPr>
          <w:fldChar w:fldCharType="begin"/>
        </w:r>
        <w:r w:rsidR="00C66FD1">
          <w:rPr>
            <w:noProof/>
            <w:webHidden/>
          </w:rPr>
          <w:instrText xml:space="preserve"> PAGEREF _Toc471642076 \h </w:instrText>
        </w:r>
        <w:r>
          <w:rPr>
            <w:noProof/>
            <w:webHidden/>
          </w:rPr>
        </w:r>
        <w:r>
          <w:rPr>
            <w:noProof/>
            <w:webHidden/>
          </w:rPr>
          <w:fldChar w:fldCharType="separate"/>
        </w:r>
        <w:r w:rsidR="0007715B">
          <w:rPr>
            <w:noProof/>
            <w:webHidden/>
          </w:rPr>
          <w:t>9</w:t>
        </w:r>
        <w:r>
          <w:rPr>
            <w:noProof/>
            <w:webHidden/>
          </w:rPr>
          <w:fldChar w:fldCharType="end"/>
        </w:r>
      </w:hyperlink>
    </w:p>
    <w:p w:rsidR="00C66FD1" w:rsidRDefault="00596D0B">
      <w:pPr>
        <w:pStyle w:val="33"/>
        <w:rPr>
          <w:rFonts w:asciiTheme="minorHAnsi" w:eastAsiaTheme="minorEastAsia" w:hAnsiTheme="minorHAnsi" w:cstheme="minorBidi"/>
          <w:noProof/>
          <w:sz w:val="22"/>
          <w:lang w:eastAsia="ru-RU"/>
        </w:rPr>
      </w:pPr>
      <w:hyperlink w:anchor="_Toc471642077" w:history="1">
        <w:r w:rsidR="00C66FD1" w:rsidRPr="009C6309">
          <w:rPr>
            <w:rStyle w:val="af5"/>
            <w:noProof/>
          </w:rPr>
          <w:t xml:space="preserve">1.5.1 Взаимодействие модуля </w:t>
        </w:r>
        <w:r w:rsidR="00C66FD1" w:rsidRPr="009C6309">
          <w:rPr>
            <w:rStyle w:val="af5"/>
            <w:noProof/>
            <w:lang w:val="en-US"/>
          </w:rPr>
          <w:t>CONTFP</w:t>
        </w:r>
        <w:r w:rsidR="00C66FD1" w:rsidRPr="009C6309">
          <w:rPr>
            <w:rStyle w:val="af5"/>
            <w:noProof/>
          </w:rPr>
          <w:t xml:space="preserve"> с другими модулями</w:t>
        </w:r>
        <w:r w:rsidR="00C66FD1">
          <w:rPr>
            <w:noProof/>
            <w:webHidden/>
          </w:rPr>
          <w:tab/>
        </w:r>
        <w:r>
          <w:rPr>
            <w:noProof/>
            <w:webHidden/>
          </w:rPr>
          <w:fldChar w:fldCharType="begin"/>
        </w:r>
        <w:r w:rsidR="00C66FD1">
          <w:rPr>
            <w:noProof/>
            <w:webHidden/>
          </w:rPr>
          <w:instrText xml:space="preserve"> PAGEREF _Toc471642077 \h </w:instrText>
        </w:r>
        <w:r>
          <w:rPr>
            <w:noProof/>
            <w:webHidden/>
          </w:rPr>
        </w:r>
        <w:r>
          <w:rPr>
            <w:noProof/>
            <w:webHidden/>
          </w:rPr>
          <w:fldChar w:fldCharType="separate"/>
        </w:r>
        <w:r w:rsidR="0007715B">
          <w:rPr>
            <w:noProof/>
            <w:webHidden/>
          </w:rPr>
          <w:t>9</w:t>
        </w:r>
        <w:r>
          <w:rPr>
            <w:noProof/>
            <w:webHidden/>
          </w:rPr>
          <w:fldChar w:fldCharType="end"/>
        </w:r>
      </w:hyperlink>
    </w:p>
    <w:p w:rsidR="005A59B8" w:rsidRDefault="00596D0B" w:rsidP="005A59B8">
      <w:pPr>
        <w:pStyle w:val="16"/>
        <w:spacing w:after="0"/>
        <w:rPr>
          <w:szCs w:val="24"/>
          <w:lang w:val="en-US"/>
        </w:rPr>
      </w:pPr>
      <w:r>
        <w:fldChar w:fldCharType="end"/>
      </w:r>
      <w:bookmarkStart w:id="0" w:name="_Toc247379662"/>
      <w:bookmarkStart w:id="1" w:name="_Toc247379663"/>
      <w:bookmarkStart w:id="2" w:name="_Toc247525344"/>
      <w:bookmarkStart w:id="3" w:name="_Toc435020675"/>
    </w:p>
    <w:p w:rsidR="005A59B8" w:rsidRDefault="005A59B8" w:rsidP="005A59B8">
      <w:pPr>
        <w:pStyle w:val="1"/>
        <w:numPr>
          <w:ilvl w:val="0"/>
          <w:numId w:val="0"/>
        </w:numPr>
        <w:ind w:left="851"/>
        <w:rPr>
          <w:rFonts w:eastAsia="Times New Roman"/>
          <w:sz w:val="24"/>
          <w:szCs w:val="22"/>
        </w:rPr>
      </w:pPr>
      <w:r w:rsidRPr="00BF45F2">
        <w:rPr>
          <w:rFonts w:eastAsia="Times New Roman"/>
          <w:sz w:val="24"/>
          <w:szCs w:val="22"/>
        </w:rPr>
        <w:br w:type="page"/>
      </w:r>
    </w:p>
    <w:p w:rsidR="005A59B8" w:rsidRDefault="005A59B8" w:rsidP="005A59B8">
      <w:pPr>
        <w:pStyle w:val="1"/>
      </w:pPr>
      <w:bookmarkStart w:id="4" w:name="_Toc436731459"/>
      <w:bookmarkStart w:id="5" w:name="_Toc438331024"/>
      <w:bookmarkStart w:id="6" w:name="_Ref438484222"/>
      <w:bookmarkStart w:id="7" w:name="_Toc471642052"/>
      <w:bookmarkStart w:id="8" w:name="_Toc436771958"/>
      <w:bookmarkStart w:id="9" w:name="_Toc247379676"/>
      <w:bookmarkStart w:id="10" w:name="_Toc247525357"/>
      <w:bookmarkStart w:id="11" w:name="_Toc435020688"/>
      <w:bookmarkStart w:id="12" w:name="_Ref435610778"/>
      <w:bookmarkStart w:id="13" w:name="_Toc240641625"/>
      <w:bookmarkStart w:id="14" w:name="_Toc247379677"/>
      <w:bookmarkStart w:id="15" w:name="_Toc247525358"/>
      <w:bookmarkStart w:id="16" w:name="_Toc435020689"/>
      <w:bookmarkStart w:id="17" w:name="_Toc435020776"/>
      <w:bookmarkStart w:id="18" w:name="_Toc436771957"/>
      <w:bookmarkStart w:id="19" w:name="_Toc435453758"/>
      <w:bookmarkStart w:id="20" w:name="_Toc240641647"/>
      <w:bookmarkStart w:id="21" w:name="_Toc247379694"/>
      <w:bookmarkStart w:id="22" w:name="_Toc247525375"/>
      <w:bookmarkStart w:id="23" w:name="_Toc435020698"/>
      <w:bookmarkStart w:id="24" w:name="_Toc240641794"/>
      <w:bookmarkStart w:id="25" w:name="_Toc247379792"/>
      <w:bookmarkStart w:id="26" w:name="_Toc247525489"/>
      <w:bookmarkStart w:id="27" w:name="_Toc435020753"/>
      <w:bookmarkEnd w:id="0"/>
      <w:bookmarkEnd w:id="1"/>
      <w:bookmarkEnd w:id="2"/>
      <w:bookmarkEnd w:id="3"/>
      <w:r>
        <w:lastRenderedPageBreak/>
        <w:t xml:space="preserve">Модуль </w:t>
      </w:r>
      <w:bookmarkEnd w:id="4"/>
      <w:bookmarkEnd w:id="5"/>
      <w:bookmarkEnd w:id="6"/>
      <w:r>
        <w:t>CONTFP</w:t>
      </w:r>
      <w:bookmarkEnd w:id="7"/>
    </w:p>
    <w:p w:rsidR="005A59B8" w:rsidRPr="00B72A74" w:rsidRDefault="005A59B8" w:rsidP="005A59B8">
      <w:pPr>
        <w:pStyle w:val="20"/>
      </w:pPr>
      <w:bookmarkStart w:id="28" w:name="_Toc438816584"/>
      <w:bookmarkStart w:id="29" w:name="_Toc438818443"/>
      <w:bookmarkStart w:id="30" w:name="_Toc438823002"/>
      <w:bookmarkStart w:id="31" w:name="_Toc438823169"/>
      <w:bookmarkStart w:id="32" w:name="_Toc438823430"/>
      <w:bookmarkStart w:id="33" w:name="_Toc438824087"/>
      <w:bookmarkStart w:id="34" w:name="_Toc438824221"/>
      <w:bookmarkStart w:id="35" w:name="_Toc439089645"/>
      <w:bookmarkStart w:id="36" w:name="_Toc439096043"/>
      <w:bookmarkStart w:id="37" w:name="_Toc439105652"/>
      <w:bookmarkStart w:id="38" w:name="_Toc439105887"/>
      <w:bookmarkStart w:id="39" w:name="_Toc439110917"/>
      <w:bookmarkStart w:id="40" w:name="_Toc440381199"/>
      <w:bookmarkStart w:id="41" w:name="_Toc440465637"/>
      <w:bookmarkStart w:id="42" w:name="_Toc440466693"/>
      <w:bookmarkStart w:id="43" w:name="_Toc47164205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B72A74">
        <w:t>Постановка задачи</w:t>
      </w:r>
      <w:bookmarkEnd w:id="43"/>
    </w:p>
    <w:p w:rsidR="005A59B8" w:rsidRPr="00B72A74" w:rsidRDefault="005A59B8" w:rsidP="005A59B8">
      <w:r>
        <w:t>На внекорпусной фазе тяжёлой аварии</w:t>
      </w:r>
      <w:r w:rsidRPr="00B72A74">
        <w:t xml:space="preserve"> радиоактивные вещества, вышедшие из</w:t>
      </w:r>
      <w:r>
        <w:t xml:space="preserve"> первого</w:t>
      </w:r>
      <w:r w:rsidRPr="00B72A74">
        <w:t xml:space="preserve"> контур</w:t>
      </w:r>
      <w:r>
        <w:t>а</w:t>
      </w:r>
      <w:r w:rsidRPr="00B72A74">
        <w:t xml:space="preserve"> РУ</w:t>
      </w:r>
      <w:r>
        <w:t xml:space="preserve"> (через течь или барботер), поступают в объём защитной оболочки преимущественно в виде аэрозолей</w:t>
      </w:r>
      <w:r w:rsidRPr="00B72A74">
        <w:t xml:space="preserve">. </w:t>
      </w:r>
      <w:r>
        <w:t xml:space="preserve">В защитной оболочке </w:t>
      </w:r>
      <w:r w:rsidR="00F75719">
        <w:t>с</w:t>
      </w:r>
      <w:r>
        <w:t xml:space="preserve">оединения </w:t>
      </w:r>
      <w:r w:rsidR="00F75719">
        <w:t xml:space="preserve">йода </w:t>
      </w:r>
      <w:r w:rsidRPr="00B72A74">
        <w:t>могут менять физико-химические формы</w:t>
      </w:r>
      <w:r w:rsidR="00F75719">
        <w:t xml:space="preserve"> и</w:t>
      </w:r>
      <w:r w:rsidRPr="00B72A74">
        <w:t xml:space="preserve"> фазовое состояние</w:t>
      </w:r>
      <w:r w:rsidR="00F75719">
        <w:t xml:space="preserve">. Аэрозоли могут </w:t>
      </w:r>
      <w:r w:rsidRPr="00B72A74">
        <w:t>осаждаться на поверхност</w:t>
      </w:r>
      <w:r w:rsidR="00F75719">
        <w:t>ях стен</w:t>
      </w:r>
      <w:r w:rsidR="0074215B">
        <w:t xml:space="preserve"> (с дополнительными опциями «сухо», «окрашено», «</w:t>
      </w:r>
      <w:r w:rsidR="00F75719">
        <w:t>пленк</w:t>
      </w:r>
      <w:ins w:id="44" w:author="Arkadi Kiselev" w:date="2017-02-06T15:55:00Z">
        <w:r w:rsidR="0074215B">
          <w:t>а</w:t>
        </w:r>
      </w:ins>
      <w:r w:rsidR="00F75719">
        <w:t xml:space="preserve"> конденсата</w:t>
      </w:r>
      <w:ins w:id="45" w:author="Arkadi Kiselev" w:date="2017-02-06T15:55:00Z">
        <w:r w:rsidR="0074215B">
          <w:t>»</w:t>
        </w:r>
      </w:ins>
      <w:r w:rsidR="00F75719">
        <w:t xml:space="preserve">, </w:t>
      </w:r>
      <w:ins w:id="46" w:author="Arkadi Kiselev" w:date="2017-02-06T15:55:00Z">
        <w:r w:rsidR="0074215B">
          <w:t>«</w:t>
        </w:r>
      </w:ins>
      <w:ins w:id="47" w:author="Arkadi Kiselev" w:date="2017-02-06T15:56:00Z">
        <w:r w:rsidR="0074215B">
          <w:t xml:space="preserve">водная поверхность </w:t>
        </w:r>
      </w:ins>
      <w:r w:rsidR="00F75719">
        <w:t>(приямки и бассейн выдержки)</w:t>
      </w:r>
      <w:ins w:id="48" w:author="Arkadi Kiselev" w:date="2017-02-06T15:56:00Z">
        <w:r w:rsidR="0074215B">
          <w:t>)</w:t>
        </w:r>
      </w:ins>
      <w:r w:rsidR="00F75719">
        <w:t>.</w:t>
      </w:r>
      <w:r w:rsidR="00F94BE3">
        <w:t>Рассчитывается утечка массы и активности радиоактивных газов, паров и взвешенных аэрозолей через неплотности в окружающую среду</w:t>
      </w:r>
      <w:r w:rsidRPr="00B72A74">
        <w:t>.</w:t>
      </w:r>
    </w:p>
    <w:p w:rsidR="005A59B8" w:rsidRPr="00B72A74" w:rsidRDefault="005A59B8" w:rsidP="005A59B8">
      <w:pPr>
        <w:pStyle w:val="20"/>
      </w:pPr>
      <w:bookmarkStart w:id="49" w:name="_Toc471642054"/>
      <w:r w:rsidRPr="00B72A74">
        <w:t>Общее описание</w:t>
      </w:r>
      <w:bookmarkEnd w:id="49"/>
    </w:p>
    <w:p w:rsidR="005A59B8" w:rsidRDefault="005A59B8" w:rsidP="005A59B8">
      <w:r w:rsidRPr="00B72A74">
        <w:t xml:space="preserve">В коде СОКРАТ/В3 численное моделирование поведения ПД в </w:t>
      </w:r>
      <w:r w:rsidR="00F94BE3">
        <w:t>ЗО</w:t>
      </w:r>
      <w:r>
        <w:t>на вн</w:t>
      </w:r>
      <w:r w:rsidR="00F94BE3">
        <w:t>е</w:t>
      </w:r>
      <w:r>
        <w:t>корпусной фазе</w:t>
      </w:r>
      <w:r w:rsidRPr="00B72A74">
        <w:t xml:space="preserve"> тяжелой запроектной аварии выполняется при помощи модуля </w:t>
      </w:r>
      <w:r w:rsidR="00F94BE3">
        <w:rPr>
          <w:lang w:val="en-US"/>
        </w:rPr>
        <w:t>CONTFP</w:t>
      </w:r>
      <w:r w:rsidRPr="00B72A74">
        <w:t xml:space="preserve">. </w:t>
      </w:r>
      <w:r>
        <w:t>Моделируются следующие явления</w:t>
      </w:r>
      <w:r w:rsidRPr="00B72A74">
        <w:t>:</w:t>
      </w:r>
    </w:p>
    <w:p w:rsidR="005A59B8" w:rsidRDefault="005A59B8" w:rsidP="005A59B8">
      <w:r>
        <w:t xml:space="preserve">- </w:t>
      </w:r>
      <w:r w:rsidRPr="00B72A74">
        <w:t xml:space="preserve">перенос </w:t>
      </w:r>
      <w:r>
        <w:t xml:space="preserve">благородных газов, паров и частиц </w:t>
      </w:r>
      <w:r w:rsidRPr="00B72A74">
        <w:t xml:space="preserve">по </w:t>
      </w:r>
      <w:r w:rsidR="00F94BE3">
        <w:t>помещениям ЗО</w:t>
      </w:r>
      <w:r w:rsidRPr="00B72A74">
        <w:t xml:space="preserve"> и выход в окружающую среду</w:t>
      </w:r>
      <w:r>
        <w:t>;</w:t>
      </w:r>
    </w:p>
    <w:p w:rsidR="005A59B8" w:rsidRDefault="005A59B8" w:rsidP="005A59B8">
      <w:r>
        <w:t xml:space="preserve">- </w:t>
      </w:r>
      <w:r w:rsidRPr="00B72A74">
        <w:t>к</w:t>
      </w:r>
      <w:r>
        <w:rPr>
          <w:lang w:eastAsia="ru-RU"/>
        </w:rPr>
        <w:t xml:space="preserve">онденсация и испарение </w:t>
      </w:r>
      <w:r w:rsidR="00F94BE3">
        <w:rPr>
          <w:lang w:eastAsia="ru-RU"/>
        </w:rPr>
        <w:t xml:space="preserve">молекулярного йода </w:t>
      </w:r>
      <w:r>
        <w:rPr>
          <w:lang w:eastAsia="ru-RU"/>
        </w:rPr>
        <w:t xml:space="preserve"> на поверхности стен</w:t>
      </w:r>
      <w:r w:rsidR="00F94BE3">
        <w:rPr>
          <w:lang w:eastAsia="ru-RU"/>
        </w:rPr>
        <w:t xml:space="preserve"> и </w:t>
      </w:r>
      <w:r w:rsidR="00B904AD">
        <w:rPr>
          <w:lang w:eastAsia="ru-RU"/>
        </w:rPr>
        <w:t>частиц</w:t>
      </w:r>
      <w:r w:rsidRPr="00B72A74">
        <w:rPr>
          <w:lang w:eastAsia="ru-RU"/>
        </w:rPr>
        <w:t>;</w:t>
      </w:r>
    </w:p>
    <w:p w:rsidR="005A59B8" w:rsidRDefault="005A59B8" w:rsidP="005A59B8">
      <w:r>
        <w:t>-</w:t>
      </w:r>
      <w:r w:rsidRPr="00B72A74">
        <w:t xml:space="preserve">осаждение </w:t>
      </w:r>
      <w:r w:rsidR="00F94BE3">
        <w:t xml:space="preserve">аэрозольных </w:t>
      </w:r>
      <w:r>
        <w:t>частиц</w:t>
      </w:r>
      <w:r w:rsidRPr="00B72A74">
        <w:t xml:space="preserve"> за счет гравитации, турбофорез</w:t>
      </w:r>
      <w:r>
        <w:t>а</w:t>
      </w:r>
      <w:r w:rsidRPr="00B72A74">
        <w:t>, диффузиофорез</w:t>
      </w:r>
      <w:r>
        <w:t xml:space="preserve">а и термофореза, </w:t>
      </w:r>
      <w:r w:rsidRPr="00B72A74">
        <w:t>диффузионное осаждение в турбулентном поток</w:t>
      </w:r>
      <w:r w:rsidR="007737B0">
        <w:t>е</w:t>
      </w:r>
      <w:r w:rsidR="0064118A">
        <w:t>на поверхности стенок</w:t>
      </w:r>
      <w:r w:rsidRPr="00B72A74">
        <w:t>;</w:t>
      </w:r>
      <w:bookmarkStart w:id="50" w:name="_Toc248040104"/>
    </w:p>
    <w:bookmarkEnd w:id="50"/>
    <w:p w:rsidR="005A59B8" w:rsidRDefault="005A59B8" w:rsidP="005A59B8">
      <w:r>
        <w:t xml:space="preserve">- </w:t>
      </w:r>
      <w:r w:rsidR="00E2554E">
        <w:t>ад</w:t>
      </w:r>
      <w:r w:rsidR="00E2554E">
        <w:rPr>
          <w:lang w:val="en-US"/>
        </w:rPr>
        <w:t>c</w:t>
      </w:r>
      <w:r>
        <w:t>орбция</w:t>
      </w:r>
      <w:r w:rsidR="00F94BE3">
        <w:t xml:space="preserve"> йода</w:t>
      </w:r>
      <w:ins w:id="51" w:author="Arkadi Kiselev" w:date="2017-02-06T15:52:00Z">
        <w:r w:rsidR="0074215B">
          <w:t xml:space="preserve"> (опционно)</w:t>
        </w:r>
      </w:ins>
      <w:r>
        <w:t>;</w:t>
      </w:r>
    </w:p>
    <w:p w:rsidR="0064118A" w:rsidRPr="0064118A" w:rsidRDefault="0064118A" w:rsidP="005A59B8">
      <w:r>
        <w:t xml:space="preserve">- переход ПД </w:t>
      </w:r>
      <w:r w:rsidR="0074215B">
        <w:t xml:space="preserve">на одну из стен (пол с признаком «жидкость», возможно кроме </w:t>
      </w:r>
      <w:r w:rsidR="0074215B">
        <w:rPr>
          <w:lang w:val="en-US"/>
        </w:rPr>
        <w:t>S</w:t>
      </w:r>
      <w:r w:rsidR="00596D0B" w:rsidRPr="00596D0B">
        <w:rPr>
          <w:rPrChange w:id="52" w:author="Tsaun" w:date="2017-02-13T17:29:00Z">
            <w:rPr>
              <w:lang w:val="en-US"/>
            </w:rPr>
          </w:rPrChange>
        </w:rPr>
        <w:t xml:space="preserve"> </w:t>
      </w:r>
      <w:r w:rsidR="0074215B">
        <w:t>у жидкости может быть параметр «объем»)</w:t>
      </w:r>
      <w:r>
        <w:t xml:space="preserve"> в результате работы спринклерной системы;</w:t>
      </w:r>
    </w:p>
    <w:p w:rsidR="005A59B8" w:rsidRDefault="005A59B8" w:rsidP="005A59B8">
      <w:pPr>
        <w:rPr>
          <w:lang w:eastAsia="ru-RU"/>
        </w:rPr>
      </w:pPr>
      <w:r w:rsidRPr="00F94BE3">
        <w:rPr>
          <w:lang w:eastAsia="ru-RU"/>
        </w:rPr>
        <w:t xml:space="preserve">- гравитационный перенос аэрозолей между </w:t>
      </w:r>
      <w:r w:rsidR="00F94BE3" w:rsidRPr="00F94BE3">
        <w:rPr>
          <w:lang w:eastAsia="ru-RU"/>
        </w:rPr>
        <w:t>помещениями ЗО.</w:t>
      </w:r>
    </w:p>
    <w:p w:rsidR="0064118A" w:rsidRPr="00F94BE3" w:rsidRDefault="0064118A" w:rsidP="005A59B8"/>
    <w:p w:rsidR="005A59B8" w:rsidRDefault="005A59B8" w:rsidP="005A59B8">
      <w:pPr>
        <w:pStyle w:val="20"/>
      </w:pPr>
      <w:bookmarkStart w:id="53" w:name="_Toc436731462"/>
      <w:bookmarkStart w:id="54" w:name="_Toc438331028"/>
      <w:bookmarkStart w:id="55" w:name="_Toc471642055"/>
      <w:bookmarkStart w:id="56" w:name="_Toc142735170"/>
      <w:bookmarkStart w:id="57" w:name="_Toc143323818"/>
      <w:bookmarkStart w:id="58" w:name="_Toc154257129"/>
      <w:r>
        <w:t>Математическая модель</w:t>
      </w:r>
      <w:bookmarkEnd w:id="53"/>
      <w:bookmarkEnd w:id="54"/>
      <w:bookmarkEnd w:id="55"/>
    </w:p>
    <w:p w:rsidR="005A59B8" w:rsidRDefault="005A59B8" w:rsidP="001000E8">
      <w:pPr>
        <w:pStyle w:val="30"/>
      </w:pPr>
      <w:bookmarkStart w:id="59" w:name="_Toc471642056"/>
      <w:r>
        <w:t xml:space="preserve">Основные предположения и допущения модели </w:t>
      </w:r>
      <w:r w:rsidR="00F94BE3">
        <w:rPr>
          <w:lang w:val="en-US"/>
        </w:rPr>
        <w:t>CONTFP</w:t>
      </w:r>
      <w:bookmarkEnd w:id="59"/>
    </w:p>
    <w:p w:rsidR="005A59B8" w:rsidRPr="00442BE0" w:rsidRDefault="005A59B8" w:rsidP="005A59B8">
      <w:r>
        <w:t xml:space="preserve">Модель </w:t>
      </w:r>
      <w:r w:rsidR="00F94BE3">
        <w:rPr>
          <w:lang w:val="en-US"/>
        </w:rPr>
        <w:t>CONTFP</w:t>
      </w:r>
      <w:r>
        <w:t xml:space="preserve"> построена на следующих основных предположениях и допущениях: </w:t>
      </w:r>
    </w:p>
    <w:p w:rsidR="005A59B8" w:rsidRDefault="005A59B8" w:rsidP="00360028">
      <w:pPr>
        <w:numPr>
          <w:ilvl w:val="0"/>
          <w:numId w:val="44"/>
        </w:numPr>
      </w:pPr>
      <w:r>
        <w:t xml:space="preserve">Моделируется выход в </w:t>
      </w:r>
      <w:r w:rsidR="00F94BE3">
        <w:t xml:space="preserve">защитную оболочку18различных </w:t>
      </w:r>
      <w:r>
        <w:t xml:space="preserve">химических </w:t>
      </w:r>
      <w:r w:rsidR="00F94BE3">
        <w:t>элементов и соединений</w:t>
      </w:r>
      <w:r w:rsidR="00DD239A">
        <w:t xml:space="preserve"> (веществ)</w:t>
      </w:r>
      <w:r>
        <w:t xml:space="preserve">; </w:t>
      </w:r>
    </w:p>
    <w:p w:rsidR="005A59B8" w:rsidRDefault="005A59B8" w:rsidP="00360028">
      <w:pPr>
        <w:pStyle w:val="af3"/>
        <w:numPr>
          <w:ilvl w:val="0"/>
          <w:numId w:val="44"/>
        </w:numPr>
      </w:pPr>
      <w:r>
        <w:t>Все хи</w:t>
      </w:r>
      <w:r w:rsidR="00F94BE3">
        <w:t>мические элементы и соединения</w:t>
      </w:r>
      <w:r>
        <w:t xml:space="preserve"> делятся на 3 группы – благородные газы, </w:t>
      </w:r>
      <w:r w:rsidR="00F94BE3">
        <w:t>пары</w:t>
      </w:r>
      <w:r>
        <w:t xml:space="preserve"> и </w:t>
      </w:r>
      <w:r w:rsidR="00F94BE3">
        <w:t>аэрозоли</w:t>
      </w:r>
      <w:r>
        <w:t xml:space="preserve">. </w:t>
      </w:r>
    </w:p>
    <w:p w:rsidR="005A59B8" w:rsidRDefault="005A59B8" w:rsidP="00360028">
      <w:pPr>
        <w:pStyle w:val="af3"/>
        <w:numPr>
          <w:ilvl w:val="0"/>
          <w:numId w:val="44"/>
        </w:numPr>
      </w:pPr>
      <w:r>
        <w:t xml:space="preserve">Элементы из групп </w:t>
      </w:r>
      <w:r w:rsidR="00705CAF">
        <w:t>пары и аэрозоли</w:t>
      </w:r>
      <w:ins w:id="60" w:author="Tsaun" w:date="2017-02-13T17:29:00Z">
        <w:r w:rsidR="00596D0B" w:rsidRPr="00596D0B">
          <w:rPr>
            <w:rPrChange w:id="61" w:author="Tsaun" w:date="2017-02-13T17:29:00Z">
              <w:rPr>
                <w:rFonts w:eastAsia="Times New Roman"/>
                <w:szCs w:val="22"/>
                <w:lang w:val="en-US" w:eastAsia="en-US"/>
              </w:rPr>
            </w:rPrChange>
          </w:rPr>
          <w:t xml:space="preserve"> </w:t>
        </w:r>
      </w:ins>
      <w:r w:rsidRPr="00B72A74">
        <w:t>могут существовать</w:t>
      </w:r>
      <w:r>
        <w:t xml:space="preserve"> в </w:t>
      </w:r>
      <w:r w:rsidR="0074215B">
        <w:t xml:space="preserve">3 основных </w:t>
      </w:r>
      <w:r>
        <w:t>состояниях</w:t>
      </w:r>
      <w:r w:rsidR="0074215B">
        <w:t xml:space="preserve"> (и четырех дополнительных в зависимости от типа «стенки»)</w:t>
      </w:r>
      <w:r>
        <w:t>:</w:t>
      </w:r>
    </w:p>
    <w:p w:rsidR="005A59B8" w:rsidRPr="00B72A74" w:rsidRDefault="005A59B8" w:rsidP="005A59B8">
      <w:pPr>
        <w:widowControl w:val="0"/>
        <w:tabs>
          <w:tab w:val="left" w:pos="851"/>
        </w:tabs>
        <w:ind w:left="851" w:firstLine="0"/>
      </w:pPr>
      <w:r>
        <w:t xml:space="preserve">состояние 1 (в объеме) </w:t>
      </w:r>
      <w:r w:rsidR="00DD239A">
        <w:t>–</w:t>
      </w:r>
      <w:r w:rsidR="00705CAF">
        <w:t>пар</w:t>
      </w:r>
      <w:r w:rsidR="00DD239A">
        <w:t xml:space="preserve"> (молекулярный йод </w:t>
      </w:r>
      <w:r w:rsidR="00DD239A" w:rsidRPr="00DD239A">
        <w:rPr>
          <w:highlight w:val="yellow"/>
        </w:rPr>
        <w:t>и может что-то еще</w:t>
      </w:r>
      <w:r w:rsidR="00DD239A">
        <w:t>)</w:t>
      </w:r>
      <w:r w:rsidR="00705CAF">
        <w:t xml:space="preserve"> в</w:t>
      </w:r>
      <w:ins w:id="62" w:author="Tsaun" w:date="2017-02-13T17:29:00Z">
        <w:r w:rsidR="00596D0B" w:rsidRPr="00596D0B">
          <w:rPr>
            <w:rPrChange w:id="63" w:author="Tsaun" w:date="2017-02-13T17:29:00Z">
              <w:rPr>
                <w:lang w:val="en-US"/>
              </w:rPr>
            </w:rPrChange>
          </w:rPr>
          <w:t xml:space="preserve"> </w:t>
        </w:r>
      </w:ins>
      <w:r w:rsidR="00DD239A">
        <w:t>атмосфере ЗО</w:t>
      </w:r>
      <w:r w:rsidRPr="00B72A74">
        <w:t xml:space="preserve">; </w:t>
      </w:r>
    </w:p>
    <w:p w:rsidR="005A59B8" w:rsidRPr="00B72A74" w:rsidRDefault="005A59B8" w:rsidP="005A59B8">
      <w:pPr>
        <w:widowControl w:val="0"/>
        <w:tabs>
          <w:tab w:val="left" w:pos="851"/>
        </w:tabs>
        <w:ind w:left="851" w:firstLine="0"/>
      </w:pPr>
      <w:r>
        <w:t>состояние 2 (в объеме) - частицы</w:t>
      </w:r>
      <w:ins w:id="64" w:author="Tsaun" w:date="2017-02-13T17:29:00Z">
        <w:r w:rsidR="00596D0B" w:rsidRPr="00596D0B">
          <w:rPr>
            <w:rPrChange w:id="65" w:author="Tsaun" w:date="2017-02-13T17:29:00Z">
              <w:rPr>
                <w:lang w:val="en-US"/>
              </w:rPr>
            </w:rPrChange>
          </w:rPr>
          <w:t xml:space="preserve"> </w:t>
        </w:r>
      </w:ins>
      <w:r w:rsidR="00DD239A">
        <w:t xml:space="preserve">в атмосфере ЗО </w:t>
      </w:r>
      <w:r>
        <w:t>(аэрозоль)</w:t>
      </w:r>
      <w:r w:rsidRPr="00B72A74">
        <w:t xml:space="preserve">; </w:t>
      </w:r>
    </w:p>
    <w:p w:rsidR="005A59B8" w:rsidRPr="00B72A74" w:rsidDel="0074215B" w:rsidRDefault="005A59B8" w:rsidP="005A59B8">
      <w:pPr>
        <w:widowControl w:val="0"/>
        <w:tabs>
          <w:tab w:val="left" w:pos="851"/>
        </w:tabs>
        <w:ind w:left="851" w:firstLine="0"/>
        <w:rPr>
          <w:del w:id="66" w:author="Arkadi Kiselev" w:date="2017-02-06T15:58:00Z"/>
        </w:rPr>
      </w:pPr>
      <w:r>
        <w:t xml:space="preserve">состояние 3 (на поверхности) - </w:t>
      </w:r>
      <w:r w:rsidR="00705CAF">
        <w:t>пар и частицы</w:t>
      </w:r>
      <w:r w:rsidR="00705CAF" w:rsidRPr="00B72A74">
        <w:t>, осевшие на поверхности</w:t>
      </w:r>
      <w:ins w:id="67" w:author="Tsaun" w:date="2017-02-13T17:29:00Z">
        <w:r w:rsidR="00596D0B" w:rsidRPr="00596D0B">
          <w:rPr>
            <w:rPrChange w:id="68" w:author="Tsaun" w:date="2017-02-13T17:29:00Z">
              <w:rPr>
                <w:lang w:val="en-US"/>
              </w:rPr>
            </w:rPrChange>
          </w:rPr>
          <w:t xml:space="preserve"> </w:t>
        </w:r>
      </w:ins>
      <w:ins w:id="69" w:author="Arkadi Kiselev" w:date="2017-02-06T15:58:00Z">
        <w:r w:rsidR="0074215B">
          <w:t>не</w:t>
        </w:r>
      </w:ins>
      <w:ins w:id="70" w:author="Tsaun" w:date="2017-02-13T17:29:00Z">
        <w:r w:rsidR="00596D0B" w:rsidRPr="00596D0B">
          <w:rPr>
            <w:rPrChange w:id="71" w:author="Tsaun" w:date="2017-02-13T17:29:00Z">
              <w:rPr>
                <w:lang w:val="en-US"/>
              </w:rPr>
            </w:rPrChange>
          </w:rPr>
          <w:t xml:space="preserve"> </w:t>
        </w:r>
      </w:ins>
      <w:ins w:id="72" w:author="Arkadi Kiselev" w:date="2017-02-06T15:58:00Z">
        <w:r w:rsidR="0074215B">
          <w:t xml:space="preserve">взаимодействующих </w:t>
        </w:r>
      </w:ins>
      <w:del w:id="73" w:author="Arkadi Kiselev" w:date="2017-02-06T15:57:00Z">
        <w:r w:rsidR="00705CAF" w:rsidDel="0074215B">
          <w:delText xml:space="preserve">сухих </w:delText>
        </w:r>
      </w:del>
      <w:r w:rsidR="00705CAF">
        <w:t>стен</w:t>
      </w:r>
      <w:ins w:id="74" w:author="Arkadi Kiselev" w:date="2017-02-06T15:58:00Z">
        <w:r w:rsidR="0074215B">
          <w:t>, покрашенных стен</w:t>
        </w:r>
      </w:ins>
      <w:ins w:id="75" w:author="Arkadi Kiselev" w:date="2017-02-06T15:59:00Z">
        <w:r w:rsidR="0074215B">
          <w:t>,</w:t>
        </w:r>
      </w:ins>
      <w:ins w:id="76" w:author="Tsaun" w:date="2017-02-13T17:29:00Z">
        <w:r w:rsidR="00596D0B" w:rsidRPr="00596D0B">
          <w:rPr>
            <w:rPrChange w:id="77" w:author="Tsaun" w:date="2017-02-13T17:29:00Z">
              <w:rPr>
                <w:lang w:val="en-US"/>
              </w:rPr>
            </w:rPrChange>
          </w:rPr>
          <w:t xml:space="preserve"> </w:t>
        </w:r>
      </w:ins>
      <w:del w:id="78" w:author="Arkadi Kiselev" w:date="2017-02-06T15:58:00Z">
        <w:r w:rsidRPr="00B72A74" w:rsidDel="0074215B">
          <w:delText>;</w:delText>
        </w:r>
      </w:del>
    </w:p>
    <w:p w:rsidR="005A59B8" w:rsidRDefault="005A59B8" w:rsidP="0074215B">
      <w:pPr>
        <w:widowControl w:val="0"/>
        <w:tabs>
          <w:tab w:val="left" w:pos="851"/>
        </w:tabs>
        <w:ind w:left="851" w:firstLine="0"/>
      </w:pPr>
      <w:del w:id="79" w:author="Arkadi Kiselev" w:date="2017-02-06T15:58:00Z">
        <w:r w:rsidDel="0074215B">
          <w:delText>состояние 4 (</w:delText>
        </w:r>
        <w:r w:rsidR="00705CAF" w:rsidDel="0074215B">
          <w:delText>в водной фазе</w:delText>
        </w:r>
        <w:r w:rsidDel="0074215B">
          <w:delText xml:space="preserve">) </w:delText>
        </w:r>
        <w:r w:rsidR="00705CAF" w:rsidDel="0074215B">
          <w:delText xml:space="preserve">–пар и </w:delText>
        </w:r>
        <w:r w:rsidDel="0074215B">
          <w:delText>частицы</w:delText>
        </w:r>
        <w:r w:rsidR="00705CAF" w:rsidDel="0074215B">
          <w:delText xml:space="preserve">, осевшие на </w:delText>
        </w:r>
      </w:del>
      <w:r w:rsidR="00705CAF">
        <w:t xml:space="preserve">конденсатной пленке, </w:t>
      </w:r>
      <w:del w:id="80" w:author="Arkadi Kiselev" w:date="2017-02-06T15:59:00Z">
        <w:r w:rsidR="00705CAF" w:rsidDel="0074215B">
          <w:delText>на поверхности приямка ил</w:delText>
        </w:r>
      </w:del>
      <w:r w:rsidR="00705CAF">
        <w:t xml:space="preserve">и </w:t>
      </w:r>
      <w:r w:rsidR="00DD239A">
        <w:t xml:space="preserve">перешедшие в </w:t>
      </w:r>
      <w:del w:id="81" w:author="Arkadi Kiselev" w:date="2017-02-06T16:00:00Z">
        <w:r w:rsidR="00DD239A" w:rsidDel="0074215B">
          <w:delText>жидкую фазу</w:delText>
        </w:r>
      </w:del>
      <w:ins w:id="82" w:author="Arkadi Kiselev" w:date="2017-02-06T16:00:00Z">
        <w:r w:rsidR="0074215B">
          <w:t>через «водную поверхность» в водную фазу</w:t>
        </w:r>
      </w:ins>
      <w:del w:id="83" w:author="Arkadi Kiselev" w:date="2017-02-06T16:00:00Z">
        <w:r w:rsidR="00705CAF" w:rsidDel="0074215B">
          <w:delText>при объемной конденсации пара</w:delText>
        </w:r>
      </w:del>
      <w:r>
        <w:t>.</w:t>
      </w:r>
    </w:p>
    <w:p w:rsidR="005A59B8" w:rsidRDefault="005A59B8" w:rsidP="00360028">
      <w:pPr>
        <w:pStyle w:val="af3"/>
        <w:numPr>
          <w:ilvl w:val="0"/>
          <w:numId w:val="44"/>
        </w:numPr>
      </w:pPr>
      <w:r>
        <w:t xml:space="preserve">Аэрозоль рассматривается </w:t>
      </w:r>
      <w:r w:rsidR="00DD239A">
        <w:t xml:space="preserve">монодисперсном </w:t>
      </w:r>
      <w:r>
        <w:t>приближении</w:t>
      </w:r>
      <w:r w:rsidR="00DD239A">
        <w:t xml:space="preserve"> единого химического состава</w:t>
      </w:r>
      <w:r>
        <w:t>, т.е. моделиру</w:t>
      </w:r>
      <w:r w:rsidR="00DD239A">
        <w:t>е</w:t>
      </w:r>
      <w:r>
        <w:t xml:space="preserve">тся </w:t>
      </w:r>
      <w:r w:rsidR="00DD239A">
        <w:t xml:space="preserve">18 различных частиц, </w:t>
      </w:r>
      <w:del w:id="84" w:author="Tsaun" w:date="2017-02-13T17:29:00Z">
        <w:r w:rsidR="00DD239A" w:rsidDel="00476B8C">
          <w:delText>о</w:delText>
        </w:r>
      </w:del>
      <w:r w:rsidR="00DD239A">
        <w:t>основным</w:t>
      </w:r>
      <w:r>
        <w:t xml:space="preserve"> уравнением для описания поведения такого аэрозоля является уравнение переноса </w:t>
      </w:r>
      <w:r w:rsidR="00DD239A">
        <w:t>массы каждого вещества</w:t>
      </w:r>
      <w:r>
        <w:t xml:space="preserve">. </w:t>
      </w:r>
    </w:p>
    <w:p w:rsidR="005A59B8" w:rsidRDefault="005A59B8" w:rsidP="00360028">
      <w:pPr>
        <w:pStyle w:val="af3"/>
        <w:numPr>
          <w:ilvl w:val="0"/>
          <w:numId w:val="44"/>
        </w:numPr>
      </w:pPr>
      <w:r>
        <w:t>Предполагается, что частицы аэрозоля имеют сферическую форму</w:t>
      </w:r>
    </w:p>
    <w:p w:rsidR="005A59B8" w:rsidRDefault="005A59B8" w:rsidP="00360028">
      <w:pPr>
        <w:pStyle w:val="af3"/>
        <w:numPr>
          <w:ilvl w:val="0"/>
          <w:numId w:val="44"/>
        </w:numPr>
      </w:pPr>
      <w:r>
        <w:t>Рассматриваются следующие процессы:</w:t>
      </w:r>
    </w:p>
    <w:p w:rsidR="0064118A" w:rsidRDefault="0064118A" w:rsidP="0064118A">
      <w:pPr>
        <w:ind w:left="851"/>
        <w:rPr>
          <w:lang w:eastAsia="ru-RU"/>
        </w:rPr>
      </w:pPr>
      <w:r>
        <w:rPr>
          <w:lang w:eastAsia="ru-RU"/>
        </w:rPr>
        <w:t xml:space="preserve">- </w:t>
      </w:r>
      <w:r w:rsidRPr="00B72A74">
        <w:rPr>
          <w:lang w:eastAsia="ru-RU"/>
        </w:rPr>
        <w:t xml:space="preserve">перенос </w:t>
      </w:r>
      <w:r>
        <w:rPr>
          <w:lang w:eastAsia="ru-RU"/>
        </w:rPr>
        <w:t xml:space="preserve">благородных газов, паров и частиц </w:t>
      </w:r>
      <w:r w:rsidRPr="00B72A74">
        <w:rPr>
          <w:lang w:eastAsia="ru-RU"/>
        </w:rPr>
        <w:t xml:space="preserve">по </w:t>
      </w:r>
      <w:r>
        <w:rPr>
          <w:lang w:eastAsia="ru-RU"/>
        </w:rPr>
        <w:t>помещениям ЗО</w:t>
      </w:r>
      <w:r w:rsidRPr="00B72A74">
        <w:rPr>
          <w:lang w:eastAsia="ru-RU"/>
        </w:rPr>
        <w:t xml:space="preserve"> и выход в окружающую среду</w:t>
      </w:r>
      <w:r>
        <w:rPr>
          <w:lang w:eastAsia="ru-RU"/>
        </w:rPr>
        <w:t>;</w:t>
      </w:r>
    </w:p>
    <w:p w:rsidR="0064118A" w:rsidRDefault="0064118A" w:rsidP="0064118A">
      <w:pPr>
        <w:ind w:left="851"/>
        <w:rPr>
          <w:lang w:eastAsia="ru-RU"/>
        </w:rPr>
      </w:pPr>
      <w:r>
        <w:rPr>
          <w:lang w:eastAsia="ru-RU"/>
        </w:rPr>
        <w:t xml:space="preserve">- </w:t>
      </w:r>
      <w:r w:rsidRPr="00B72A74">
        <w:rPr>
          <w:lang w:eastAsia="ru-RU"/>
        </w:rPr>
        <w:t>к</w:t>
      </w:r>
      <w:r>
        <w:rPr>
          <w:lang w:eastAsia="ru-RU"/>
        </w:rPr>
        <w:t>онденсация и испарени</w:t>
      </w:r>
      <w:ins w:id="85" w:author="Arkadi Kiselev" w:date="2017-02-06T16:02:00Z">
        <w:r w:rsidR="0074215B">
          <w:rPr>
            <w:lang w:eastAsia="ru-RU"/>
          </w:rPr>
          <w:t xml:space="preserve">е </w:t>
        </w:r>
      </w:ins>
      <w:del w:id="86" w:author="Arkadi Kiselev" w:date="2017-02-06T16:02:00Z">
        <w:r w:rsidDel="0074215B">
          <w:rPr>
            <w:lang w:eastAsia="ru-RU"/>
          </w:rPr>
          <w:delText xml:space="preserve">е </w:delText>
        </w:r>
      </w:del>
      <w:r>
        <w:rPr>
          <w:lang w:eastAsia="ru-RU"/>
        </w:rPr>
        <w:t>молекулярного йода на поверхности стен</w:t>
      </w:r>
      <w:ins w:id="87" w:author="Arkadi Kiselev" w:date="2017-02-06T16:02:00Z">
        <w:r w:rsidR="0074215B">
          <w:rPr>
            <w:lang w:eastAsia="ru-RU"/>
          </w:rPr>
          <w:t xml:space="preserve"> (всех типов)</w:t>
        </w:r>
      </w:ins>
      <w:r>
        <w:rPr>
          <w:lang w:eastAsia="ru-RU"/>
        </w:rPr>
        <w:t xml:space="preserve"> и </w:t>
      </w:r>
      <w:r w:rsidR="00B904AD">
        <w:rPr>
          <w:lang w:eastAsia="ru-RU"/>
        </w:rPr>
        <w:t>частиц</w:t>
      </w:r>
      <w:r w:rsidRPr="00B72A74">
        <w:rPr>
          <w:lang w:eastAsia="ru-RU"/>
        </w:rPr>
        <w:t>;</w:t>
      </w:r>
    </w:p>
    <w:p w:rsidR="0064118A" w:rsidRDefault="0064118A" w:rsidP="0064118A">
      <w:pPr>
        <w:ind w:left="851"/>
        <w:rPr>
          <w:lang w:eastAsia="ru-RU"/>
        </w:rPr>
      </w:pPr>
      <w:r>
        <w:rPr>
          <w:lang w:eastAsia="ru-RU"/>
        </w:rPr>
        <w:t xml:space="preserve">- </w:t>
      </w:r>
      <w:r w:rsidRPr="00B72A74">
        <w:rPr>
          <w:lang w:eastAsia="ru-RU"/>
        </w:rPr>
        <w:t xml:space="preserve">осаждение </w:t>
      </w:r>
      <w:r>
        <w:rPr>
          <w:lang w:eastAsia="ru-RU"/>
        </w:rPr>
        <w:t>аэрозольных частиц</w:t>
      </w:r>
      <w:r w:rsidRPr="00B72A74">
        <w:rPr>
          <w:lang w:eastAsia="ru-RU"/>
        </w:rPr>
        <w:t xml:space="preserve"> за счет гравитации, турбофорез</w:t>
      </w:r>
      <w:r>
        <w:rPr>
          <w:lang w:eastAsia="ru-RU"/>
        </w:rPr>
        <w:t>а</w:t>
      </w:r>
      <w:r w:rsidRPr="00B72A74">
        <w:rPr>
          <w:lang w:eastAsia="ru-RU"/>
        </w:rPr>
        <w:t>, диффузиофорез</w:t>
      </w:r>
      <w:r>
        <w:rPr>
          <w:lang w:eastAsia="ru-RU"/>
        </w:rPr>
        <w:t xml:space="preserve">а и термофореза, </w:t>
      </w:r>
      <w:r w:rsidRPr="00B72A74">
        <w:rPr>
          <w:lang w:eastAsia="ru-RU"/>
        </w:rPr>
        <w:t>диффузионное осаждение в турбулентном поток</w:t>
      </w:r>
      <w:r>
        <w:rPr>
          <w:lang w:eastAsia="ru-RU"/>
        </w:rPr>
        <w:t>е</w:t>
      </w:r>
      <w:ins w:id="88" w:author="Tsaun" w:date="2017-02-13T17:29:00Z">
        <w:r w:rsidR="00596D0B" w:rsidRPr="00596D0B">
          <w:rPr>
            <w:lang w:eastAsia="ru-RU"/>
            <w:rPrChange w:id="89" w:author="Tsaun" w:date="2017-02-13T17:29:00Z">
              <w:rPr>
                <w:lang w:val="en-US" w:eastAsia="ru-RU"/>
              </w:rPr>
            </w:rPrChange>
          </w:rPr>
          <w:t xml:space="preserve"> </w:t>
        </w:r>
      </w:ins>
      <w:r>
        <w:rPr>
          <w:lang w:eastAsia="ru-RU"/>
        </w:rPr>
        <w:t>на поверхности стенок</w:t>
      </w:r>
      <w:ins w:id="90" w:author="Arkadi Kiselev" w:date="2017-02-06T16:01:00Z">
        <w:r w:rsidR="0074215B">
          <w:rPr>
            <w:lang w:eastAsia="ru-RU"/>
          </w:rPr>
          <w:t xml:space="preserve"> (всех типов)</w:t>
        </w:r>
      </w:ins>
      <w:r w:rsidRPr="00B72A74">
        <w:rPr>
          <w:lang w:eastAsia="ru-RU"/>
        </w:rPr>
        <w:t>;</w:t>
      </w:r>
    </w:p>
    <w:p w:rsidR="0064118A" w:rsidDel="0074215B" w:rsidRDefault="0064118A" w:rsidP="0064118A">
      <w:pPr>
        <w:ind w:left="851"/>
        <w:rPr>
          <w:del w:id="91" w:author="Arkadi Kiselev" w:date="2017-02-06T16:03:00Z"/>
          <w:lang w:eastAsia="ru-RU"/>
        </w:rPr>
      </w:pPr>
      <w:del w:id="92" w:author="Arkadi Kiselev" w:date="2017-02-06T16:03:00Z">
        <w:r w:rsidDel="0074215B">
          <w:rPr>
            <w:lang w:eastAsia="ru-RU"/>
          </w:rPr>
          <w:lastRenderedPageBreak/>
          <w:delText>- ад</w:delText>
        </w:r>
        <w:r w:rsidRPr="0064118A" w:rsidDel="0074215B">
          <w:rPr>
            <w:lang w:eastAsia="ru-RU"/>
          </w:rPr>
          <w:delText>c</w:delText>
        </w:r>
        <w:r w:rsidDel="0074215B">
          <w:rPr>
            <w:lang w:eastAsia="ru-RU"/>
          </w:rPr>
          <w:delText>орбция йода;</w:delText>
        </w:r>
      </w:del>
    </w:p>
    <w:p w:rsidR="0064118A" w:rsidRPr="0064118A" w:rsidRDefault="00341E8C" w:rsidP="0064118A">
      <w:pPr>
        <w:ind w:left="851"/>
        <w:rPr>
          <w:lang w:eastAsia="ru-RU"/>
        </w:rPr>
      </w:pPr>
      <w:r>
        <w:rPr>
          <w:lang w:eastAsia="ru-RU"/>
        </w:rPr>
        <w:t xml:space="preserve">- </w:t>
      </w:r>
      <w:del w:id="93" w:author="Arkadi Kiselev" w:date="2017-02-06T16:01:00Z">
        <w:r w:rsidDel="0074215B">
          <w:rPr>
            <w:lang w:eastAsia="ru-RU"/>
          </w:rPr>
          <w:delText xml:space="preserve">переход </w:delText>
        </w:r>
        <w:r w:rsidR="0064118A" w:rsidDel="0074215B">
          <w:rPr>
            <w:lang w:eastAsia="ru-RU"/>
          </w:rPr>
          <w:delText>ПД в жидкость в</w:delText>
        </w:r>
      </w:del>
      <w:ins w:id="94" w:author="Arkadi Kiselev" w:date="2017-02-06T16:01:00Z">
        <w:r w:rsidR="0074215B">
          <w:rPr>
            <w:lang w:eastAsia="ru-RU"/>
          </w:rPr>
          <w:t>осаждение паров и аэрозолей в</w:t>
        </w:r>
      </w:ins>
      <w:r w:rsidR="0064118A">
        <w:rPr>
          <w:lang w:eastAsia="ru-RU"/>
        </w:rPr>
        <w:t xml:space="preserve"> результате работы спринклерной системы;</w:t>
      </w:r>
    </w:p>
    <w:p w:rsidR="0064118A" w:rsidRDefault="0064118A" w:rsidP="0064118A">
      <w:pPr>
        <w:ind w:left="851"/>
        <w:rPr>
          <w:lang w:eastAsia="ru-RU"/>
        </w:rPr>
      </w:pPr>
      <w:r w:rsidRPr="00F94BE3">
        <w:rPr>
          <w:lang w:eastAsia="ru-RU"/>
        </w:rPr>
        <w:t>- гравитационный перенос аэрозолей между помещениями ЗО.</w:t>
      </w:r>
    </w:p>
    <w:p w:rsidR="0074215B" w:rsidRDefault="0074215B" w:rsidP="0074215B">
      <w:pPr>
        <w:ind w:left="851"/>
        <w:rPr>
          <w:ins w:id="95" w:author="Arkadi Kiselev" w:date="2017-02-06T16:03:00Z"/>
          <w:lang w:eastAsia="ru-RU"/>
        </w:rPr>
      </w:pPr>
      <w:ins w:id="96" w:author="Arkadi Kiselev" w:date="2017-02-06T16:03:00Z">
        <w:r>
          <w:rPr>
            <w:lang w:eastAsia="ru-RU"/>
          </w:rPr>
          <w:t>- ад</w:t>
        </w:r>
        <w:r w:rsidRPr="0064118A">
          <w:rPr>
            <w:lang w:eastAsia="ru-RU"/>
          </w:rPr>
          <w:t>c</w:t>
        </w:r>
        <w:r>
          <w:rPr>
            <w:lang w:eastAsia="ru-RU"/>
          </w:rPr>
          <w:t>орбция йода (опционно);</w:t>
        </w:r>
      </w:ins>
    </w:p>
    <w:p w:rsidR="0064118A" w:rsidRDefault="0064118A" w:rsidP="007737B0">
      <w:pPr>
        <w:ind w:left="851"/>
        <w:rPr>
          <w:lang w:eastAsia="ru-RU"/>
        </w:rPr>
      </w:pPr>
    </w:p>
    <w:p w:rsidR="005A59B8" w:rsidRDefault="005A59B8" w:rsidP="00360028">
      <w:pPr>
        <w:pStyle w:val="af3"/>
        <w:numPr>
          <w:ilvl w:val="0"/>
          <w:numId w:val="44"/>
        </w:numPr>
      </w:pPr>
      <w:r>
        <w:t>Предполагается</w:t>
      </w:r>
      <w:r w:rsidR="007737B0">
        <w:t xml:space="preserve"> постоянная</w:t>
      </w:r>
      <w:r>
        <w:t xml:space="preserve"> плотность материала частиц</w:t>
      </w:r>
      <w:r w:rsidR="007737B0">
        <w:t>;</w:t>
      </w:r>
    </w:p>
    <w:p w:rsidR="005A59B8" w:rsidRDefault="005A59B8" w:rsidP="00360028">
      <w:pPr>
        <w:pStyle w:val="af3"/>
        <w:numPr>
          <w:ilvl w:val="0"/>
          <w:numId w:val="44"/>
        </w:numPr>
      </w:pPr>
      <w:r>
        <w:t>Химически</w:t>
      </w:r>
      <w:r w:rsidR="007737B0">
        <w:t>е</w:t>
      </w:r>
      <w:r>
        <w:t xml:space="preserve"> взаимодействия</w:t>
      </w:r>
      <w:r w:rsidR="007737B0">
        <w:t xml:space="preserve"> рассчитываются только </w:t>
      </w:r>
      <w:r>
        <w:t>м</w:t>
      </w:r>
      <w:r w:rsidR="007737B0">
        <w:t>ежду соединениями йода (</w:t>
      </w:r>
      <w:r w:rsidR="007737B0">
        <w:rPr>
          <w:lang w:val="en-US"/>
        </w:rPr>
        <w:t>I</w:t>
      </w:r>
      <w:r w:rsidR="007737B0">
        <w:t>2</w:t>
      </w:r>
      <w:r w:rsidR="007737B0" w:rsidRPr="007737B0">
        <w:t>,</w:t>
      </w:r>
      <w:del w:id="97" w:author="Arkadi Kiselev" w:date="2017-02-06T16:03:00Z">
        <w:r w:rsidR="007737B0" w:rsidDel="0074215B">
          <w:rPr>
            <w:lang w:val="en-US"/>
          </w:rPr>
          <w:delText>Cs</w:delText>
        </w:r>
        <w:r w:rsidR="007737B0" w:rsidDel="0074215B">
          <w:delText>I</w:delText>
        </w:r>
        <w:r w:rsidR="007737B0" w:rsidRPr="007737B0" w:rsidDel="0074215B">
          <w:delText xml:space="preserve">, </w:delText>
        </w:r>
        <w:r w:rsidR="007737B0" w:rsidDel="0074215B">
          <w:rPr>
            <w:lang w:val="en-US"/>
          </w:rPr>
          <w:delText>CH</w:delText>
        </w:r>
        <w:r w:rsidR="007737B0" w:rsidRPr="007737B0" w:rsidDel="0074215B">
          <w:delText>3</w:delText>
        </w:r>
        <w:r w:rsidR="007737B0" w:rsidDel="0074215B">
          <w:rPr>
            <w:lang w:val="en-US"/>
          </w:rPr>
          <w:delText>I</w:delText>
        </w:r>
      </w:del>
      <w:r w:rsidR="007737B0">
        <w:t>)</w:t>
      </w:r>
      <w:r>
        <w:t xml:space="preserve">и </w:t>
      </w:r>
      <w:r w:rsidR="007737B0" w:rsidRPr="007737B0">
        <w:t>лакокрасочными покрытиями</w:t>
      </w:r>
      <w:r>
        <w:t>.</w:t>
      </w:r>
    </w:p>
    <w:p w:rsidR="00286F56" w:rsidRDefault="00286F56" w:rsidP="00360028">
      <w:pPr>
        <w:pStyle w:val="af3"/>
        <w:numPr>
          <w:ilvl w:val="0"/>
          <w:numId w:val="44"/>
        </w:numPr>
      </w:pPr>
      <w:r>
        <w:t>ПД рассматриваются как пассивная примесь, не оказывающая влияние на теплогидравлические процессы.</w:t>
      </w:r>
    </w:p>
    <w:p w:rsidR="00341E8C" w:rsidRDefault="00341E8C" w:rsidP="00360028">
      <w:pPr>
        <w:pStyle w:val="af3"/>
        <w:numPr>
          <w:ilvl w:val="0"/>
          <w:numId w:val="44"/>
        </w:numPr>
      </w:pPr>
      <w:r>
        <w:t>Перемешивание ПД во всем объеме жидкости в системе происходит мгновенно.</w:t>
      </w:r>
    </w:p>
    <w:p w:rsidR="00B904AD" w:rsidDel="0074215B" w:rsidRDefault="00B904AD" w:rsidP="00360028">
      <w:pPr>
        <w:pStyle w:val="af3"/>
        <w:numPr>
          <w:ilvl w:val="0"/>
          <w:numId w:val="44"/>
        </w:numPr>
        <w:rPr>
          <w:del w:id="98" w:author="Arkadi Kiselev" w:date="2017-02-06T16:03:00Z"/>
        </w:rPr>
      </w:pPr>
      <w:r>
        <w:t>Предполагается, что не происходит:</w:t>
      </w:r>
    </w:p>
    <w:p w:rsidR="002D6F13" w:rsidRDefault="00B904AD">
      <w:pPr>
        <w:pStyle w:val="af3"/>
        <w:numPr>
          <w:ilvl w:val="0"/>
          <w:numId w:val="44"/>
        </w:numPr>
        <w:pPrChange w:id="99" w:author="Arkadi Kiselev" w:date="2017-02-06T16:03:00Z">
          <w:pPr>
            <w:ind w:left="851"/>
          </w:pPr>
        </w:pPrChange>
      </w:pPr>
      <w:del w:id="100" w:author="Arkadi Kiselev" w:date="2017-02-06T16:03:00Z">
        <w:r w:rsidDel="0074215B">
          <w:delText>- непосредственного осаждения аэрозолей и паров на поверхность жидкости (не за счет влияния спринклерной системы);</w:delText>
        </w:r>
      </w:del>
    </w:p>
    <w:p w:rsidR="00286F56" w:rsidRDefault="00286F56" w:rsidP="00B904AD">
      <w:pPr>
        <w:ind w:left="851"/>
        <w:rPr>
          <w:lang w:eastAsia="ru-RU"/>
        </w:rPr>
      </w:pPr>
      <w:r>
        <w:rPr>
          <w:lang w:eastAsia="ru-RU"/>
        </w:rPr>
        <w:t>- нуклеации паров ПД (постулируется, что пары ПД присутствуют всегда с аэрозолями, на которых может происходить конденсация);</w:t>
      </w:r>
    </w:p>
    <w:p w:rsidR="004C684C" w:rsidRDefault="004C684C" w:rsidP="00B904AD">
      <w:pPr>
        <w:ind w:left="851"/>
        <w:rPr>
          <w:lang w:eastAsia="ru-RU"/>
        </w:rPr>
      </w:pPr>
      <w:r>
        <w:rPr>
          <w:lang w:eastAsia="ru-RU"/>
        </w:rPr>
        <w:t xml:space="preserve">- повторного испарения ПД </w:t>
      </w:r>
      <w:ins w:id="101" w:author="Arkadi Kiselev" w:date="2017-02-06T16:04:00Z">
        <w:r w:rsidR="0074215B">
          <w:rPr>
            <w:lang w:eastAsia="ru-RU"/>
          </w:rPr>
          <w:t xml:space="preserve">(кроме иода) </w:t>
        </w:r>
      </w:ins>
      <w:r>
        <w:rPr>
          <w:lang w:eastAsia="ru-RU"/>
        </w:rPr>
        <w:t>с поверхности стенок и частиц;</w:t>
      </w:r>
    </w:p>
    <w:p w:rsidR="00B904AD" w:rsidRDefault="00B904AD" w:rsidP="00B904AD">
      <w:pPr>
        <w:ind w:left="851"/>
        <w:rPr>
          <w:lang w:eastAsia="ru-RU"/>
        </w:rPr>
      </w:pPr>
      <w:r>
        <w:rPr>
          <w:lang w:eastAsia="ru-RU"/>
        </w:rPr>
        <w:t>- перехода ПД из газовой фазы в жидкость при барботаже</w:t>
      </w:r>
      <w:ins w:id="102" w:author="Arkadi Kiselev" w:date="2017-02-06T16:04:00Z">
        <w:r w:rsidR="0074215B">
          <w:rPr>
            <w:lang w:eastAsia="ru-RU"/>
          </w:rPr>
          <w:t xml:space="preserve"> (опция </w:t>
        </w:r>
      </w:ins>
      <w:ins w:id="103" w:author="Arkadi Kiselev" w:date="2017-02-06T16:05:00Z">
        <w:r w:rsidR="0074215B">
          <w:rPr>
            <w:lang w:eastAsia="ru-RU"/>
          </w:rPr>
          <w:t xml:space="preserve">будет </w:t>
        </w:r>
      </w:ins>
      <w:ins w:id="104" w:author="Arkadi Kiselev" w:date="2017-02-06T16:04:00Z">
        <w:r w:rsidR="0074215B">
          <w:rPr>
            <w:lang w:eastAsia="ru-RU"/>
          </w:rPr>
          <w:t>к концу года)</w:t>
        </w:r>
      </w:ins>
      <w:r>
        <w:rPr>
          <w:lang w:eastAsia="ru-RU"/>
        </w:rPr>
        <w:t>;</w:t>
      </w:r>
    </w:p>
    <w:p w:rsidR="00B904AD" w:rsidRDefault="00B904AD" w:rsidP="00B904AD">
      <w:pPr>
        <w:ind w:left="851"/>
        <w:rPr>
          <w:lang w:eastAsia="ru-RU"/>
        </w:rPr>
      </w:pPr>
      <w:r>
        <w:rPr>
          <w:lang w:eastAsia="ru-RU"/>
        </w:rPr>
        <w:t>- выхода ПД из жидкости в газовую фазу;</w:t>
      </w:r>
    </w:p>
    <w:p w:rsidR="00286F56" w:rsidRDefault="00286F56" w:rsidP="00B904AD">
      <w:pPr>
        <w:ind w:left="851"/>
        <w:rPr>
          <w:lang w:eastAsia="ru-RU"/>
        </w:rPr>
      </w:pPr>
      <w:r>
        <w:rPr>
          <w:lang w:eastAsia="ru-RU"/>
        </w:rPr>
        <w:t>- перенос ПД между помещениями за счет диффузии;</w:t>
      </w:r>
    </w:p>
    <w:p w:rsidR="00B904AD" w:rsidRDefault="00B904AD" w:rsidP="00B904AD">
      <w:pPr>
        <w:ind w:left="851"/>
        <w:rPr>
          <w:lang w:eastAsia="ru-RU"/>
        </w:rPr>
      </w:pPr>
      <w:r>
        <w:rPr>
          <w:lang w:eastAsia="ru-RU"/>
        </w:rPr>
        <w:t xml:space="preserve">- </w:t>
      </w:r>
      <w:r w:rsidR="002C0BC9">
        <w:rPr>
          <w:lang w:eastAsia="ru-RU"/>
        </w:rPr>
        <w:t>радиационный распад изотопов ПД</w:t>
      </w:r>
      <w:ins w:id="105" w:author="Arkadi Kiselev" w:date="2017-02-06T16:05:00Z">
        <w:r w:rsidR="0074215B">
          <w:rPr>
            <w:lang w:eastAsia="ru-RU"/>
          </w:rPr>
          <w:t xml:space="preserve"> (оценки производятся внешней программой)</w:t>
        </w:r>
      </w:ins>
      <w:r>
        <w:rPr>
          <w:lang w:eastAsia="ru-RU"/>
        </w:rPr>
        <w:t>;</w:t>
      </w:r>
    </w:p>
    <w:p w:rsidR="00B904AD" w:rsidRDefault="00B904AD" w:rsidP="00B904AD">
      <w:pPr>
        <w:ind w:left="851"/>
      </w:pPr>
      <w:r>
        <w:rPr>
          <w:lang w:eastAsia="ru-RU"/>
        </w:rPr>
        <w:t>- сдува осажденных на стенки аэрозолей ПД.</w:t>
      </w:r>
    </w:p>
    <w:p w:rsidR="005A59B8" w:rsidRPr="00ED0BFF" w:rsidRDefault="005A59B8" w:rsidP="005A59B8">
      <w:pPr>
        <w:rPr>
          <w:b/>
        </w:rPr>
      </w:pPr>
    </w:p>
    <w:p w:rsidR="005A59B8" w:rsidRDefault="005A59B8" w:rsidP="001000E8">
      <w:pPr>
        <w:pStyle w:val="30"/>
      </w:pPr>
      <w:bookmarkStart w:id="106" w:name="_Toc471642057"/>
      <w:bookmarkStart w:id="107" w:name="_Ref438721891"/>
      <w:r>
        <w:t>Моделируемые химические соединения и элементы</w:t>
      </w:r>
      <w:bookmarkEnd w:id="106"/>
    </w:p>
    <w:p w:rsidR="005A59B8" w:rsidRPr="00FD18C1" w:rsidRDefault="005A59B8" w:rsidP="005A59B8">
      <w:pPr>
        <w:pStyle w:val="af3"/>
      </w:pPr>
      <w:r w:rsidRPr="00FD18C1">
        <w:t xml:space="preserve">Источниками </w:t>
      </w:r>
      <w:r w:rsidR="007737B0">
        <w:t>ПД</w:t>
      </w:r>
      <w:r w:rsidRPr="00FD18C1">
        <w:t xml:space="preserve"> являются вещества, вышедшие из </w:t>
      </w:r>
      <w:r w:rsidR="007737B0">
        <w:t>первого контура или при взаимодействии расплав-бетон (процессах в УЛР)</w:t>
      </w:r>
      <w:r>
        <w:t>.</w:t>
      </w:r>
      <w:r w:rsidRPr="00702D24">
        <w:t xml:space="preserve">В таблице </w:t>
      </w:r>
      <w:fldSimple w:instr=" REF _Ref435786012 \h  \* MERGEFORMAT ">
        <w:r w:rsidR="0007715B" w:rsidRPr="0007715B">
          <w:rPr>
            <w:vanish/>
          </w:rPr>
          <w:t xml:space="preserve">Таблица </w:t>
        </w:r>
        <w:r w:rsidR="0007715B">
          <w:rPr>
            <w:noProof/>
          </w:rPr>
          <w:t>1.1</w:t>
        </w:r>
      </w:fldSimple>
      <w:r w:rsidRPr="00702D24">
        <w:t xml:space="preserve"> приведены химические соединения, </w:t>
      </w:r>
      <w:r>
        <w:t xml:space="preserve">учитываемые в модуле </w:t>
      </w:r>
      <w:r w:rsidR="007737B0">
        <w:rPr>
          <w:lang w:val="en-US"/>
        </w:rPr>
        <w:t>CONTFP</w:t>
      </w:r>
      <w:r w:rsidRPr="00FD18C1">
        <w:t>.</w:t>
      </w:r>
    </w:p>
    <w:p w:rsidR="005A59B8" w:rsidRDefault="005A59B8" w:rsidP="005A59B8">
      <w:pPr>
        <w:ind w:firstLine="0"/>
        <w:jc w:val="left"/>
      </w:pPr>
    </w:p>
    <w:p w:rsidR="005A59B8" w:rsidRDefault="005A59B8" w:rsidP="005A59B8"/>
    <w:p w:rsidR="005A59B8" w:rsidRDefault="005A59B8" w:rsidP="005A59B8">
      <w:bookmarkStart w:id="108" w:name="_Ref435786012"/>
      <w:r>
        <w:t xml:space="preserve">Таблица </w:t>
      </w:r>
      <w:fldSimple w:instr=" STYLEREF 1 \s ">
        <w:r w:rsidR="0007715B">
          <w:rPr>
            <w:noProof/>
          </w:rPr>
          <w:t>1</w:t>
        </w:r>
      </w:fldSimple>
      <w:r>
        <w:t>.</w:t>
      </w:r>
      <w:fldSimple w:instr=" SEQ Таблица \* ARABIC \s 1 ">
        <w:r w:rsidR="0007715B">
          <w:rPr>
            <w:noProof/>
          </w:rPr>
          <w:t>1</w:t>
        </w:r>
      </w:fldSimple>
      <w:bookmarkEnd w:id="108"/>
      <w:r w:rsidRPr="00D12A7D">
        <w:t xml:space="preserve">– </w:t>
      </w:r>
      <w:r>
        <w:t xml:space="preserve">Химические соединения и элементы, учитываемые </w:t>
      </w:r>
      <w:ins w:id="109" w:author="Arkadi Kiselev" w:date="2017-02-06T16:06:00Z">
        <w:r w:rsidR="0074215B">
          <w:t>(? Или передаваемые – если совпадает с перечнем ПРОФИТ – отметить это обстоятельство специально, если нет – оговорить различия)</w:t>
        </w:r>
      </w:ins>
      <w:r>
        <w:t xml:space="preserve">в модуле </w:t>
      </w:r>
      <w:r w:rsidR="007737B0">
        <w:rPr>
          <w:lang w:val="en-US"/>
        </w:rPr>
        <w:t>CONTFP</w:t>
      </w:r>
      <w:r>
        <w: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0"/>
        <w:gridCol w:w="1781"/>
        <w:gridCol w:w="2262"/>
        <w:gridCol w:w="2822"/>
        <w:gridCol w:w="2122"/>
      </w:tblGrid>
      <w:tr w:rsidR="00360028" w:rsidRPr="006B3406" w:rsidTr="00360028">
        <w:tc>
          <w:tcPr>
            <w:tcW w:w="0" w:type="auto"/>
          </w:tcPr>
          <w:p w:rsidR="00284B73" w:rsidRPr="004C54D2" w:rsidRDefault="00284B73" w:rsidP="00284B73">
            <w:pPr>
              <w:ind w:firstLine="0"/>
              <w:jc w:val="left"/>
              <w:rPr>
                <w:rFonts w:eastAsia="Calibri"/>
                <w:szCs w:val="24"/>
              </w:rPr>
            </w:pPr>
            <w:r>
              <w:rPr>
                <w:rFonts w:eastAsia="Calibri"/>
                <w:sz w:val="22"/>
                <w:szCs w:val="24"/>
              </w:rPr>
              <w:t>Имя</w:t>
            </w:r>
          </w:p>
        </w:tc>
        <w:tc>
          <w:tcPr>
            <w:tcW w:w="1781" w:type="dxa"/>
          </w:tcPr>
          <w:p w:rsidR="00284B73" w:rsidRPr="004C54D2" w:rsidRDefault="00284B73" w:rsidP="009D2467">
            <w:pPr>
              <w:ind w:firstLine="0"/>
              <w:jc w:val="left"/>
              <w:rPr>
                <w:rFonts w:eastAsia="Calibri"/>
                <w:szCs w:val="24"/>
              </w:rPr>
            </w:pPr>
            <w:r>
              <w:rPr>
                <w:rFonts w:eastAsia="Calibri"/>
                <w:sz w:val="22"/>
                <w:szCs w:val="24"/>
              </w:rPr>
              <w:t>Химическое с</w:t>
            </w:r>
            <w:r w:rsidRPr="004C54D2">
              <w:rPr>
                <w:rFonts w:eastAsia="Calibri"/>
                <w:sz w:val="22"/>
                <w:szCs w:val="24"/>
              </w:rPr>
              <w:t>оединение</w:t>
            </w:r>
            <w:r>
              <w:rPr>
                <w:rFonts w:eastAsia="Calibri"/>
                <w:sz w:val="22"/>
                <w:szCs w:val="24"/>
              </w:rPr>
              <w:t>*</w:t>
            </w:r>
          </w:p>
        </w:tc>
        <w:tc>
          <w:tcPr>
            <w:tcW w:w="2262" w:type="dxa"/>
          </w:tcPr>
          <w:p w:rsidR="00284B73" w:rsidRPr="00360028" w:rsidRDefault="00360028" w:rsidP="009D2467">
            <w:pPr>
              <w:pStyle w:val="4f1"/>
              <w:jc w:val="center"/>
              <w:rPr>
                <w:szCs w:val="24"/>
              </w:rPr>
            </w:pPr>
            <w:r>
              <w:rPr>
                <w:szCs w:val="24"/>
                <w:lang w:val="en-US"/>
              </w:rPr>
              <w:t>Тип</w:t>
            </w:r>
          </w:p>
        </w:tc>
        <w:tc>
          <w:tcPr>
            <w:tcW w:w="2822" w:type="dxa"/>
          </w:tcPr>
          <w:p w:rsidR="00284B73" w:rsidRPr="004C54D2" w:rsidRDefault="00284B73" w:rsidP="009D2467">
            <w:pPr>
              <w:ind w:firstLine="0"/>
              <w:jc w:val="left"/>
              <w:rPr>
                <w:rFonts w:eastAsia="Calibri"/>
                <w:szCs w:val="24"/>
              </w:rPr>
            </w:pPr>
            <w:r w:rsidRPr="00C25AF0">
              <w:rPr>
                <w:rFonts w:eastAsia="Calibri"/>
                <w:sz w:val="22"/>
                <w:szCs w:val="24"/>
                <w:highlight w:val="yellow"/>
              </w:rPr>
              <w:t>Элементы таблицы Менделеева для расчета активности</w:t>
            </w:r>
          </w:p>
        </w:tc>
        <w:tc>
          <w:tcPr>
            <w:tcW w:w="2122" w:type="dxa"/>
          </w:tcPr>
          <w:p w:rsidR="00284B73" w:rsidRPr="004C54D2" w:rsidRDefault="00284B73" w:rsidP="0064118A">
            <w:pPr>
              <w:ind w:firstLine="0"/>
              <w:jc w:val="left"/>
              <w:rPr>
                <w:rFonts w:eastAsia="Calibri"/>
                <w:szCs w:val="24"/>
              </w:rPr>
            </w:pPr>
            <w:r>
              <w:rPr>
                <w:rFonts w:eastAsia="Calibri"/>
                <w:sz w:val="22"/>
                <w:szCs w:val="24"/>
              </w:rPr>
              <w:t xml:space="preserve">Молекулярный вес </w:t>
            </w:r>
          </w:p>
        </w:tc>
      </w:tr>
      <w:tr w:rsidR="00360028" w:rsidRPr="006B3406" w:rsidTr="00360028">
        <w:tc>
          <w:tcPr>
            <w:tcW w:w="0" w:type="auto"/>
          </w:tcPr>
          <w:p w:rsidR="00284B73" w:rsidRPr="004C54D2" w:rsidRDefault="00284B73" w:rsidP="00360028">
            <w:pPr>
              <w:ind w:firstLine="0"/>
              <w:jc w:val="left"/>
              <w:rPr>
                <w:rFonts w:eastAsia="Calibri"/>
                <w:szCs w:val="24"/>
                <w:lang w:val="en-US"/>
              </w:rPr>
            </w:pPr>
            <w:r w:rsidRPr="004C54D2">
              <w:rPr>
                <w:rFonts w:eastAsia="Calibri"/>
                <w:sz w:val="22"/>
                <w:szCs w:val="24"/>
                <w:lang w:val="en-US"/>
              </w:rPr>
              <w:t>'</w:t>
            </w:r>
            <w:r w:rsidR="00360028">
              <w:rPr>
                <w:rFonts w:eastAsia="Calibri"/>
                <w:sz w:val="22"/>
                <w:szCs w:val="24"/>
              </w:rPr>
              <w:t>#</w:t>
            </w:r>
            <w:r>
              <w:rPr>
                <w:rFonts w:eastAsia="Calibri"/>
                <w:sz w:val="22"/>
                <w:szCs w:val="24"/>
                <w:lang w:val="en-US"/>
              </w:rPr>
              <w:t>B</w:t>
            </w:r>
            <w:r w:rsidR="00360028">
              <w:rPr>
                <w:rFonts w:eastAsia="Calibri"/>
                <w:sz w:val="22"/>
                <w:szCs w:val="24"/>
                <w:lang w:val="en-US"/>
              </w:rPr>
              <w:t>A</w:t>
            </w:r>
            <w:r w:rsidRPr="004C54D2">
              <w:rPr>
                <w:rFonts w:eastAsia="Calibri"/>
                <w:sz w:val="22"/>
                <w:szCs w:val="24"/>
                <w:lang w:val="en-US"/>
              </w:rPr>
              <w:t>'</w:t>
            </w:r>
          </w:p>
        </w:tc>
        <w:tc>
          <w:tcPr>
            <w:tcW w:w="1781" w:type="dxa"/>
          </w:tcPr>
          <w:p w:rsidR="00284B73" w:rsidRPr="004C54D2" w:rsidRDefault="00284B73" w:rsidP="005A59B8">
            <w:pPr>
              <w:ind w:firstLine="0"/>
              <w:jc w:val="left"/>
              <w:rPr>
                <w:rFonts w:eastAsia="Calibri"/>
                <w:szCs w:val="24"/>
                <w:lang w:val="en-US"/>
              </w:rPr>
            </w:pPr>
            <w:r>
              <w:rPr>
                <w:rFonts w:eastAsia="Calibri"/>
                <w:sz w:val="22"/>
                <w:szCs w:val="24"/>
                <w:lang w:val="en-US"/>
              </w:rPr>
              <w:t>BaO</w:t>
            </w:r>
          </w:p>
        </w:tc>
        <w:tc>
          <w:tcPr>
            <w:tcW w:w="2262" w:type="dxa"/>
          </w:tcPr>
          <w:p w:rsidR="00284B73" w:rsidRPr="003806EF" w:rsidRDefault="00284B73" w:rsidP="003806EF">
            <w:pPr>
              <w:pStyle w:val="4f1"/>
              <w:jc w:val="center"/>
              <w:rPr>
                <w:szCs w:val="24"/>
                <w:lang w:val="en-US"/>
              </w:rPr>
            </w:pPr>
            <w:r w:rsidRPr="003806EF">
              <w:rPr>
                <w:szCs w:val="24"/>
              </w:rPr>
              <w:t>аэрозоль</w:t>
            </w:r>
          </w:p>
        </w:tc>
        <w:tc>
          <w:tcPr>
            <w:tcW w:w="2822" w:type="dxa"/>
          </w:tcPr>
          <w:p w:rsidR="00284B73" w:rsidRPr="004C54D2" w:rsidRDefault="00284B73" w:rsidP="005A59B8">
            <w:pPr>
              <w:ind w:firstLine="0"/>
              <w:jc w:val="left"/>
              <w:rPr>
                <w:rFonts w:eastAsia="Calibri"/>
                <w:szCs w:val="24"/>
                <w:lang w:val="en-US"/>
              </w:rPr>
            </w:pPr>
            <w:r>
              <w:rPr>
                <w:rFonts w:eastAsia="Calibri"/>
                <w:sz w:val="22"/>
                <w:szCs w:val="24"/>
                <w:lang w:val="en-US"/>
              </w:rPr>
              <w:t>Ba</w:t>
            </w:r>
          </w:p>
        </w:tc>
        <w:tc>
          <w:tcPr>
            <w:tcW w:w="2122" w:type="dxa"/>
          </w:tcPr>
          <w:p w:rsidR="00284B73" w:rsidRPr="00C25AF0" w:rsidRDefault="00284B73" w:rsidP="0064118A">
            <w:pPr>
              <w:ind w:firstLine="0"/>
              <w:jc w:val="left"/>
              <w:rPr>
                <w:rFonts w:eastAsia="Calibri"/>
                <w:szCs w:val="24"/>
              </w:rPr>
            </w:pPr>
            <w:r w:rsidRPr="00C25AF0">
              <w:rPr>
                <w:rFonts w:eastAsia="Calibri"/>
                <w:szCs w:val="24"/>
              </w:rPr>
              <w:t>137.3</w:t>
            </w:r>
          </w:p>
        </w:tc>
      </w:tr>
      <w:tr w:rsidR="00360028" w:rsidRPr="006B3406" w:rsidTr="00360028">
        <w:tc>
          <w:tcPr>
            <w:tcW w:w="0" w:type="auto"/>
          </w:tcPr>
          <w:p w:rsidR="00284B73" w:rsidRPr="004C54D2" w:rsidRDefault="00284B73" w:rsidP="00360028">
            <w:pPr>
              <w:autoSpaceDE w:val="0"/>
              <w:autoSpaceDN w:val="0"/>
              <w:adjustRightInd w:val="0"/>
              <w:ind w:firstLine="0"/>
              <w:jc w:val="left"/>
              <w:rPr>
                <w:rFonts w:eastAsia="Calibri"/>
                <w:szCs w:val="24"/>
                <w:lang w:val="en-US"/>
              </w:rPr>
            </w:pPr>
            <w:r w:rsidRPr="004C54D2">
              <w:rPr>
                <w:rFonts w:eastAsia="Calibri"/>
                <w:sz w:val="22"/>
                <w:szCs w:val="24"/>
                <w:lang w:val="en-US"/>
              </w:rPr>
              <w:t>'</w:t>
            </w:r>
            <w:r w:rsidR="00360028">
              <w:rPr>
                <w:rFonts w:eastAsia="Calibri"/>
                <w:sz w:val="22"/>
                <w:szCs w:val="24"/>
                <w:lang w:val="en-US"/>
              </w:rPr>
              <w:t>#</w:t>
            </w:r>
            <w:r>
              <w:rPr>
                <w:rFonts w:eastAsia="Calibri"/>
                <w:sz w:val="22"/>
                <w:szCs w:val="24"/>
                <w:lang w:val="en-US"/>
              </w:rPr>
              <w:t>C</w:t>
            </w:r>
            <w:r w:rsidR="00360028">
              <w:rPr>
                <w:rFonts w:eastAsia="Calibri"/>
                <w:sz w:val="22"/>
                <w:szCs w:val="24"/>
                <w:lang w:val="en-US"/>
              </w:rPr>
              <w:t>E</w:t>
            </w:r>
            <w:r w:rsidRPr="004C54D2">
              <w:rPr>
                <w:rFonts w:eastAsia="Calibri"/>
                <w:sz w:val="22"/>
                <w:szCs w:val="24"/>
                <w:lang w:val="en-US"/>
              </w:rPr>
              <w:t>'</w:t>
            </w:r>
          </w:p>
        </w:tc>
        <w:tc>
          <w:tcPr>
            <w:tcW w:w="1781" w:type="dxa"/>
          </w:tcPr>
          <w:p w:rsidR="00284B73" w:rsidRPr="004C54D2" w:rsidRDefault="00284B73" w:rsidP="009D2467">
            <w:pPr>
              <w:autoSpaceDE w:val="0"/>
              <w:autoSpaceDN w:val="0"/>
              <w:adjustRightInd w:val="0"/>
              <w:ind w:firstLine="0"/>
              <w:jc w:val="left"/>
              <w:rPr>
                <w:rFonts w:eastAsia="Calibri"/>
                <w:szCs w:val="24"/>
                <w:lang w:val="en-US"/>
              </w:rPr>
            </w:pPr>
            <w:r>
              <w:rPr>
                <w:rFonts w:eastAsia="Calibri"/>
                <w:sz w:val="22"/>
                <w:szCs w:val="24"/>
                <w:lang w:val="en-US"/>
              </w:rPr>
              <w:t>Ce2O3</w:t>
            </w:r>
          </w:p>
        </w:tc>
        <w:tc>
          <w:tcPr>
            <w:tcW w:w="2262" w:type="dxa"/>
          </w:tcPr>
          <w:p w:rsidR="00284B73" w:rsidRPr="003806EF" w:rsidRDefault="00284B73" w:rsidP="009D2467">
            <w:pPr>
              <w:pStyle w:val="4f1"/>
              <w:jc w:val="center"/>
              <w:rPr>
                <w:szCs w:val="24"/>
                <w:lang w:val="en-US"/>
              </w:rPr>
            </w:pPr>
            <w:r w:rsidRPr="003806EF">
              <w:rPr>
                <w:szCs w:val="24"/>
              </w:rPr>
              <w:t>аэрозоль</w:t>
            </w:r>
          </w:p>
        </w:tc>
        <w:tc>
          <w:tcPr>
            <w:tcW w:w="2822" w:type="dxa"/>
          </w:tcPr>
          <w:p w:rsidR="00284B73" w:rsidRPr="00E76842" w:rsidRDefault="00284B73" w:rsidP="009D2467">
            <w:pPr>
              <w:ind w:firstLine="0"/>
              <w:jc w:val="left"/>
              <w:rPr>
                <w:rFonts w:eastAsia="Calibri"/>
                <w:szCs w:val="24"/>
                <w:lang w:val="en-US"/>
              </w:rPr>
            </w:pPr>
            <w:r>
              <w:rPr>
                <w:rFonts w:eastAsia="Calibri"/>
                <w:sz w:val="22"/>
                <w:szCs w:val="24"/>
                <w:lang w:val="en-US"/>
              </w:rPr>
              <w:t>Ce</w:t>
            </w:r>
          </w:p>
        </w:tc>
        <w:tc>
          <w:tcPr>
            <w:tcW w:w="2122" w:type="dxa"/>
          </w:tcPr>
          <w:p w:rsidR="00284B73" w:rsidRPr="00C25AF0" w:rsidRDefault="00284B73" w:rsidP="0064118A">
            <w:pPr>
              <w:ind w:firstLine="0"/>
              <w:jc w:val="left"/>
              <w:rPr>
                <w:rFonts w:eastAsia="Calibri"/>
                <w:szCs w:val="24"/>
              </w:rPr>
            </w:pPr>
            <w:r w:rsidRPr="00C25AF0">
              <w:rPr>
                <w:rFonts w:eastAsia="Calibri"/>
                <w:szCs w:val="24"/>
              </w:rPr>
              <w:t>140.1</w:t>
            </w:r>
          </w:p>
        </w:tc>
      </w:tr>
      <w:tr w:rsidR="00360028" w:rsidRPr="006B3406" w:rsidTr="00360028">
        <w:tc>
          <w:tcPr>
            <w:tcW w:w="0" w:type="auto"/>
          </w:tcPr>
          <w:p w:rsidR="00284B73" w:rsidRPr="004C54D2" w:rsidRDefault="00284B73" w:rsidP="00360028">
            <w:pPr>
              <w:ind w:firstLine="0"/>
              <w:jc w:val="left"/>
              <w:rPr>
                <w:rFonts w:eastAsia="Calibri"/>
                <w:szCs w:val="24"/>
              </w:rPr>
            </w:pPr>
            <w:r w:rsidRPr="004C54D2">
              <w:rPr>
                <w:rFonts w:eastAsia="Calibri"/>
                <w:sz w:val="22"/>
                <w:szCs w:val="24"/>
              </w:rPr>
              <w:t>'</w:t>
            </w:r>
            <w:r w:rsidR="00360028">
              <w:rPr>
                <w:rFonts w:eastAsia="Calibri"/>
                <w:sz w:val="22"/>
                <w:szCs w:val="24"/>
                <w:lang w:val="en-US"/>
              </w:rPr>
              <w:t>#</w:t>
            </w:r>
            <w:r>
              <w:rPr>
                <w:rFonts w:eastAsia="Calibri"/>
                <w:sz w:val="22"/>
                <w:szCs w:val="24"/>
              </w:rPr>
              <w:t>C</w:t>
            </w:r>
            <w:r w:rsidR="00360028">
              <w:rPr>
                <w:rFonts w:eastAsia="Calibri"/>
                <w:sz w:val="22"/>
                <w:szCs w:val="24"/>
                <w:lang w:val="en-US"/>
              </w:rPr>
              <w:t>S</w:t>
            </w:r>
            <w:r w:rsidRPr="004C54D2">
              <w:rPr>
                <w:rFonts w:eastAsia="Calibri"/>
                <w:sz w:val="22"/>
                <w:szCs w:val="24"/>
              </w:rPr>
              <w:t>'</w:t>
            </w:r>
          </w:p>
        </w:tc>
        <w:tc>
          <w:tcPr>
            <w:tcW w:w="1781" w:type="dxa"/>
          </w:tcPr>
          <w:p w:rsidR="00284B73" w:rsidRPr="00945E5A" w:rsidRDefault="00284B73" w:rsidP="00945E5A">
            <w:pPr>
              <w:ind w:firstLine="0"/>
              <w:jc w:val="left"/>
              <w:rPr>
                <w:rFonts w:eastAsia="Calibri"/>
                <w:szCs w:val="24"/>
              </w:rPr>
            </w:pPr>
            <w:r w:rsidRPr="004C54D2">
              <w:rPr>
                <w:rFonts w:eastAsia="Calibri"/>
                <w:sz w:val="22"/>
                <w:szCs w:val="24"/>
                <w:lang w:val="en-US"/>
              </w:rPr>
              <w:t>Cs</w:t>
            </w:r>
            <w:r>
              <w:rPr>
                <w:rFonts w:eastAsia="Calibri"/>
                <w:sz w:val="22"/>
                <w:szCs w:val="24"/>
                <w:lang w:val="en-US"/>
              </w:rPr>
              <w:t>OH</w:t>
            </w:r>
          </w:p>
        </w:tc>
        <w:tc>
          <w:tcPr>
            <w:tcW w:w="2262" w:type="dxa"/>
          </w:tcPr>
          <w:p w:rsidR="00284B73" w:rsidRPr="003806EF" w:rsidRDefault="00284B73" w:rsidP="003806EF">
            <w:pPr>
              <w:pStyle w:val="4f1"/>
              <w:jc w:val="center"/>
              <w:rPr>
                <w:szCs w:val="24"/>
              </w:rPr>
            </w:pPr>
            <w:r w:rsidRPr="003806EF">
              <w:rPr>
                <w:szCs w:val="24"/>
              </w:rPr>
              <w:t>аэрозоль</w:t>
            </w:r>
          </w:p>
        </w:tc>
        <w:tc>
          <w:tcPr>
            <w:tcW w:w="2822" w:type="dxa"/>
          </w:tcPr>
          <w:p w:rsidR="00284B73" w:rsidRPr="007737B0" w:rsidRDefault="00284B73" w:rsidP="005A59B8">
            <w:pPr>
              <w:ind w:firstLine="0"/>
              <w:jc w:val="left"/>
              <w:rPr>
                <w:rFonts w:eastAsia="Calibri"/>
                <w:szCs w:val="24"/>
                <w:lang w:val="en-US"/>
              </w:rPr>
            </w:pPr>
            <w:r>
              <w:rPr>
                <w:rFonts w:eastAsia="Calibri"/>
                <w:sz w:val="22"/>
                <w:szCs w:val="24"/>
                <w:lang w:val="en-US"/>
              </w:rPr>
              <w:t>Cs, Rb</w:t>
            </w:r>
          </w:p>
        </w:tc>
        <w:tc>
          <w:tcPr>
            <w:tcW w:w="2122" w:type="dxa"/>
          </w:tcPr>
          <w:p w:rsidR="00284B73" w:rsidRPr="00C25AF0" w:rsidRDefault="00284B73" w:rsidP="00284B73">
            <w:pPr>
              <w:autoSpaceDE w:val="0"/>
              <w:autoSpaceDN w:val="0"/>
              <w:adjustRightInd w:val="0"/>
              <w:ind w:firstLine="0"/>
              <w:jc w:val="left"/>
              <w:rPr>
                <w:rFonts w:eastAsia="Calibri"/>
                <w:szCs w:val="24"/>
                <w:lang w:val="en-US"/>
              </w:rPr>
            </w:pPr>
            <w:r w:rsidRPr="00C25AF0">
              <w:rPr>
                <w:rFonts w:eastAsiaTheme="minorHAnsi"/>
                <w:szCs w:val="24"/>
              </w:rPr>
              <w:t>135.9</w:t>
            </w:r>
          </w:p>
        </w:tc>
      </w:tr>
      <w:tr w:rsidR="00360028" w:rsidRPr="006B3406" w:rsidTr="00360028">
        <w:tc>
          <w:tcPr>
            <w:tcW w:w="0" w:type="auto"/>
          </w:tcPr>
          <w:p w:rsidR="00360028" w:rsidRPr="004C54D2" w:rsidRDefault="00360028" w:rsidP="0064118A">
            <w:pPr>
              <w:ind w:firstLine="0"/>
              <w:jc w:val="left"/>
              <w:rPr>
                <w:rFonts w:eastAsia="Calibri"/>
                <w:szCs w:val="24"/>
              </w:rPr>
            </w:pPr>
            <w:r w:rsidRPr="004C54D2">
              <w:rPr>
                <w:rFonts w:eastAsia="Calibri"/>
                <w:sz w:val="22"/>
                <w:szCs w:val="24"/>
              </w:rPr>
              <w:t>'</w:t>
            </w:r>
            <w:r>
              <w:rPr>
                <w:rFonts w:eastAsia="Calibri"/>
                <w:sz w:val="22"/>
                <w:szCs w:val="24"/>
                <w:lang w:val="en-US"/>
              </w:rPr>
              <w:t>#CSI</w:t>
            </w:r>
            <w:r w:rsidRPr="004C54D2">
              <w:rPr>
                <w:rFonts w:eastAsia="Calibri"/>
                <w:sz w:val="22"/>
                <w:szCs w:val="24"/>
              </w:rPr>
              <w:t>'</w:t>
            </w:r>
          </w:p>
        </w:tc>
        <w:tc>
          <w:tcPr>
            <w:tcW w:w="1781" w:type="dxa"/>
          </w:tcPr>
          <w:p w:rsidR="00360028" w:rsidRPr="007737B0" w:rsidRDefault="00360028" w:rsidP="0064118A">
            <w:pPr>
              <w:ind w:firstLine="0"/>
              <w:jc w:val="left"/>
              <w:rPr>
                <w:rFonts w:eastAsia="Calibri"/>
                <w:szCs w:val="24"/>
                <w:lang w:val="en-US"/>
              </w:rPr>
            </w:pPr>
            <w:r>
              <w:rPr>
                <w:rFonts w:eastAsia="Calibri"/>
                <w:sz w:val="22"/>
                <w:szCs w:val="24"/>
                <w:lang w:val="en-US"/>
              </w:rPr>
              <w:t>CsI</w:t>
            </w:r>
          </w:p>
        </w:tc>
        <w:tc>
          <w:tcPr>
            <w:tcW w:w="2262" w:type="dxa"/>
          </w:tcPr>
          <w:p w:rsidR="00360028" w:rsidRPr="003806EF" w:rsidRDefault="00360028" w:rsidP="0064118A">
            <w:pPr>
              <w:pStyle w:val="4f1"/>
              <w:jc w:val="center"/>
              <w:rPr>
                <w:szCs w:val="24"/>
              </w:rPr>
            </w:pPr>
            <w:r w:rsidRPr="003806EF">
              <w:rPr>
                <w:szCs w:val="24"/>
              </w:rPr>
              <w:t>аэрозоль</w:t>
            </w:r>
          </w:p>
        </w:tc>
        <w:tc>
          <w:tcPr>
            <w:tcW w:w="2822" w:type="dxa"/>
          </w:tcPr>
          <w:p w:rsidR="00360028" w:rsidRPr="007737B0" w:rsidRDefault="00360028" w:rsidP="0064118A">
            <w:pPr>
              <w:ind w:firstLine="0"/>
              <w:jc w:val="left"/>
              <w:rPr>
                <w:rFonts w:eastAsia="Calibri"/>
                <w:szCs w:val="24"/>
                <w:lang w:val="en-US"/>
              </w:rPr>
            </w:pPr>
            <w:r>
              <w:rPr>
                <w:rFonts w:eastAsia="Calibri"/>
                <w:sz w:val="22"/>
                <w:szCs w:val="24"/>
                <w:lang w:val="en-US"/>
              </w:rPr>
              <w:t>Cs, I</w:t>
            </w:r>
          </w:p>
        </w:tc>
        <w:tc>
          <w:tcPr>
            <w:tcW w:w="2122" w:type="dxa"/>
          </w:tcPr>
          <w:p w:rsidR="00360028" w:rsidRPr="00C25AF0" w:rsidRDefault="00360028" w:rsidP="0064118A">
            <w:pPr>
              <w:ind w:firstLine="0"/>
              <w:jc w:val="left"/>
              <w:rPr>
                <w:rFonts w:eastAsia="Calibri"/>
                <w:szCs w:val="24"/>
                <w:lang w:val="en-US"/>
              </w:rPr>
            </w:pPr>
            <w:r w:rsidRPr="00C25AF0">
              <w:rPr>
                <w:rFonts w:eastAsiaTheme="minorHAnsi"/>
                <w:szCs w:val="24"/>
              </w:rPr>
              <w:t>135.9+126.9</w:t>
            </w:r>
          </w:p>
        </w:tc>
      </w:tr>
      <w:tr w:rsidR="00360028" w:rsidRPr="006B3406" w:rsidTr="00360028">
        <w:tc>
          <w:tcPr>
            <w:tcW w:w="0" w:type="auto"/>
          </w:tcPr>
          <w:p w:rsidR="00284B73" w:rsidRPr="004C54D2" w:rsidRDefault="00284B73" w:rsidP="00360028">
            <w:pPr>
              <w:autoSpaceDE w:val="0"/>
              <w:autoSpaceDN w:val="0"/>
              <w:adjustRightInd w:val="0"/>
              <w:ind w:firstLine="0"/>
              <w:jc w:val="left"/>
              <w:rPr>
                <w:rFonts w:eastAsia="Calibri"/>
                <w:szCs w:val="24"/>
                <w:lang w:val="en-US"/>
              </w:rPr>
            </w:pPr>
            <w:r w:rsidRPr="004C54D2">
              <w:rPr>
                <w:rFonts w:eastAsia="Calibri"/>
                <w:sz w:val="22"/>
                <w:szCs w:val="24"/>
                <w:lang w:val="en-US"/>
              </w:rPr>
              <w:t>'</w:t>
            </w:r>
            <w:r w:rsidR="00360028">
              <w:rPr>
                <w:rFonts w:eastAsia="Calibri"/>
                <w:sz w:val="22"/>
                <w:szCs w:val="24"/>
                <w:lang w:val="en-US"/>
              </w:rPr>
              <w:t>#</w:t>
            </w:r>
            <w:r>
              <w:rPr>
                <w:rFonts w:eastAsia="Calibri"/>
                <w:sz w:val="22"/>
                <w:szCs w:val="24"/>
                <w:lang w:val="en-US"/>
              </w:rPr>
              <w:t>E</w:t>
            </w:r>
            <w:r w:rsidR="00360028">
              <w:rPr>
                <w:rFonts w:eastAsia="Calibri"/>
                <w:sz w:val="22"/>
                <w:szCs w:val="24"/>
                <w:lang w:val="en-US"/>
              </w:rPr>
              <w:t>U</w:t>
            </w:r>
            <w:r w:rsidRPr="004C54D2">
              <w:rPr>
                <w:rFonts w:eastAsia="Calibri"/>
                <w:sz w:val="22"/>
                <w:szCs w:val="24"/>
                <w:lang w:val="en-US"/>
              </w:rPr>
              <w:t>'</w:t>
            </w:r>
          </w:p>
        </w:tc>
        <w:tc>
          <w:tcPr>
            <w:tcW w:w="1781" w:type="dxa"/>
          </w:tcPr>
          <w:p w:rsidR="00284B73" w:rsidRPr="004C54D2" w:rsidRDefault="00284B73" w:rsidP="009D2467">
            <w:pPr>
              <w:autoSpaceDE w:val="0"/>
              <w:autoSpaceDN w:val="0"/>
              <w:adjustRightInd w:val="0"/>
              <w:ind w:firstLine="0"/>
              <w:jc w:val="left"/>
              <w:rPr>
                <w:rFonts w:eastAsia="Calibri"/>
                <w:szCs w:val="24"/>
                <w:lang w:val="en-US"/>
              </w:rPr>
            </w:pPr>
            <w:r>
              <w:rPr>
                <w:rFonts w:eastAsia="Calibri"/>
                <w:sz w:val="22"/>
                <w:szCs w:val="24"/>
                <w:lang w:val="en-US"/>
              </w:rPr>
              <w:t>Eu2O3</w:t>
            </w:r>
          </w:p>
        </w:tc>
        <w:tc>
          <w:tcPr>
            <w:tcW w:w="2262" w:type="dxa"/>
          </w:tcPr>
          <w:p w:rsidR="00284B73" w:rsidRPr="003806EF" w:rsidRDefault="00284B73" w:rsidP="009D2467">
            <w:pPr>
              <w:pStyle w:val="4f1"/>
              <w:jc w:val="center"/>
              <w:rPr>
                <w:szCs w:val="24"/>
                <w:lang w:val="en-US"/>
              </w:rPr>
            </w:pPr>
            <w:r w:rsidRPr="003806EF">
              <w:rPr>
                <w:szCs w:val="24"/>
              </w:rPr>
              <w:t>аэрозоль</w:t>
            </w:r>
          </w:p>
        </w:tc>
        <w:tc>
          <w:tcPr>
            <w:tcW w:w="2822" w:type="dxa"/>
          </w:tcPr>
          <w:p w:rsidR="00284B73" w:rsidRPr="00E76842" w:rsidRDefault="00284B73" w:rsidP="009D2467">
            <w:pPr>
              <w:ind w:firstLine="0"/>
              <w:jc w:val="left"/>
              <w:rPr>
                <w:rFonts w:eastAsia="Calibri"/>
                <w:szCs w:val="24"/>
                <w:lang w:val="en-US"/>
              </w:rPr>
            </w:pPr>
            <w:r>
              <w:rPr>
                <w:rFonts w:eastAsia="Calibri"/>
                <w:sz w:val="22"/>
                <w:szCs w:val="24"/>
                <w:lang w:val="en-US"/>
              </w:rPr>
              <w:t>Eu</w:t>
            </w:r>
          </w:p>
        </w:tc>
        <w:tc>
          <w:tcPr>
            <w:tcW w:w="2122" w:type="dxa"/>
          </w:tcPr>
          <w:p w:rsidR="00284B73" w:rsidRPr="00C25AF0" w:rsidRDefault="00284B73" w:rsidP="0064118A">
            <w:pPr>
              <w:ind w:firstLine="0"/>
              <w:jc w:val="left"/>
              <w:rPr>
                <w:rFonts w:eastAsia="Calibri"/>
                <w:szCs w:val="24"/>
              </w:rPr>
            </w:pPr>
            <w:r w:rsidRPr="00C25AF0">
              <w:rPr>
                <w:rFonts w:eastAsia="Calibri"/>
                <w:szCs w:val="24"/>
              </w:rPr>
              <w:t>152</w:t>
            </w:r>
          </w:p>
        </w:tc>
      </w:tr>
      <w:tr w:rsidR="00360028" w:rsidRPr="006B3406" w:rsidTr="00360028">
        <w:tc>
          <w:tcPr>
            <w:tcW w:w="0" w:type="auto"/>
          </w:tcPr>
          <w:p w:rsidR="00B35987" w:rsidRPr="004C54D2" w:rsidRDefault="00B35987" w:rsidP="00360028">
            <w:pPr>
              <w:autoSpaceDE w:val="0"/>
              <w:autoSpaceDN w:val="0"/>
              <w:adjustRightInd w:val="0"/>
              <w:ind w:firstLine="0"/>
              <w:jc w:val="left"/>
              <w:rPr>
                <w:rFonts w:eastAsia="Calibri"/>
                <w:szCs w:val="24"/>
                <w:lang w:val="en-US"/>
              </w:rPr>
            </w:pPr>
            <w:r w:rsidRPr="004C54D2">
              <w:rPr>
                <w:rFonts w:eastAsia="Calibri"/>
                <w:sz w:val="22"/>
                <w:szCs w:val="24"/>
                <w:lang w:val="en-US"/>
              </w:rPr>
              <w:t>'</w:t>
            </w:r>
            <w:r w:rsidR="00360028">
              <w:rPr>
                <w:rFonts w:eastAsia="Calibri"/>
                <w:sz w:val="22"/>
                <w:szCs w:val="24"/>
                <w:lang w:val="en-US"/>
              </w:rPr>
              <w:t>#</w:t>
            </w:r>
            <w:r>
              <w:rPr>
                <w:rFonts w:eastAsia="Calibri"/>
                <w:sz w:val="22"/>
                <w:szCs w:val="24"/>
                <w:lang w:val="en-US"/>
              </w:rPr>
              <w:t>F</w:t>
            </w:r>
            <w:r w:rsidR="00360028">
              <w:rPr>
                <w:rFonts w:eastAsia="Calibri"/>
                <w:sz w:val="22"/>
                <w:szCs w:val="24"/>
                <w:lang w:val="en-US"/>
              </w:rPr>
              <w:t>U</w:t>
            </w:r>
            <w:r w:rsidRPr="004C54D2">
              <w:rPr>
                <w:rFonts w:eastAsia="Calibri"/>
                <w:sz w:val="22"/>
                <w:szCs w:val="24"/>
                <w:lang w:val="en-US"/>
              </w:rPr>
              <w:t>'</w:t>
            </w:r>
          </w:p>
        </w:tc>
        <w:tc>
          <w:tcPr>
            <w:tcW w:w="1781" w:type="dxa"/>
          </w:tcPr>
          <w:p w:rsidR="00B35987" w:rsidRPr="00E76842" w:rsidRDefault="00B35987" w:rsidP="0064118A">
            <w:pPr>
              <w:autoSpaceDE w:val="0"/>
              <w:autoSpaceDN w:val="0"/>
              <w:adjustRightInd w:val="0"/>
              <w:ind w:firstLine="0"/>
              <w:jc w:val="left"/>
              <w:rPr>
                <w:rFonts w:eastAsia="Calibri"/>
                <w:szCs w:val="24"/>
                <w:lang w:val="en-US"/>
              </w:rPr>
            </w:pPr>
            <w:r>
              <w:rPr>
                <w:rFonts w:eastAsia="Calibri"/>
                <w:sz w:val="22"/>
                <w:szCs w:val="24"/>
                <w:lang w:val="en-US"/>
              </w:rPr>
              <w:t>UO2</w:t>
            </w:r>
          </w:p>
        </w:tc>
        <w:tc>
          <w:tcPr>
            <w:tcW w:w="2262" w:type="dxa"/>
          </w:tcPr>
          <w:p w:rsidR="00B35987" w:rsidRPr="003806EF" w:rsidRDefault="00B35987" w:rsidP="0064118A">
            <w:pPr>
              <w:pStyle w:val="4f1"/>
              <w:jc w:val="center"/>
              <w:rPr>
                <w:szCs w:val="24"/>
                <w:lang w:val="en-US"/>
              </w:rPr>
            </w:pPr>
            <w:r w:rsidRPr="003806EF">
              <w:rPr>
                <w:szCs w:val="24"/>
              </w:rPr>
              <w:t>аэрозоль</w:t>
            </w:r>
          </w:p>
        </w:tc>
        <w:tc>
          <w:tcPr>
            <w:tcW w:w="2822" w:type="dxa"/>
          </w:tcPr>
          <w:p w:rsidR="00B35987" w:rsidRPr="00284B73" w:rsidRDefault="00B35987" w:rsidP="0064118A">
            <w:pPr>
              <w:ind w:firstLine="0"/>
              <w:jc w:val="left"/>
              <w:rPr>
                <w:rFonts w:eastAsia="Calibri"/>
                <w:szCs w:val="24"/>
              </w:rPr>
            </w:pPr>
            <w:r>
              <w:rPr>
                <w:rFonts w:eastAsia="Calibri"/>
                <w:sz w:val="22"/>
                <w:szCs w:val="24"/>
                <w:lang w:val="en-US"/>
              </w:rPr>
              <w:t>U,Pu,Np</w:t>
            </w:r>
          </w:p>
        </w:tc>
        <w:tc>
          <w:tcPr>
            <w:tcW w:w="2122" w:type="dxa"/>
          </w:tcPr>
          <w:p w:rsidR="00B35987" w:rsidRPr="00C25AF0" w:rsidRDefault="00B35987" w:rsidP="0064118A">
            <w:pPr>
              <w:ind w:firstLine="0"/>
              <w:jc w:val="left"/>
              <w:rPr>
                <w:rFonts w:eastAsia="Calibri"/>
                <w:szCs w:val="24"/>
              </w:rPr>
            </w:pPr>
            <w:r w:rsidRPr="00C25AF0">
              <w:rPr>
                <w:rFonts w:eastAsia="Calibri"/>
                <w:szCs w:val="24"/>
              </w:rPr>
              <w:t>238</w:t>
            </w:r>
          </w:p>
        </w:tc>
      </w:tr>
      <w:tr w:rsidR="00360028" w:rsidRPr="00284B73" w:rsidTr="00360028">
        <w:tc>
          <w:tcPr>
            <w:tcW w:w="0" w:type="auto"/>
          </w:tcPr>
          <w:p w:rsidR="00284B73" w:rsidRPr="004C54D2" w:rsidRDefault="00284B73" w:rsidP="00360028">
            <w:pPr>
              <w:ind w:firstLine="0"/>
              <w:jc w:val="left"/>
              <w:rPr>
                <w:rFonts w:eastAsia="Calibri"/>
                <w:szCs w:val="24"/>
              </w:rPr>
            </w:pPr>
            <w:r w:rsidRPr="004C54D2">
              <w:rPr>
                <w:rFonts w:eastAsia="Calibri"/>
                <w:sz w:val="22"/>
                <w:szCs w:val="24"/>
              </w:rPr>
              <w:t>'</w:t>
            </w:r>
            <w:r w:rsidR="00360028">
              <w:rPr>
                <w:rFonts w:eastAsia="Calibri"/>
                <w:sz w:val="22"/>
                <w:szCs w:val="24"/>
                <w:lang w:val="en-US"/>
              </w:rPr>
              <w:t>#</w:t>
            </w:r>
            <w:r w:rsidRPr="004C54D2">
              <w:rPr>
                <w:rFonts w:eastAsia="Calibri"/>
                <w:sz w:val="22"/>
                <w:szCs w:val="24"/>
                <w:lang w:val="en-US"/>
              </w:rPr>
              <w:t>I</w:t>
            </w:r>
            <w:r w:rsidR="00360028">
              <w:rPr>
                <w:rFonts w:eastAsia="Calibri"/>
                <w:sz w:val="22"/>
                <w:szCs w:val="24"/>
                <w:lang w:val="en-US"/>
              </w:rPr>
              <w:t>G</w:t>
            </w:r>
            <w:r w:rsidRPr="004C54D2">
              <w:rPr>
                <w:rFonts w:eastAsia="Calibri"/>
                <w:sz w:val="22"/>
                <w:szCs w:val="24"/>
              </w:rPr>
              <w:t>'</w:t>
            </w:r>
          </w:p>
        </w:tc>
        <w:tc>
          <w:tcPr>
            <w:tcW w:w="1781" w:type="dxa"/>
          </w:tcPr>
          <w:p w:rsidR="00284B73" w:rsidRPr="004C54D2" w:rsidRDefault="00284B73" w:rsidP="005A59B8">
            <w:pPr>
              <w:ind w:firstLine="0"/>
              <w:jc w:val="left"/>
              <w:rPr>
                <w:rFonts w:eastAsia="Calibri"/>
                <w:szCs w:val="24"/>
              </w:rPr>
            </w:pPr>
            <w:r w:rsidRPr="004C54D2">
              <w:rPr>
                <w:rFonts w:eastAsia="Calibri"/>
                <w:sz w:val="22"/>
                <w:szCs w:val="24"/>
              </w:rPr>
              <w:t>I2</w:t>
            </w:r>
          </w:p>
        </w:tc>
        <w:tc>
          <w:tcPr>
            <w:tcW w:w="2262" w:type="dxa"/>
            <w:vAlign w:val="center"/>
          </w:tcPr>
          <w:p w:rsidR="00284B73" w:rsidRPr="003806EF" w:rsidRDefault="00284B73" w:rsidP="003806EF">
            <w:pPr>
              <w:pStyle w:val="4f1"/>
              <w:jc w:val="center"/>
              <w:rPr>
                <w:szCs w:val="24"/>
              </w:rPr>
            </w:pPr>
            <w:r w:rsidRPr="003806EF">
              <w:rPr>
                <w:szCs w:val="24"/>
                <w:lang w:val="en-US"/>
              </w:rPr>
              <w:t>пар</w:t>
            </w:r>
          </w:p>
        </w:tc>
        <w:tc>
          <w:tcPr>
            <w:tcW w:w="2822" w:type="dxa"/>
          </w:tcPr>
          <w:p w:rsidR="00284B73" w:rsidRPr="007737B0" w:rsidRDefault="00284B73" w:rsidP="005A59B8">
            <w:pPr>
              <w:ind w:firstLine="0"/>
              <w:jc w:val="left"/>
              <w:rPr>
                <w:rFonts w:eastAsia="Calibri"/>
                <w:szCs w:val="24"/>
                <w:lang w:val="en-US"/>
              </w:rPr>
            </w:pPr>
            <w:r>
              <w:rPr>
                <w:rFonts w:eastAsia="Calibri"/>
                <w:sz w:val="22"/>
                <w:szCs w:val="24"/>
                <w:lang w:val="en-US"/>
              </w:rPr>
              <w:t>I, Br</w:t>
            </w:r>
          </w:p>
        </w:tc>
        <w:tc>
          <w:tcPr>
            <w:tcW w:w="2122" w:type="dxa"/>
          </w:tcPr>
          <w:p w:rsidR="00284B73" w:rsidRPr="00C25AF0" w:rsidRDefault="00284B73" w:rsidP="00284B73">
            <w:pPr>
              <w:autoSpaceDE w:val="0"/>
              <w:autoSpaceDN w:val="0"/>
              <w:adjustRightInd w:val="0"/>
              <w:ind w:firstLine="0"/>
              <w:jc w:val="left"/>
              <w:rPr>
                <w:rFonts w:eastAsia="Calibri"/>
                <w:szCs w:val="24"/>
                <w:lang w:val="en-US"/>
              </w:rPr>
            </w:pPr>
            <w:r w:rsidRPr="00C25AF0">
              <w:rPr>
                <w:rFonts w:eastAsiaTheme="minorHAnsi"/>
                <w:szCs w:val="24"/>
              </w:rPr>
              <w:t>126.9*2</w:t>
            </w:r>
          </w:p>
        </w:tc>
      </w:tr>
      <w:tr w:rsidR="00360028" w:rsidRPr="006B3406" w:rsidTr="00360028">
        <w:tc>
          <w:tcPr>
            <w:tcW w:w="0" w:type="auto"/>
          </w:tcPr>
          <w:p w:rsidR="00284B73" w:rsidRPr="004C54D2" w:rsidRDefault="00284B73" w:rsidP="00360028">
            <w:pPr>
              <w:ind w:firstLine="0"/>
              <w:jc w:val="left"/>
              <w:rPr>
                <w:rFonts w:eastAsia="Calibri"/>
                <w:szCs w:val="24"/>
              </w:rPr>
            </w:pPr>
            <w:r w:rsidRPr="004C54D2">
              <w:rPr>
                <w:rFonts w:eastAsia="Calibri"/>
                <w:sz w:val="22"/>
                <w:szCs w:val="24"/>
              </w:rPr>
              <w:t>'</w:t>
            </w:r>
            <w:r w:rsidR="00360028">
              <w:rPr>
                <w:rFonts w:eastAsia="Calibri"/>
                <w:sz w:val="22"/>
                <w:szCs w:val="24"/>
                <w:lang w:val="en-US"/>
              </w:rPr>
              <w:t>#IO</w:t>
            </w:r>
            <w:r w:rsidRPr="004C54D2">
              <w:rPr>
                <w:rFonts w:eastAsia="Calibri"/>
                <w:sz w:val="22"/>
                <w:szCs w:val="24"/>
              </w:rPr>
              <w:t>'</w:t>
            </w:r>
          </w:p>
        </w:tc>
        <w:tc>
          <w:tcPr>
            <w:tcW w:w="1781" w:type="dxa"/>
          </w:tcPr>
          <w:p w:rsidR="00284B73" w:rsidRPr="004C54D2" w:rsidRDefault="00284B73" w:rsidP="005A59B8">
            <w:pPr>
              <w:ind w:firstLine="0"/>
              <w:jc w:val="left"/>
              <w:rPr>
                <w:rFonts w:eastAsia="Calibri"/>
                <w:szCs w:val="24"/>
              </w:rPr>
            </w:pPr>
            <w:r>
              <w:rPr>
                <w:rFonts w:eastAsia="Calibri"/>
                <w:sz w:val="22"/>
                <w:szCs w:val="24"/>
                <w:lang w:val="en-US"/>
              </w:rPr>
              <w:t>CH3I</w:t>
            </w:r>
          </w:p>
        </w:tc>
        <w:tc>
          <w:tcPr>
            <w:tcW w:w="2262" w:type="dxa"/>
          </w:tcPr>
          <w:p w:rsidR="00284B73" w:rsidRPr="00D32AE7" w:rsidRDefault="00284B73" w:rsidP="00D32AE7">
            <w:pPr>
              <w:pStyle w:val="4f1"/>
              <w:jc w:val="center"/>
              <w:rPr>
                <w:szCs w:val="24"/>
                <w:lang w:val="en-US"/>
              </w:rPr>
            </w:pPr>
            <w:r w:rsidRPr="003806EF">
              <w:rPr>
                <w:szCs w:val="24"/>
                <w:lang w:val="en-US"/>
              </w:rPr>
              <w:t>благородныйгаз</w:t>
            </w:r>
          </w:p>
        </w:tc>
        <w:tc>
          <w:tcPr>
            <w:tcW w:w="2822" w:type="dxa"/>
          </w:tcPr>
          <w:p w:rsidR="00284B73" w:rsidRPr="007737B0" w:rsidRDefault="00284B73" w:rsidP="005A59B8">
            <w:pPr>
              <w:ind w:firstLine="0"/>
              <w:jc w:val="left"/>
              <w:rPr>
                <w:rFonts w:eastAsia="Calibri"/>
                <w:szCs w:val="24"/>
                <w:lang w:val="en-US"/>
              </w:rPr>
            </w:pPr>
            <w:r>
              <w:rPr>
                <w:rFonts w:eastAsia="Calibri"/>
                <w:sz w:val="22"/>
                <w:szCs w:val="24"/>
                <w:lang w:val="en-US"/>
              </w:rPr>
              <w:t>I</w:t>
            </w:r>
          </w:p>
        </w:tc>
        <w:tc>
          <w:tcPr>
            <w:tcW w:w="2122" w:type="dxa"/>
          </w:tcPr>
          <w:p w:rsidR="00284B73" w:rsidRPr="00C25AF0" w:rsidRDefault="00284B73" w:rsidP="0064118A">
            <w:pPr>
              <w:ind w:firstLine="0"/>
              <w:jc w:val="left"/>
              <w:rPr>
                <w:rFonts w:eastAsia="Calibri"/>
                <w:szCs w:val="24"/>
                <w:lang w:val="en-US"/>
              </w:rPr>
            </w:pPr>
            <w:r w:rsidRPr="00C25AF0">
              <w:rPr>
                <w:rFonts w:eastAsiaTheme="minorHAnsi"/>
                <w:szCs w:val="24"/>
              </w:rPr>
              <w:t>126.9+12+3</w:t>
            </w:r>
          </w:p>
        </w:tc>
      </w:tr>
      <w:tr w:rsidR="00360028" w:rsidRPr="006B3406" w:rsidTr="00360028">
        <w:tc>
          <w:tcPr>
            <w:tcW w:w="0" w:type="auto"/>
          </w:tcPr>
          <w:p w:rsidR="00284B73" w:rsidRPr="004C54D2" w:rsidRDefault="00284B73" w:rsidP="00360028">
            <w:pPr>
              <w:ind w:firstLine="0"/>
              <w:jc w:val="left"/>
              <w:rPr>
                <w:rFonts w:eastAsia="Calibri"/>
                <w:szCs w:val="24"/>
                <w:lang w:val="en-US"/>
              </w:rPr>
            </w:pPr>
            <w:r w:rsidRPr="004C54D2">
              <w:rPr>
                <w:rFonts w:eastAsia="Calibri"/>
                <w:sz w:val="22"/>
                <w:szCs w:val="24"/>
                <w:lang w:val="en-US"/>
              </w:rPr>
              <w:t>'</w:t>
            </w:r>
            <w:r w:rsidR="00360028">
              <w:rPr>
                <w:rFonts w:eastAsia="Calibri"/>
                <w:sz w:val="22"/>
                <w:szCs w:val="24"/>
                <w:lang w:val="en-US"/>
              </w:rPr>
              <w:t>#</w:t>
            </w:r>
            <w:r>
              <w:rPr>
                <w:rFonts w:eastAsia="Calibri"/>
                <w:sz w:val="22"/>
                <w:szCs w:val="24"/>
                <w:lang w:val="en-US"/>
              </w:rPr>
              <w:t>L</w:t>
            </w:r>
            <w:r w:rsidR="00360028">
              <w:rPr>
                <w:rFonts w:eastAsia="Calibri"/>
                <w:sz w:val="22"/>
                <w:szCs w:val="24"/>
                <w:lang w:val="en-US"/>
              </w:rPr>
              <w:t>A</w:t>
            </w:r>
            <w:r w:rsidRPr="004C54D2">
              <w:rPr>
                <w:rFonts w:eastAsia="Calibri"/>
                <w:sz w:val="22"/>
                <w:szCs w:val="24"/>
                <w:lang w:val="en-US"/>
              </w:rPr>
              <w:t>'</w:t>
            </w:r>
          </w:p>
        </w:tc>
        <w:tc>
          <w:tcPr>
            <w:tcW w:w="1781" w:type="dxa"/>
          </w:tcPr>
          <w:p w:rsidR="00284B73" w:rsidRPr="004C54D2" w:rsidRDefault="00284B73" w:rsidP="005A59B8">
            <w:pPr>
              <w:ind w:firstLine="0"/>
              <w:jc w:val="left"/>
              <w:rPr>
                <w:rFonts w:eastAsia="Calibri"/>
                <w:szCs w:val="24"/>
                <w:lang w:val="en-US"/>
              </w:rPr>
            </w:pPr>
            <w:r>
              <w:rPr>
                <w:rFonts w:eastAsia="Calibri"/>
                <w:sz w:val="22"/>
                <w:szCs w:val="24"/>
                <w:lang w:val="en-US"/>
              </w:rPr>
              <w:t>La2O3</w:t>
            </w:r>
          </w:p>
        </w:tc>
        <w:tc>
          <w:tcPr>
            <w:tcW w:w="2262" w:type="dxa"/>
          </w:tcPr>
          <w:p w:rsidR="00284B73" w:rsidRPr="003806EF" w:rsidRDefault="00284B73" w:rsidP="003806EF">
            <w:pPr>
              <w:pStyle w:val="4f1"/>
              <w:jc w:val="center"/>
              <w:rPr>
                <w:szCs w:val="24"/>
                <w:lang w:val="en-US"/>
              </w:rPr>
            </w:pPr>
            <w:r w:rsidRPr="003806EF">
              <w:rPr>
                <w:szCs w:val="24"/>
              </w:rPr>
              <w:t>аэрозоль</w:t>
            </w:r>
          </w:p>
        </w:tc>
        <w:tc>
          <w:tcPr>
            <w:tcW w:w="2822" w:type="dxa"/>
          </w:tcPr>
          <w:p w:rsidR="00284B73" w:rsidRPr="00D32AE7" w:rsidRDefault="00284B73" w:rsidP="005A59B8">
            <w:pPr>
              <w:ind w:firstLine="0"/>
              <w:jc w:val="left"/>
              <w:rPr>
                <w:rFonts w:eastAsia="Calibri"/>
                <w:szCs w:val="24"/>
                <w:lang w:val="en-US"/>
              </w:rPr>
            </w:pPr>
            <w:r>
              <w:rPr>
                <w:rFonts w:eastAsia="Calibri"/>
                <w:sz w:val="22"/>
                <w:szCs w:val="24"/>
                <w:lang w:val="en-US"/>
              </w:rPr>
              <w:t>La, Pm, Sm, Y</w:t>
            </w:r>
          </w:p>
        </w:tc>
        <w:tc>
          <w:tcPr>
            <w:tcW w:w="2122" w:type="dxa"/>
          </w:tcPr>
          <w:p w:rsidR="00284B73" w:rsidRPr="00C25AF0" w:rsidRDefault="00284B73" w:rsidP="0064118A">
            <w:pPr>
              <w:ind w:firstLine="0"/>
              <w:jc w:val="left"/>
              <w:rPr>
                <w:rFonts w:eastAsia="Calibri"/>
                <w:szCs w:val="24"/>
              </w:rPr>
            </w:pPr>
            <w:r w:rsidRPr="00C25AF0">
              <w:rPr>
                <w:rFonts w:eastAsia="Calibri"/>
                <w:szCs w:val="24"/>
              </w:rPr>
              <w:t>138.9</w:t>
            </w:r>
          </w:p>
        </w:tc>
      </w:tr>
      <w:tr w:rsidR="00360028" w:rsidRPr="006B3406" w:rsidTr="00360028">
        <w:tc>
          <w:tcPr>
            <w:tcW w:w="0" w:type="auto"/>
          </w:tcPr>
          <w:p w:rsidR="00284B73" w:rsidRPr="004C54D2" w:rsidRDefault="00284B73" w:rsidP="00360028">
            <w:pPr>
              <w:ind w:firstLine="0"/>
              <w:jc w:val="left"/>
              <w:rPr>
                <w:rFonts w:eastAsia="Calibri"/>
                <w:szCs w:val="24"/>
              </w:rPr>
            </w:pPr>
            <w:r w:rsidRPr="004C54D2">
              <w:rPr>
                <w:rFonts w:eastAsia="Calibri"/>
                <w:sz w:val="22"/>
                <w:szCs w:val="24"/>
              </w:rPr>
              <w:t>'</w:t>
            </w:r>
            <w:r w:rsidR="00360028">
              <w:rPr>
                <w:rFonts w:eastAsia="Calibri"/>
                <w:sz w:val="22"/>
                <w:szCs w:val="24"/>
                <w:lang w:val="en-US"/>
              </w:rPr>
              <w:t>#</w:t>
            </w:r>
            <w:r>
              <w:rPr>
                <w:rFonts w:eastAsia="Calibri"/>
                <w:sz w:val="22"/>
                <w:szCs w:val="24"/>
                <w:lang w:val="en-US"/>
              </w:rPr>
              <w:t>M</w:t>
            </w:r>
            <w:r w:rsidR="00360028">
              <w:rPr>
                <w:rFonts w:eastAsia="Calibri"/>
                <w:sz w:val="22"/>
                <w:szCs w:val="24"/>
                <w:lang w:val="en-US"/>
              </w:rPr>
              <w:t>O</w:t>
            </w:r>
            <w:r w:rsidRPr="004C54D2">
              <w:rPr>
                <w:rFonts w:eastAsia="Calibri"/>
                <w:sz w:val="22"/>
                <w:szCs w:val="24"/>
              </w:rPr>
              <w:t>'</w:t>
            </w:r>
          </w:p>
        </w:tc>
        <w:tc>
          <w:tcPr>
            <w:tcW w:w="1781" w:type="dxa"/>
          </w:tcPr>
          <w:p w:rsidR="00284B73" w:rsidRPr="00D32AE7" w:rsidRDefault="00284B73" w:rsidP="005A59B8">
            <w:pPr>
              <w:ind w:firstLine="0"/>
              <w:jc w:val="left"/>
              <w:rPr>
                <w:rFonts w:eastAsia="Calibri"/>
                <w:szCs w:val="24"/>
                <w:lang w:val="en-US"/>
              </w:rPr>
            </w:pPr>
            <w:r>
              <w:rPr>
                <w:rFonts w:eastAsia="Calibri"/>
                <w:sz w:val="22"/>
                <w:szCs w:val="24"/>
                <w:lang w:val="en-US"/>
              </w:rPr>
              <w:t>Mo</w:t>
            </w:r>
          </w:p>
        </w:tc>
        <w:tc>
          <w:tcPr>
            <w:tcW w:w="2262" w:type="dxa"/>
          </w:tcPr>
          <w:p w:rsidR="00284B73" w:rsidRPr="003806EF" w:rsidRDefault="00284B73" w:rsidP="003806EF">
            <w:pPr>
              <w:pStyle w:val="4f1"/>
              <w:jc w:val="center"/>
              <w:rPr>
                <w:szCs w:val="24"/>
              </w:rPr>
            </w:pPr>
            <w:r w:rsidRPr="003806EF">
              <w:rPr>
                <w:szCs w:val="24"/>
              </w:rPr>
              <w:t>аэрозоль</w:t>
            </w:r>
          </w:p>
        </w:tc>
        <w:tc>
          <w:tcPr>
            <w:tcW w:w="2822" w:type="dxa"/>
          </w:tcPr>
          <w:p w:rsidR="00284B73" w:rsidRPr="00C25AF0" w:rsidRDefault="00284B73" w:rsidP="005A59B8">
            <w:pPr>
              <w:ind w:firstLine="0"/>
              <w:jc w:val="left"/>
              <w:rPr>
                <w:rFonts w:eastAsia="Calibri"/>
                <w:szCs w:val="24"/>
                <w:lang w:val="en-US"/>
              </w:rPr>
            </w:pPr>
            <w:r w:rsidRPr="00C25AF0">
              <w:rPr>
                <w:rFonts w:eastAsia="Calibri"/>
                <w:sz w:val="22"/>
                <w:szCs w:val="24"/>
                <w:lang w:val="en-US"/>
              </w:rPr>
              <w:t>Mo, Tc, Rh, Pd</w:t>
            </w:r>
          </w:p>
        </w:tc>
        <w:tc>
          <w:tcPr>
            <w:tcW w:w="2122" w:type="dxa"/>
          </w:tcPr>
          <w:p w:rsidR="00284B73" w:rsidRPr="00C25AF0" w:rsidRDefault="00284B73" w:rsidP="0064118A">
            <w:pPr>
              <w:ind w:firstLine="0"/>
              <w:jc w:val="left"/>
              <w:rPr>
                <w:rFonts w:eastAsia="Calibri"/>
                <w:szCs w:val="24"/>
              </w:rPr>
            </w:pPr>
            <w:r w:rsidRPr="00C25AF0">
              <w:rPr>
                <w:rFonts w:eastAsia="Calibri"/>
                <w:szCs w:val="24"/>
              </w:rPr>
              <w:t>95.9</w:t>
            </w:r>
          </w:p>
        </w:tc>
      </w:tr>
      <w:tr w:rsidR="00360028" w:rsidRPr="006B3406" w:rsidTr="00360028">
        <w:tc>
          <w:tcPr>
            <w:tcW w:w="0" w:type="auto"/>
          </w:tcPr>
          <w:p w:rsidR="00284B73" w:rsidRPr="004C54D2" w:rsidRDefault="00284B73" w:rsidP="00360028">
            <w:pPr>
              <w:autoSpaceDE w:val="0"/>
              <w:autoSpaceDN w:val="0"/>
              <w:adjustRightInd w:val="0"/>
              <w:ind w:firstLine="0"/>
              <w:jc w:val="left"/>
              <w:rPr>
                <w:rFonts w:eastAsia="Calibri"/>
                <w:szCs w:val="24"/>
                <w:lang w:val="en-US"/>
              </w:rPr>
            </w:pPr>
            <w:r w:rsidRPr="004C54D2">
              <w:rPr>
                <w:rFonts w:eastAsia="Calibri"/>
                <w:sz w:val="22"/>
                <w:szCs w:val="24"/>
                <w:lang w:val="en-US"/>
              </w:rPr>
              <w:t>'</w:t>
            </w:r>
            <w:r w:rsidR="00360028">
              <w:rPr>
                <w:rFonts w:eastAsia="Calibri"/>
                <w:sz w:val="22"/>
                <w:szCs w:val="24"/>
                <w:lang w:val="en-US"/>
              </w:rPr>
              <w:t>#</w:t>
            </w:r>
            <w:r>
              <w:rPr>
                <w:rFonts w:eastAsia="Calibri"/>
                <w:sz w:val="22"/>
                <w:szCs w:val="24"/>
                <w:lang w:val="en-US"/>
              </w:rPr>
              <w:t>N</w:t>
            </w:r>
            <w:r w:rsidR="00360028">
              <w:rPr>
                <w:rFonts w:eastAsia="Calibri"/>
                <w:sz w:val="22"/>
                <w:szCs w:val="24"/>
                <w:lang w:val="en-US"/>
              </w:rPr>
              <w:t>B</w:t>
            </w:r>
            <w:r w:rsidRPr="004C54D2">
              <w:rPr>
                <w:rFonts w:eastAsia="Calibri"/>
                <w:sz w:val="22"/>
                <w:szCs w:val="24"/>
                <w:lang w:val="en-US"/>
              </w:rPr>
              <w:t>'</w:t>
            </w:r>
          </w:p>
        </w:tc>
        <w:tc>
          <w:tcPr>
            <w:tcW w:w="1781" w:type="dxa"/>
          </w:tcPr>
          <w:p w:rsidR="00284B73" w:rsidRPr="004C54D2" w:rsidRDefault="00284B73" w:rsidP="009D2467">
            <w:pPr>
              <w:autoSpaceDE w:val="0"/>
              <w:autoSpaceDN w:val="0"/>
              <w:adjustRightInd w:val="0"/>
              <w:ind w:firstLine="0"/>
              <w:jc w:val="left"/>
              <w:rPr>
                <w:rFonts w:eastAsia="Calibri"/>
                <w:szCs w:val="24"/>
                <w:lang w:val="en-US"/>
              </w:rPr>
            </w:pPr>
            <w:r>
              <w:rPr>
                <w:rFonts w:eastAsia="Calibri"/>
                <w:sz w:val="22"/>
                <w:szCs w:val="24"/>
                <w:lang w:val="en-US"/>
              </w:rPr>
              <w:t>Nb2O5</w:t>
            </w:r>
          </w:p>
        </w:tc>
        <w:tc>
          <w:tcPr>
            <w:tcW w:w="2262" w:type="dxa"/>
          </w:tcPr>
          <w:p w:rsidR="00284B73" w:rsidRPr="003806EF" w:rsidRDefault="00284B73" w:rsidP="009D2467">
            <w:pPr>
              <w:pStyle w:val="4f1"/>
              <w:jc w:val="center"/>
              <w:rPr>
                <w:szCs w:val="24"/>
                <w:lang w:val="en-US"/>
              </w:rPr>
            </w:pPr>
            <w:r w:rsidRPr="003806EF">
              <w:rPr>
                <w:szCs w:val="24"/>
              </w:rPr>
              <w:t>аэрозоль</w:t>
            </w:r>
          </w:p>
        </w:tc>
        <w:tc>
          <w:tcPr>
            <w:tcW w:w="2822" w:type="dxa"/>
          </w:tcPr>
          <w:p w:rsidR="00284B73" w:rsidRPr="00E76842" w:rsidRDefault="00284B73" w:rsidP="009D2467">
            <w:pPr>
              <w:ind w:firstLine="0"/>
              <w:jc w:val="left"/>
              <w:rPr>
                <w:rFonts w:eastAsia="Calibri"/>
                <w:szCs w:val="24"/>
                <w:lang w:val="en-US"/>
              </w:rPr>
            </w:pPr>
            <w:r>
              <w:rPr>
                <w:rFonts w:eastAsia="Calibri"/>
                <w:sz w:val="22"/>
                <w:szCs w:val="24"/>
                <w:lang w:val="en-US"/>
              </w:rPr>
              <w:t>Nb</w:t>
            </w:r>
          </w:p>
        </w:tc>
        <w:tc>
          <w:tcPr>
            <w:tcW w:w="2122" w:type="dxa"/>
          </w:tcPr>
          <w:p w:rsidR="00284B73" w:rsidRPr="00C25AF0" w:rsidRDefault="00284B73" w:rsidP="0064118A">
            <w:pPr>
              <w:ind w:firstLine="0"/>
              <w:jc w:val="left"/>
              <w:rPr>
                <w:rFonts w:eastAsia="Calibri"/>
                <w:szCs w:val="24"/>
              </w:rPr>
            </w:pPr>
            <w:r w:rsidRPr="00C25AF0">
              <w:rPr>
                <w:rFonts w:eastAsia="Calibri"/>
                <w:szCs w:val="24"/>
              </w:rPr>
              <w:t>92.9</w:t>
            </w:r>
          </w:p>
        </w:tc>
      </w:tr>
      <w:tr w:rsidR="00360028" w:rsidRPr="006B3406" w:rsidTr="00360028">
        <w:tc>
          <w:tcPr>
            <w:tcW w:w="0" w:type="auto"/>
          </w:tcPr>
          <w:p w:rsidR="00284B73" w:rsidRPr="004C54D2" w:rsidRDefault="00284B73" w:rsidP="00360028">
            <w:pPr>
              <w:autoSpaceDE w:val="0"/>
              <w:autoSpaceDN w:val="0"/>
              <w:adjustRightInd w:val="0"/>
              <w:ind w:firstLine="0"/>
              <w:jc w:val="left"/>
              <w:rPr>
                <w:rFonts w:eastAsia="Calibri"/>
                <w:szCs w:val="24"/>
                <w:lang w:val="en-US"/>
              </w:rPr>
            </w:pPr>
            <w:r w:rsidRPr="004C54D2">
              <w:rPr>
                <w:rFonts w:eastAsia="Calibri"/>
                <w:sz w:val="22"/>
                <w:szCs w:val="24"/>
                <w:lang w:val="en-US"/>
              </w:rPr>
              <w:t>'</w:t>
            </w:r>
            <w:r w:rsidR="00360028">
              <w:rPr>
                <w:rFonts w:eastAsia="Calibri"/>
                <w:sz w:val="22"/>
                <w:szCs w:val="24"/>
                <w:lang w:val="en-US"/>
              </w:rPr>
              <w:t>#</w:t>
            </w:r>
            <w:r>
              <w:rPr>
                <w:rFonts w:eastAsia="Calibri"/>
                <w:sz w:val="22"/>
                <w:szCs w:val="24"/>
                <w:lang w:val="en-US"/>
              </w:rPr>
              <w:t>N</w:t>
            </w:r>
            <w:r w:rsidR="00360028">
              <w:rPr>
                <w:rFonts w:eastAsia="Calibri"/>
                <w:sz w:val="22"/>
                <w:szCs w:val="24"/>
                <w:lang w:val="en-US"/>
              </w:rPr>
              <w:t>D</w:t>
            </w:r>
            <w:r w:rsidRPr="004C54D2">
              <w:rPr>
                <w:rFonts w:eastAsia="Calibri"/>
                <w:sz w:val="22"/>
                <w:szCs w:val="24"/>
                <w:lang w:val="en-US"/>
              </w:rPr>
              <w:t>'</w:t>
            </w:r>
          </w:p>
        </w:tc>
        <w:tc>
          <w:tcPr>
            <w:tcW w:w="1781" w:type="dxa"/>
          </w:tcPr>
          <w:p w:rsidR="00284B73" w:rsidRPr="004C54D2" w:rsidRDefault="00284B73" w:rsidP="009D2467">
            <w:pPr>
              <w:autoSpaceDE w:val="0"/>
              <w:autoSpaceDN w:val="0"/>
              <w:adjustRightInd w:val="0"/>
              <w:ind w:firstLine="0"/>
              <w:jc w:val="left"/>
              <w:rPr>
                <w:rFonts w:eastAsia="Calibri"/>
                <w:szCs w:val="24"/>
                <w:lang w:val="en-US"/>
              </w:rPr>
            </w:pPr>
            <w:r>
              <w:rPr>
                <w:rFonts w:eastAsia="Calibri"/>
                <w:sz w:val="22"/>
                <w:szCs w:val="24"/>
                <w:lang w:val="en-US"/>
              </w:rPr>
              <w:t>Nd2O3</w:t>
            </w:r>
          </w:p>
        </w:tc>
        <w:tc>
          <w:tcPr>
            <w:tcW w:w="2262" w:type="dxa"/>
          </w:tcPr>
          <w:p w:rsidR="00284B73" w:rsidRPr="003806EF" w:rsidRDefault="00284B73" w:rsidP="009D2467">
            <w:pPr>
              <w:pStyle w:val="4f1"/>
              <w:jc w:val="center"/>
              <w:rPr>
                <w:szCs w:val="24"/>
                <w:lang w:val="en-US"/>
              </w:rPr>
            </w:pPr>
            <w:r w:rsidRPr="003806EF">
              <w:rPr>
                <w:szCs w:val="24"/>
              </w:rPr>
              <w:t>аэрозоль</w:t>
            </w:r>
          </w:p>
        </w:tc>
        <w:tc>
          <w:tcPr>
            <w:tcW w:w="2822" w:type="dxa"/>
          </w:tcPr>
          <w:p w:rsidR="00284B73" w:rsidRPr="00E76842" w:rsidRDefault="00284B73" w:rsidP="009D2467">
            <w:pPr>
              <w:ind w:firstLine="0"/>
              <w:jc w:val="left"/>
              <w:rPr>
                <w:rFonts w:eastAsia="Calibri"/>
                <w:szCs w:val="24"/>
                <w:lang w:val="en-US"/>
              </w:rPr>
            </w:pPr>
            <w:r>
              <w:rPr>
                <w:rFonts w:eastAsia="Calibri"/>
                <w:sz w:val="22"/>
                <w:szCs w:val="24"/>
                <w:lang w:val="en-US"/>
              </w:rPr>
              <w:t>Nd</w:t>
            </w:r>
          </w:p>
        </w:tc>
        <w:tc>
          <w:tcPr>
            <w:tcW w:w="2122" w:type="dxa"/>
          </w:tcPr>
          <w:p w:rsidR="00284B73" w:rsidRPr="00C25AF0" w:rsidRDefault="00284B73" w:rsidP="0064118A">
            <w:pPr>
              <w:ind w:firstLine="0"/>
              <w:jc w:val="left"/>
              <w:rPr>
                <w:rFonts w:eastAsia="Calibri"/>
                <w:szCs w:val="24"/>
              </w:rPr>
            </w:pPr>
            <w:r w:rsidRPr="00C25AF0">
              <w:rPr>
                <w:rFonts w:eastAsia="Calibri"/>
                <w:szCs w:val="24"/>
              </w:rPr>
              <w:t>144.2</w:t>
            </w:r>
          </w:p>
        </w:tc>
      </w:tr>
      <w:tr w:rsidR="00360028" w:rsidRPr="006B3406" w:rsidTr="00360028">
        <w:tc>
          <w:tcPr>
            <w:tcW w:w="0" w:type="auto"/>
          </w:tcPr>
          <w:p w:rsidR="00284B73" w:rsidRPr="004C54D2" w:rsidRDefault="00284B73" w:rsidP="00360028">
            <w:pPr>
              <w:ind w:firstLine="0"/>
              <w:jc w:val="left"/>
              <w:rPr>
                <w:rFonts w:eastAsia="Calibri"/>
                <w:szCs w:val="24"/>
              </w:rPr>
            </w:pPr>
            <w:r w:rsidRPr="004C54D2">
              <w:rPr>
                <w:rFonts w:eastAsia="Calibri"/>
                <w:sz w:val="22"/>
                <w:szCs w:val="24"/>
              </w:rPr>
              <w:t>'</w:t>
            </w:r>
            <w:r w:rsidR="00360028">
              <w:rPr>
                <w:rFonts w:eastAsia="Calibri"/>
                <w:sz w:val="22"/>
                <w:szCs w:val="24"/>
                <w:lang w:val="en-US"/>
              </w:rPr>
              <w:t>#</w:t>
            </w:r>
            <w:r>
              <w:rPr>
                <w:rFonts w:eastAsia="Calibri"/>
                <w:sz w:val="22"/>
                <w:szCs w:val="24"/>
                <w:lang w:val="en-US"/>
              </w:rPr>
              <w:t>N</w:t>
            </w:r>
            <w:r w:rsidR="00360028">
              <w:rPr>
                <w:rFonts w:eastAsia="Calibri"/>
                <w:sz w:val="22"/>
                <w:szCs w:val="24"/>
                <w:lang w:val="en-US"/>
              </w:rPr>
              <w:t>G</w:t>
            </w:r>
            <w:r w:rsidRPr="004C54D2">
              <w:rPr>
                <w:rFonts w:eastAsia="Calibri"/>
                <w:sz w:val="22"/>
                <w:szCs w:val="24"/>
              </w:rPr>
              <w:t>'</w:t>
            </w:r>
          </w:p>
        </w:tc>
        <w:tc>
          <w:tcPr>
            <w:tcW w:w="1781" w:type="dxa"/>
          </w:tcPr>
          <w:p w:rsidR="00284B73" w:rsidRPr="00B35987" w:rsidRDefault="00B35987" w:rsidP="005A59B8">
            <w:pPr>
              <w:ind w:firstLine="0"/>
              <w:jc w:val="left"/>
              <w:rPr>
                <w:rFonts w:eastAsia="Calibri"/>
                <w:szCs w:val="24"/>
                <w:lang w:val="en-US"/>
              </w:rPr>
            </w:pPr>
            <w:r>
              <w:rPr>
                <w:rFonts w:eastAsia="Calibri"/>
                <w:sz w:val="22"/>
                <w:szCs w:val="24"/>
                <w:lang w:val="en-US"/>
              </w:rPr>
              <w:t>Xe</w:t>
            </w:r>
          </w:p>
        </w:tc>
        <w:tc>
          <w:tcPr>
            <w:tcW w:w="2262" w:type="dxa"/>
          </w:tcPr>
          <w:p w:rsidR="00284B73" w:rsidRPr="003806EF" w:rsidRDefault="00284B73" w:rsidP="00D32AE7">
            <w:pPr>
              <w:pStyle w:val="4f1"/>
              <w:jc w:val="center"/>
              <w:rPr>
                <w:szCs w:val="24"/>
              </w:rPr>
            </w:pPr>
            <w:r w:rsidRPr="003806EF">
              <w:rPr>
                <w:szCs w:val="24"/>
                <w:lang w:val="en-US"/>
              </w:rPr>
              <w:t>благородныйгаз</w:t>
            </w:r>
          </w:p>
        </w:tc>
        <w:tc>
          <w:tcPr>
            <w:tcW w:w="2822" w:type="dxa"/>
          </w:tcPr>
          <w:p w:rsidR="00284B73" w:rsidRPr="004C54D2" w:rsidRDefault="00284B73" w:rsidP="005A59B8">
            <w:pPr>
              <w:ind w:firstLine="0"/>
              <w:jc w:val="left"/>
              <w:rPr>
                <w:rFonts w:eastAsia="Calibri"/>
                <w:szCs w:val="24"/>
                <w:lang w:val="en-US"/>
              </w:rPr>
            </w:pPr>
            <w:r w:rsidRPr="004C54D2">
              <w:rPr>
                <w:rFonts w:eastAsia="Calibri"/>
                <w:sz w:val="22"/>
                <w:szCs w:val="24"/>
                <w:lang w:val="en-US"/>
              </w:rPr>
              <w:t>Xe</w:t>
            </w:r>
            <w:r w:rsidRPr="004C54D2">
              <w:rPr>
                <w:rFonts w:eastAsia="Calibri"/>
                <w:sz w:val="22"/>
                <w:szCs w:val="24"/>
              </w:rPr>
              <w:t xml:space="preserve">, </w:t>
            </w:r>
            <w:r w:rsidRPr="004C54D2">
              <w:rPr>
                <w:rFonts w:eastAsia="Calibri"/>
                <w:sz w:val="22"/>
                <w:szCs w:val="24"/>
                <w:lang w:val="en-US"/>
              </w:rPr>
              <w:t>Kr</w:t>
            </w:r>
          </w:p>
        </w:tc>
        <w:tc>
          <w:tcPr>
            <w:tcW w:w="2122" w:type="dxa"/>
          </w:tcPr>
          <w:p w:rsidR="00284B73" w:rsidRPr="00C25AF0" w:rsidRDefault="00C25AF0" w:rsidP="0064118A">
            <w:pPr>
              <w:ind w:firstLine="0"/>
              <w:jc w:val="left"/>
              <w:rPr>
                <w:rFonts w:eastAsia="Calibri"/>
                <w:szCs w:val="24"/>
              </w:rPr>
            </w:pPr>
            <w:r w:rsidRPr="00C25AF0">
              <w:rPr>
                <w:rFonts w:eastAsia="Calibri"/>
                <w:szCs w:val="24"/>
              </w:rPr>
              <w:t>131.3</w:t>
            </w:r>
          </w:p>
        </w:tc>
      </w:tr>
      <w:tr w:rsidR="00360028" w:rsidRPr="006B3406" w:rsidTr="00360028">
        <w:tc>
          <w:tcPr>
            <w:tcW w:w="0" w:type="auto"/>
          </w:tcPr>
          <w:p w:rsidR="00284B73" w:rsidRPr="004C54D2" w:rsidRDefault="00284B73" w:rsidP="00360028">
            <w:pPr>
              <w:ind w:firstLine="0"/>
              <w:jc w:val="left"/>
              <w:rPr>
                <w:rFonts w:eastAsia="Calibri"/>
                <w:szCs w:val="24"/>
                <w:lang w:val="en-US"/>
              </w:rPr>
            </w:pPr>
            <w:r w:rsidRPr="004C54D2">
              <w:rPr>
                <w:rFonts w:eastAsia="Calibri"/>
                <w:sz w:val="22"/>
                <w:szCs w:val="24"/>
                <w:lang w:val="en-US"/>
              </w:rPr>
              <w:t>'</w:t>
            </w:r>
            <w:r w:rsidR="00360028">
              <w:rPr>
                <w:rFonts w:eastAsia="Calibri"/>
                <w:sz w:val="22"/>
                <w:szCs w:val="24"/>
                <w:lang w:val="en-US"/>
              </w:rPr>
              <w:t>#</w:t>
            </w:r>
            <w:r>
              <w:rPr>
                <w:rFonts w:eastAsia="Calibri"/>
                <w:sz w:val="22"/>
                <w:szCs w:val="24"/>
                <w:lang w:val="en-US"/>
              </w:rPr>
              <w:t>R</w:t>
            </w:r>
            <w:r w:rsidR="00360028">
              <w:rPr>
                <w:rFonts w:eastAsia="Calibri"/>
                <w:sz w:val="22"/>
                <w:szCs w:val="24"/>
                <w:lang w:val="en-US"/>
              </w:rPr>
              <w:t>U</w:t>
            </w:r>
            <w:r w:rsidRPr="004C54D2">
              <w:rPr>
                <w:rFonts w:eastAsia="Calibri"/>
                <w:sz w:val="22"/>
                <w:szCs w:val="24"/>
                <w:lang w:val="en-US"/>
              </w:rPr>
              <w:t>'</w:t>
            </w:r>
          </w:p>
        </w:tc>
        <w:tc>
          <w:tcPr>
            <w:tcW w:w="1781" w:type="dxa"/>
          </w:tcPr>
          <w:p w:rsidR="00284B73" w:rsidRPr="004C54D2" w:rsidRDefault="00284B73" w:rsidP="005A59B8">
            <w:pPr>
              <w:ind w:firstLine="0"/>
              <w:jc w:val="left"/>
              <w:rPr>
                <w:rFonts w:eastAsia="Calibri"/>
                <w:szCs w:val="24"/>
                <w:lang w:val="en-US"/>
              </w:rPr>
            </w:pPr>
            <w:r>
              <w:rPr>
                <w:rFonts w:eastAsia="Calibri"/>
                <w:sz w:val="22"/>
                <w:szCs w:val="24"/>
                <w:lang w:val="en-US"/>
              </w:rPr>
              <w:t>RuO2</w:t>
            </w:r>
          </w:p>
        </w:tc>
        <w:tc>
          <w:tcPr>
            <w:tcW w:w="2262" w:type="dxa"/>
          </w:tcPr>
          <w:p w:rsidR="00284B73" w:rsidRPr="003806EF" w:rsidRDefault="00284B73" w:rsidP="003806EF">
            <w:pPr>
              <w:pStyle w:val="4f1"/>
              <w:jc w:val="center"/>
              <w:rPr>
                <w:szCs w:val="24"/>
                <w:lang w:val="en-US"/>
              </w:rPr>
            </w:pPr>
            <w:r w:rsidRPr="003806EF">
              <w:rPr>
                <w:szCs w:val="24"/>
              </w:rPr>
              <w:t>аэрозоль</w:t>
            </w:r>
          </w:p>
        </w:tc>
        <w:tc>
          <w:tcPr>
            <w:tcW w:w="2822" w:type="dxa"/>
          </w:tcPr>
          <w:p w:rsidR="00284B73" w:rsidRPr="004C54D2" w:rsidRDefault="00284B73" w:rsidP="005A59B8">
            <w:pPr>
              <w:ind w:firstLine="0"/>
              <w:jc w:val="left"/>
              <w:rPr>
                <w:rFonts w:eastAsia="Calibri"/>
                <w:szCs w:val="24"/>
                <w:lang w:val="en-US"/>
              </w:rPr>
            </w:pPr>
            <w:r>
              <w:rPr>
                <w:rFonts w:eastAsia="Calibri"/>
                <w:sz w:val="22"/>
                <w:szCs w:val="24"/>
                <w:lang w:val="en-US"/>
              </w:rPr>
              <w:t>Ru</w:t>
            </w:r>
          </w:p>
        </w:tc>
        <w:tc>
          <w:tcPr>
            <w:tcW w:w="2122" w:type="dxa"/>
          </w:tcPr>
          <w:p w:rsidR="00284B73" w:rsidRPr="00C25AF0" w:rsidRDefault="00284B73" w:rsidP="0064118A">
            <w:pPr>
              <w:ind w:firstLine="0"/>
              <w:jc w:val="left"/>
              <w:rPr>
                <w:rFonts w:eastAsia="Calibri"/>
                <w:szCs w:val="24"/>
              </w:rPr>
            </w:pPr>
            <w:r w:rsidRPr="00C25AF0">
              <w:rPr>
                <w:rFonts w:eastAsia="Calibri"/>
                <w:szCs w:val="24"/>
              </w:rPr>
              <w:t>101</w:t>
            </w:r>
          </w:p>
        </w:tc>
      </w:tr>
      <w:tr w:rsidR="00360028" w:rsidRPr="006B3406" w:rsidTr="00360028">
        <w:tc>
          <w:tcPr>
            <w:tcW w:w="0" w:type="auto"/>
          </w:tcPr>
          <w:p w:rsidR="00284B73" w:rsidRPr="004C54D2" w:rsidRDefault="00284B73" w:rsidP="00360028">
            <w:pPr>
              <w:ind w:firstLine="0"/>
              <w:jc w:val="left"/>
              <w:rPr>
                <w:rFonts w:eastAsia="Calibri"/>
                <w:szCs w:val="24"/>
              </w:rPr>
            </w:pPr>
            <w:r w:rsidRPr="004C54D2">
              <w:rPr>
                <w:rFonts w:eastAsia="Calibri"/>
                <w:sz w:val="22"/>
                <w:szCs w:val="24"/>
              </w:rPr>
              <w:t>'</w:t>
            </w:r>
            <w:r w:rsidR="00360028">
              <w:rPr>
                <w:rFonts w:eastAsia="Calibri"/>
                <w:sz w:val="22"/>
                <w:szCs w:val="24"/>
                <w:lang w:val="en-US"/>
              </w:rPr>
              <w:t>#</w:t>
            </w:r>
            <w:r>
              <w:rPr>
                <w:rFonts w:eastAsia="Calibri"/>
                <w:sz w:val="22"/>
                <w:szCs w:val="24"/>
                <w:lang w:val="en-US"/>
              </w:rPr>
              <w:t>S</w:t>
            </w:r>
            <w:r w:rsidR="00360028">
              <w:rPr>
                <w:rFonts w:eastAsia="Calibri"/>
                <w:sz w:val="22"/>
                <w:szCs w:val="24"/>
                <w:lang w:val="en-US"/>
              </w:rPr>
              <w:t>B</w:t>
            </w:r>
            <w:r w:rsidRPr="004C54D2">
              <w:rPr>
                <w:rFonts w:eastAsia="Calibri"/>
                <w:sz w:val="22"/>
                <w:szCs w:val="24"/>
              </w:rPr>
              <w:t>'</w:t>
            </w:r>
          </w:p>
        </w:tc>
        <w:tc>
          <w:tcPr>
            <w:tcW w:w="1781" w:type="dxa"/>
          </w:tcPr>
          <w:p w:rsidR="00284B73" w:rsidRPr="004C54D2" w:rsidRDefault="00284B73" w:rsidP="005A59B8">
            <w:pPr>
              <w:ind w:firstLine="0"/>
              <w:jc w:val="left"/>
              <w:rPr>
                <w:rFonts w:eastAsia="Calibri"/>
                <w:szCs w:val="24"/>
              </w:rPr>
            </w:pPr>
            <w:r>
              <w:rPr>
                <w:rFonts w:eastAsia="Calibri"/>
                <w:sz w:val="22"/>
                <w:szCs w:val="24"/>
                <w:lang w:val="en-US"/>
              </w:rPr>
              <w:t>Sb</w:t>
            </w:r>
          </w:p>
        </w:tc>
        <w:tc>
          <w:tcPr>
            <w:tcW w:w="2262" w:type="dxa"/>
          </w:tcPr>
          <w:p w:rsidR="00284B73" w:rsidRPr="003806EF" w:rsidRDefault="00284B73" w:rsidP="003806EF">
            <w:pPr>
              <w:pStyle w:val="4f1"/>
              <w:jc w:val="center"/>
              <w:rPr>
                <w:szCs w:val="24"/>
              </w:rPr>
            </w:pPr>
            <w:r w:rsidRPr="003806EF">
              <w:rPr>
                <w:szCs w:val="24"/>
              </w:rPr>
              <w:t>аэрозоль</w:t>
            </w:r>
          </w:p>
        </w:tc>
        <w:tc>
          <w:tcPr>
            <w:tcW w:w="2822" w:type="dxa"/>
          </w:tcPr>
          <w:p w:rsidR="00284B73" w:rsidRPr="003806EF" w:rsidRDefault="00284B73" w:rsidP="005A59B8">
            <w:pPr>
              <w:ind w:firstLine="0"/>
              <w:jc w:val="left"/>
              <w:rPr>
                <w:rFonts w:eastAsia="Calibri"/>
                <w:szCs w:val="24"/>
                <w:lang w:val="en-US"/>
              </w:rPr>
            </w:pPr>
            <w:r>
              <w:rPr>
                <w:rFonts w:eastAsia="Calibri"/>
                <w:sz w:val="22"/>
                <w:szCs w:val="24"/>
                <w:lang w:val="en-US"/>
              </w:rPr>
              <w:t>Sb</w:t>
            </w:r>
          </w:p>
        </w:tc>
        <w:tc>
          <w:tcPr>
            <w:tcW w:w="2122" w:type="dxa"/>
          </w:tcPr>
          <w:p w:rsidR="00284B73" w:rsidRPr="00C25AF0" w:rsidRDefault="00284B73" w:rsidP="0064118A">
            <w:pPr>
              <w:ind w:firstLine="0"/>
              <w:jc w:val="left"/>
              <w:rPr>
                <w:rFonts w:eastAsia="Calibri"/>
                <w:szCs w:val="24"/>
              </w:rPr>
            </w:pPr>
            <w:r w:rsidRPr="00C25AF0">
              <w:rPr>
                <w:rFonts w:eastAsia="Calibri"/>
                <w:szCs w:val="24"/>
              </w:rPr>
              <w:t>121.8</w:t>
            </w:r>
          </w:p>
        </w:tc>
      </w:tr>
      <w:tr w:rsidR="00360028" w:rsidRPr="006B3406" w:rsidTr="00360028">
        <w:tc>
          <w:tcPr>
            <w:tcW w:w="0" w:type="auto"/>
          </w:tcPr>
          <w:p w:rsidR="00284B73" w:rsidRPr="004C54D2" w:rsidRDefault="00284B73" w:rsidP="00360028">
            <w:pPr>
              <w:autoSpaceDE w:val="0"/>
              <w:autoSpaceDN w:val="0"/>
              <w:adjustRightInd w:val="0"/>
              <w:ind w:firstLine="0"/>
              <w:jc w:val="left"/>
              <w:rPr>
                <w:rFonts w:eastAsia="Calibri"/>
                <w:szCs w:val="24"/>
                <w:lang w:val="en-US"/>
              </w:rPr>
            </w:pPr>
            <w:r w:rsidRPr="004C54D2">
              <w:rPr>
                <w:rFonts w:eastAsia="Calibri"/>
                <w:sz w:val="22"/>
                <w:szCs w:val="24"/>
                <w:lang w:val="en-US"/>
              </w:rPr>
              <w:t>'</w:t>
            </w:r>
            <w:r w:rsidR="00360028">
              <w:rPr>
                <w:rFonts w:eastAsia="Calibri"/>
                <w:sz w:val="22"/>
                <w:szCs w:val="24"/>
                <w:lang w:val="en-US"/>
              </w:rPr>
              <w:t>#</w:t>
            </w:r>
            <w:r>
              <w:rPr>
                <w:rFonts w:eastAsia="Calibri"/>
                <w:sz w:val="22"/>
                <w:szCs w:val="24"/>
                <w:lang w:val="en-US"/>
              </w:rPr>
              <w:t>S</w:t>
            </w:r>
            <w:r w:rsidR="00360028">
              <w:rPr>
                <w:rFonts w:eastAsia="Calibri"/>
                <w:sz w:val="22"/>
                <w:szCs w:val="24"/>
                <w:lang w:val="en-US"/>
              </w:rPr>
              <w:t>R</w:t>
            </w:r>
            <w:r w:rsidRPr="004C54D2">
              <w:rPr>
                <w:rFonts w:eastAsia="Calibri"/>
                <w:sz w:val="22"/>
                <w:szCs w:val="24"/>
                <w:lang w:val="en-US"/>
              </w:rPr>
              <w:t>'</w:t>
            </w:r>
          </w:p>
        </w:tc>
        <w:tc>
          <w:tcPr>
            <w:tcW w:w="1781" w:type="dxa"/>
          </w:tcPr>
          <w:p w:rsidR="00284B73" w:rsidRPr="00B35987" w:rsidRDefault="00284B73" w:rsidP="009D2467">
            <w:pPr>
              <w:autoSpaceDE w:val="0"/>
              <w:autoSpaceDN w:val="0"/>
              <w:adjustRightInd w:val="0"/>
              <w:ind w:firstLine="0"/>
              <w:jc w:val="left"/>
              <w:rPr>
                <w:rFonts w:eastAsia="Calibri"/>
                <w:szCs w:val="24"/>
                <w:lang w:val="en-US"/>
              </w:rPr>
            </w:pPr>
            <w:r>
              <w:rPr>
                <w:rFonts w:eastAsia="Calibri"/>
                <w:sz w:val="22"/>
                <w:szCs w:val="24"/>
                <w:lang w:val="en-US"/>
              </w:rPr>
              <w:t>Sr</w:t>
            </w:r>
            <w:r w:rsidR="00B35987">
              <w:rPr>
                <w:rFonts w:eastAsia="Calibri"/>
                <w:sz w:val="22"/>
                <w:szCs w:val="24"/>
                <w:lang w:val="en-US"/>
              </w:rPr>
              <w:t>(</w:t>
            </w:r>
            <w:r>
              <w:rPr>
                <w:rFonts w:eastAsia="Calibri"/>
                <w:sz w:val="22"/>
                <w:szCs w:val="24"/>
                <w:lang w:val="en-US"/>
              </w:rPr>
              <w:t>O</w:t>
            </w:r>
            <w:r w:rsidR="00B35987">
              <w:rPr>
                <w:rFonts w:eastAsia="Calibri"/>
                <w:sz w:val="22"/>
                <w:szCs w:val="24"/>
              </w:rPr>
              <w:t>H)</w:t>
            </w:r>
            <w:r w:rsidR="00B35987">
              <w:rPr>
                <w:rFonts w:eastAsia="Calibri"/>
                <w:sz w:val="22"/>
                <w:szCs w:val="24"/>
                <w:lang w:val="en-US"/>
              </w:rPr>
              <w:t>2</w:t>
            </w:r>
          </w:p>
        </w:tc>
        <w:tc>
          <w:tcPr>
            <w:tcW w:w="2262" w:type="dxa"/>
          </w:tcPr>
          <w:p w:rsidR="00284B73" w:rsidRPr="003806EF" w:rsidRDefault="00284B73" w:rsidP="009D2467">
            <w:pPr>
              <w:pStyle w:val="4f1"/>
              <w:jc w:val="center"/>
              <w:rPr>
                <w:szCs w:val="24"/>
                <w:lang w:val="en-US"/>
              </w:rPr>
            </w:pPr>
            <w:r w:rsidRPr="003806EF">
              <w:rPr>
                <w:szCs w:val="24"/>
              </w:rPr>
              <w:t>аэрозоль</w:t>
            </w:r>
          </w:p>
        </w:tc>
        <w:tc>
          <w:tcPr>
            <w:tcW w:w="2822" w:type="dxa"/>
          </w:tcPr>
          <w:p w:rsidR="00284B73" w:rsidRPr="00E76842" w:rsidRDefault="00284B73" w:rsidP="009D2467">
            <w:pPr>
              <w:ind w:firstLine="0"/>
              <w:jc w:val="left"/>
              <w:rPr>
                <w:rFonts w:eastAsia="Calibri"/>
                <w:szCs w:val="24"/>
                <w:lang w:val="en-US"/>
              </w:rPr>
            </w:pPr>
            <w:r>
              <w:rPr>
                <w:rFonts w:eastAsia="Calibri"/>
                <w:sz w:val="22"/>
                <w:szCs w:val="24"/>
                <w:lang w:val="en-US"/>
              </w:rPr>
              <w:t>Sr</w:t>
            </w:r>
          </w:p>
        </w:tc>
        <w:tc>
          <w:tcPr>
            <w:tcW w:w="2122" w:type="dxa"/>
          </w:tcPr>
          <w:p w:rsidR="00284B73" w:rsidRPr="00C25AF0" w:rsidRDefault="00284B73" w:rsidP="0064118A">
            <w:pPr>
              <w:ind w:firstLine="0"/>
              <w:jc w:val="left"/>
              <w:rPr>
                <w:rFonts w:eastAsia="Calibri"/>
                <w:szCs w:val="24"/>
              </w:rPr>
            </w:pPr>
            <w:r w:rsidRPr="00C25AF0">
              <w:rPr>
                <w:rFonts w:eastAsia="Calibri"/>
                <w:szCs w:val="24"/>
              </w:rPr>
              <w:t>87.6</w:t>
            </w:r>
          </w:p>
        </w:tc>
      </w:tr>
      <w:tr w:rsidR="00360028" w:rsidRPr="006B3406" w:rsidTr="00360028">
        <w:tc>
          <w:tcPr>
            <w:tcW w:w="0" w:type="auto"/>
          </w:tcPr>
          <w:p w:rsidR="00284B73" w:rsidRPr="004C54D2" w:rsidRDefault="00284B73" w:rsidP="00360028">
            <w:pPr>
              <w:ind w:firstLine="0"/>
              <w:jc w:val="left"/>
              <w:rPr>
                <w:rFonts w:eastAsia="Calibri"/>
                <w:szCs w:val="24"/>
              </w:rPr>
            </w:pPr>
            <w:r w:rsidRPr="004C54D2">
              <w:rPr>
                <w:rFonts w:eastAsia="Calibri"/>
                <w:sz w:val="22"/>
                <w:szCs w:val="24"/>
              </w:rPr>
              <w:t>'</w:t>
            </w:r>
            <w:r w:rsidR="00360028">
              <w:rPr>
                <w:rFonts w:eastAsia="Calibri"/>
                <w:sz w:val="22"/>
                <w:szCs w:val="24"/>
                <w:lang w:val="en-US"/>
              </w:rPr>
              <w:t>#</w:t>
            </w:r>
            <w:r>
              <w:rPr>
                <w:rFonts w:eastAsia="Calibri"/>
                <w:sz w:val="22"/>
                <w:szCs w:val="24"/>
                <w:lang w:val="en-US"/>
              </w:rPr>
              <w:t>T</w:t>
            </w:r>
            <w:r w:rsidR="00360028">
              <w:rPr>
                <w:rFonts w:eastAsia="Calibri"/>
                <w:sz w:val="22"/>
                <w:szCs w:val="24"/>
                <w:lang w:val="en-US"/>
              </w:rPr>
              <w:t>E</w:t>
            </w:r>
            <w:r w:rsidRPr="004C54D2">
              <w:rPr>
                <w:rFonts w:eastAsia="Calibri"/>
                <w:sz w:val="22"/>
                <w:szCs w:val="24"/>
              </w:rPr>
              <w:t>'</w:t>
            </w:r>
          </w:p>
        </w:tc>
        <w:tc>
          <w:tcPr>
            <w:tcW w:w="1781" w:type="dxa"/>
          </w:tcPr>
          <w:p w:rsidR="00284B73" w:rsidRPr="004C54D2" w:rsidRDefault="00284B73" w:rsidP="005A59B8">
            <w:pPr>
              <w:ind w:firstLine="0"/>
              <w:jc w:val="left"/>
              <w:rPr>
                <w:rFonts w:eastAsia="Calibri"/>
                <w:szCs w:val="24"/>
              </w:rPr>
            </w:pPr>
            <w:r>
              <w:rPr>
                <w:rFonts w:eastAsia="Calibri"/>
                <w:sz w:val="22"/>
                <w:szCs w:val="24"/>
                <w:lang w:val="en-US"/>
              </w:rPr>
              <w:t>TeO</w:t>
            </w:r>
            <w:r w:rsidRPr="004C54D2">
              <w:rPr>
                <w:rFonts w:eastAsia="Calibri"/>
                <w:sz w:val="22"/>
                <w:szCs w:val="24"/>
              </w:rPr>
              <w:t>2</w:t>
            </w:r>
          </w:p>
        </w:tc>
        <w:tc>
          <w:tcPr>
            <w:tcW w:w="2262" w:type="dxa"/>
          </w:tcPr>
          <w:p w:rsidR="00284B73" w:rsidRPr="003806EF" w:rsidRDefault="00284B73" w:rsidP="003806EF">
            <w:pPr>
              <w:pStyle w:val="4f1"/>
              <w:jc w:val="center"/>
              <w:rPr>
                <w:szCs w:val="24"/>
              </w:rPr>
            </w:pPr>
            <w:r w:rsidRPr="003806EF">
              <w:rPr>
                <w:szCs w:val="24"/>
              </w:rPr>
              <w:t>аэрозоль</w:t>
            </w:r>
          </w:p>
        </w:tc>
        <w:tc>
          <w:tcPr>
            <w:tcW w:w="2822" w:type="dxa"/>
          </w:tcPr>
          <w:p w:rsidR="00284B73" w:rsidRPr="004C54D2" w:rsidRDefault="00284B73" w:rsidP="005A59B8">
            <w:pPr>
              <w:ind w:firstLine="0"/>
              <w:jc w:val="left"/>
              <w:rPr>
                <w:rFonts w:eastAsia="Calibri"/>
                <w:szCs w:val="24"/>
              </w:rPr>
            </w:pPr>
            <w:r>
              <w:rPr>
                <w:rFonts w:eastAsia="Calibri"/>
                <w:sz w:val="22"/>
                <w:szCs w:val="24"/>
                <w:lang w:val="en-US"/>
              </w:rPr>
              <w:t>Te, Se, Sn</w:t>
            </w:r>
          </w:p>
        </w:tc>
        <w:tc>
          <w:tcPr>
            <w:tcW w:w="2122" w:type="dxa"/>
          </w:tcPr>
          <w:p w:rsidR="00284B73" w:rsidRPr="00C25AF0" w:rsidRDefault="00C25AF0" w:rsidP="0064118A">
            <w:pPr>
              <w:ind w:firstLine="0"/>
              <w:jc w:val="left"/>
              <w:rPr>
                <w:rFonts w:eastAsia="Calibri"/>
                <w:szCs w:val="24"/>
              </w:rPr>
            </w:pPr>
            <w:r w:rsidRPr="00C25AF0">
              <w:rPr>
                <w:rFonts w:eastAsia="Calibri"/>
                <w:szCs w:val="24"/>
              </w:rPr>
              <w:t>127.6</w:t>
            </w:r>
          </w:p>
        </w:tc>
      </w:tr>
      <w:tr w:rsidR="00360028" w:rsidRPr="006B3406" w:rsidTr="00360028">
        <w:tc>
          <w:tcPr>
            <w:tcW w:w="0" w:type="auto"/>
          </w:tcPr>
          <w:p w:rsidR="00284B73" w:rsidRPr="004C54D2" w:rsidRDefault="00284B73" w:rsidP="00360028">
            <w:pPr>
              <w:autoSpaceDE w:val="0"/>
              <w:autoSpaceDN w:val="0"/>
              <w:adjustRightInd w:val="0"/>
              <w:ind w:firstLine="0"/>
              <w:jc w:val="left"/>
              <w:rPr>
                <w:rFonts w:eastAsia="Calibri"/>
                <w:szCs w:val="24"/>
                <w:lang w:val="en-US"/>
              </w:rPr>
            </w:pPr>
            <w:r w:rsidRPr="004C54D2">
              <w:rPr>
                <w:rFonts w:eastAsia="Calibri"/>
                <w:sz w:val="22"/>
                <w:szCs w:val="24"/>
                <w:lang w:val="en-US"/>
              </w:rPr>
              <w:t>'</w:t>
            </w:r>
            <w:r w:rsidR="00360028">
              <w:rPr>
                <w:rFonts w:eastAsia="Calibri"/>
                <w:sz w:val="22"/>
                <w:szCs w:val="24"/>
                <w:lang w:val="en-US"/>
              </w:rPr>
              <w:t>#</w:t>
            </w:r>
            <w:r>
              <w:rPr>
                <w:rFonts w:eastAsia="Calibri"/>
                <w:sz w:val="22"/>
                <w:szCs w:val="24"/>
                <w:lang w:val="en-US"/>
              </w:rPr>
              <w:t>Z</w:t>
            </w:r>
            <w:r w:rsidR="00360028">
              <w:rPr>
                <w:rFonts w:eastAsia="Calibri"/>
                <w:sz w:val="22"/>
                <w:szCs w:val="24"/>
                <w:lang w:val="en-US"/>
              </w:rPr>
              <w:t>R</w:t>
            </w:r>
            <w:r w:rsidRPr="004C54D2">
              <w:rPr>
                <w:rFonts w:eastAsia="Calibri"/>
                <w:sz w:val="22"/>
                <w:szCs w:val="24"/>
                <w:lang w:val="en-US"/>
              </w:rPr>
              <w:t>'</w:t>
            </w:r>
          </w:p>
        </w:tc>
        <w:tc>
          <w:tcPr>
            <w:tcW w:w="1781" w:type="dxa"/>
          </w:tcPr>
          <w:p w:rsidR="00284B73" w:rsidRPr="004C54D2" w:rsidRDefault="00284B73" w:rsidP="009D2467">
            <w:pPr>
              <w:autoSpaceDE w:val="0"/>
              <w:autoSpaceDN w:val="0"/>
              <w:adjustRightInd w:val="0"/>
              <w:ind w:firstLine="0"/>
              <w:jc w:val="left"/>
              <w:rPr>
                <w:rFonts w:eastAsia="Calibri"/>
                <w:szCs w:val="24"/>
                <w:lang w:val="en-US"/>
              </w:rPr>
            </w:pPr>
            <w:r>
              <w:rPr>
                <w:rFonts w:eastAsia="Calibri"/>
                <w:sz w:val="22"/>
                <w:szCs w:val="24"/>
                <w:lang w:val="en-US"/>
              </w:rPr>
              <w:t>ZrO2</w:t>
            </w:r>
          </w:p>
        </w:tc>
        <w:tc>
          <w:tcPr>
            <w:tcW w:w="2262" w:type="dxa"/>
          </w:tcPr>
          <w:p w:rsidR="00284B73" w:rsidRPr="003806EF" w:rsidRDefault="00284B73" w:rsidP="009D2467">
            <w:pPr>
              <w:pStyle w:val="4f1"/>
              <w:jc w:val="center"/>
              <w:rPr>
                <w:szCs w:val="24"/>
                <w:lang w:val="en-US"/>
              </w:rPr>
            </w:pPr>
            <w:r w:rsidRPr="003806EF">
              <w:rPr>
                <w:szCs w:val="24"/>
              </w:rPr>
              <w:t>аэрозоль</w:t>
            </w:r>
          </w:p>
        </w:tc>
        <w:tc>
          <w:tcPr>
            <w:tcW w:w="2822" w:type="dxa"/>
          </w:tcPr>
          <w:p w:rsidR="00284B73" w:rsidRPr="00E76842" w:rsidRDefault="00284B73" w:rsidP="009D2467">
            <w:pPr>
              <w:ind w:firstLine="0"/>
              <w:jc w:val="left"/>
              <w:rPr>
                <w:rFonts w:eastAsia="Calibri"/>
                <w:szCs w:val="24"/>
                <w:lang w:val="en-US"/>
              </w:rPr>
            </w:pPr>
            <w:r>
              <w:rPr>
                <w:rFonts w:eastAsia="Calibri"/>
                <w:sz w:val="22"/>
                <w:szCs w:val="24"/>
                <w:lang w:val="en-US"/>
              </w:rPr>
              <w:t>Zr</w:t>
            </w:r>
          </w:p>
        </w:tc>
        <w:tc>
          <w:tcPr>
            <w:tcW w:w="2122" w:type="dxa"/>
          </w:tcPr>
          <w:p w:rsidR="00284B73" w:rsidRPr="00C25AF0" w:rsidRDefault="00284B73" w:rsidP="0064118A">
            <w:pPr>
              <w:ind w:firstLine="0"/>
              <w:jc w:val="left"/>
              <w:rPr>
                <w:rFonts w:eastAsia="Calibri"/>
                <w:szCs w:val="24"/>
              </w:rPr>
            </w:pPr>
            <w:r w:rsidRPr="00C25AF0">
              <w:rPr>
                <w:rFonts w:eastAsia="Calibri"/>
                <w:szCs w:val="24"/>
              </w:rPr>
              <w:t>91.2</w:t>
            </w:r>
          </w:p>
        </w:tc>
      </w:tr>
    </w:tbl>
    <w:p w:rsidR="005A59B8" w:rsidRDefault="009D2467" w:rsidP="005A59B8">
      <w:pPr>
        <w:pStyle w:val="5d"/>
      </w:pPr>
      <w:r>
        <w:t>* рассчитывается масса соединения без учета кислорода</w:t>
      </w:r>
      <w:r w:rsidR="00B35987">
        <w:t xml:space="preserve"> и водорода</w:t>
      </w:r>
    </w:p>
    <w:p w:rsidR="005A59B8" w:rsidRDefault="005A59B8" w:rsidP="001000E8">
      <w:pPr>
        <w:pStyle w:val="30"/>
      </w:pPr>
      <w:bookmarkStart w:id="110" w:name="_Toc471642058"/>
      <w:r>
        <w:lastRenderedPageBreak/>
        <w:t xml:space="preserve">Поведение ПД в </w:t>
      </w:r>
      <w:bookmarkEnd w:id="107"/>
      <w:r w:rsidR="00864DB1">
        <w:rPr>
          <w:lang w:val="en-US"/>
        </w:rPr>
        <w:t>ЗО</w:t>
      </w:r>
      <w:bookmarkEnd w:id="110"/>
    </w:p>
    <w:p w:rsidR="00B904AD" w:rsidRDefault="00B904AD" w:rsidP="00B904AD">
      <w:r>
        <w:t>В основе модели переноса и поведения ПД в ЗО лежит система уравнений, включающая в себя:</w:t>
      </w:r>
    </w:p>
    <w:p w:rsidR="00B904AD" w:rsidRDefault="00B904AD" w:rsidP="00B904AD">
      <w:r>
        <w:t xml:space="preserve">1. уравнение переноса и поведения </w:t>
      </w:r>
      <w:r w:rsidR="00286F56">
        <w:t xml:space="preserve">ПД - </w:t>
      </w:r>
      <w:r>
        <w:t>благородных газов</w:t>
      </w:r>
    </w:p>
    <w:p w:rsidR="00B904AD" w:rsidRDefault="002C0BC9" w:rsidP="00B904AD">
      <w:r w:rsidRPr="00B904AD">
        <w:rPr>
          <w:position w:val="-32"/>
        </w:rPr>
        <w:object w:dxaOrig="48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9pt;height:36.3pt" o:ole="">
            <v:imagedata r:id="rId10" o:title=""/>
          </v:shape>
          <o:OLEObject Type="Embed" ProgID="Equation.3" ShapeID="_x0000_i1025" DrawAspect="Content" ObjectID="_1548768965" r:id="rId11"/>
        </w:object>
      </w:r>
    </w:p>
    <w:p w:rsidR="00B904AD" w:rsidRDefault="00286F56" w:rsidP="00B904AD">
      <w:r>
        <w:t>где</w:t>
      </w:r>
    </w:p>
    <w:p w:rsidR="00286F56" w:rsidRDefault="00286F56" w:rsidP="00B904AD">
      <w:r w:rsidRPr="002D43A4">
        <w:rPr>
          <w:position w:val="-14"/>
        </w:rPr>
        <w:object w:dxaOrig="300" w:dyaOrig="380">
          <v:shape id="_x0000_i1026" type="#_x0000_t75" style="width:15.05pt;height:18.8pt" o:ole="">
            <v:imagedata r:id="rId12" o:title=""/>
          </v:shape>
          <o:OLEObject Type="Embed" ProgID="Equation.3" ShapeID="_x0000_i1026" DrawAspect="Content" ObjectID="_1548768966" r:id="rId13"/>
        </w:object>
      </w:r>
      <w:r>
        <w:t xml:space="preserve"> - объемная концентрация ПД-благородного газа в объеме, кг/м</w:t>
      </w:r>
      <w:r w:rsidRPr="00286F56">
        <w:rPr>
          <w:vertAlign w:val="superscript"/>
        </w:rPr>
        <w:t>3</w:t>
      </w:r>
      <w:r>
        <w:t>;</w:t>
      </w:r>
    </w:p>
    <w:p w:rsidR="00286F56" w:rsidRDefault="00286F56" w:rsidP="00286F56">
      <w:r w:rsidRPr="002D43A4">
        <w:rPr>
          <w:position w:val="-14"/>
        </w:rPr>
        <w:object w:dxaOrig="300" w:dyaOrig="380">
          <v:shape id="_x0000_i1027" type="#_x0000_t75" style="width:15.05pt;height:18.8pt" o:ole="">
            <v:imagedata r:id="rId14" o:title=""/>
          </v:shape>
          <o:OLEObject Type="Embed" ProgID="Equation.3" ShapeID="_x0000_i1027" DrawAspect="Content" ObjectID="_1548768967" r:id="rId15"/>
        </w:object>
      </w:r>
      <w:r>
        <w:t xml:space="preserve"> - объемная источник ПД-благородного газа в объеме, кг/с/м</w:t>
      </w:r>
      <w:r w:rsidRPr="00286F56">
        <w:rPr>
          <w:vertAlign w:val="superscript"/>
        </w:rPr>
        <w:t>3</w:t>
      </w:r>
      <w:r>
        <w:t>;</w:t>
      </w:r>
    </w:p>
    <w:p w:rsidR="00286F56" w:rsidRDefault="00286F56" w:rsidP="00286F56">
      <w:r w:rsidRPr="00286F56">
        <w:rPr>
          <w:position w:val="-6"/>
        </w:rPr>
        <w:object w:dxaOrig="220" w:dyaOrig="240">
          <v:shape id="_x0000_i1028" type="#_x0000_t75" style="width:11.25pt;height:11.25pt" o:ole="">
            <v:imagedata r:id="rId16" o:title=""/>
          </v:shape>
          <o:OLEObject Type="Embed" ProgID="Equation.3" ShapeID="_x0000_i1028" DrawAspect="Content" ObjectID="_1548768968" r:id="rId17"/>
        </w:object>
      </w:r>
      <w:r>
        <w:t xml:space="preserve"> - величина рассматриваемого объема, м</w:t>
      </w:r>
      <w:r w:rsidRPr="00286F56">
        <w:rPr>
          <w:vertAlign w:val="superscript"/>
        </w:rPr>
        <w:t>3</w:t>
      </w:r>
      <w:r>
        <w:t>;</w:t>
      </w:r>
    </w:p>
    <w:p w:rsidR="00286F56" w:rsidRDefault="00286F56" w:rsidP="00286F56">
      <w:r w:rsidRPr="00286F56">
        <w:rPr>
          <w:position w:val="-10"/>
        </w:rPr>
        <w:object w:dxaOrig="279" w:dyaOrig="300">
          <v:shape id="_x0000_i1029" type="#_x0000_t75" style="width:14.4pt;height:15.05pt" o:ole="">
            <v:imagedata r:id="rId18" o:title=""/>
          </v:shape>
          <o:OLEObject Type="Embed" ProgID="Equation.3" ShapeID="_x0000_i1029" DrawAspect="Content" ObjectID="_1548768969" r:id="rId19"/>
        </w:object>
      </w:r>
      <w:r>
        <w:t xml:space="preserve"> - векторная сумма скоростей газа-носителя и частиц на границе объема, м/с;</w:t>
      </w:r>
    </w:p>
    <w:p w:rsidR="00286F56" w:rsidRDefault="00286F56" w:rsidP="00286F56">
      <w:r w:rsidRPr="00286F56">
        <w:rPr>
          <w:position w:val="-4"/>
        </w:rPr>
        <w:object w:dxaOrig="220" w:dyaOrig="220">
          <v:shape id="_x0000_i1030" type="#_x0000_t75" style="width:11.25pt;height:11.25pt" o:ole="">
            <v:imagedata r:id="rId20" o:title=""/>
          </v:shape>
          <o:OLEObject Type="Embed" ProgID="Equation.3" ShapeID="_x0000_i1030" DrawAspect="Content" ObjectID="_1548768970" r:id="rId21"/>
        </w:object>
      </w:r>
      <w:r>
        <w:t xml:space="preserve"> - площадь границ объема, м</w:t>
      </w:r>
      <w:r w:rsidRPr="00286F56">
        <w:rPr>
          <w:vertAlign w:val="superscript"/>
        </w:rPr>
        <w:t>3</w:t>
      </w:r>
      <w:r w:rsidR="00341E8C">
        <w:t>;</w:t>
      </w:r>
    </w:p>
    <w:p w:rsidR="002C0BC9" w:rsidRDefault="002C0BC9" w:rsidP="00286F56">
      <w:r w:rsidRPr="00E137E3">
        <w:rPr>
          <w:position w:val="-10"/>
        </w:rPr>
        <w:object w:dxaOrig="520" w:dyaOrig="340">
          <v:shape id="_x0000_i1031" type="#_x0000_t75" style="width:26.3pt;height:16.3pt" o:ole="">
            <v:imagedata r:id="rId22" o:title=""/>
          </v:shape>
          <o:OLEObject Type="Embed" ProgID="Equation.3" ShapeID="_x0000_i1031" DrawAspect="Content" ObjectID="_1548768971" r:id="rId23"/>
        </w:object>
      </w:r>
      <w:r>
        <w:t xml:space="preserve"> - (для йодистого метила) источник появления хим. соединения ПД за счет взаимодействия со стенкой;</w:t>
      </w:r>
    </w:p>
    <w:p w:rsidR="00341E8C" w:rsidRDefault="00341E8C" w:rsidP="00286F56">
      <w:r w:rsidRPr="002D43A4">
        <w:rPr>
          <w:position w:val="-14"/>
        </w:rPr>
        <w:object w:dxaOrig="600" w:dyaOrig="380">
          <v:shape id="_x0000_i1032" type="#_x0000_t75" style="width:30.05pt;height:18.8pt" o:ole="">
            <v:imagedata r:id="rId24" o:title=""/>
          </v:shape>
          <o:OLEObject Type="Embed" ProgID="Equation.3" ShapeID="_x0000_i1032" DrawAspect="Content" ObjectID="_1548768972" r:id="rId25"/>
        </w:object>
      </w:r>
      <w:r>
        <w:t xml:space="preserve"> - </w:t>
      </w:r>
      <w:del w:id="111" w:author="Arkadi Kiselev" w:date="2017-02-06T16:07:00Z">
        <w:r w:rsidDel="00B830DB">
          <w:delText>коэффициент перехода ПД в жидкость</w:delText>
        </w:r>
      </w:del>
      <w:ins w:id="112" w:author="Arkadi Kiselev" w:date="2017-02-06T16:07:00Z">
        <w:r w:rsidR="00B830DB">
          <w:t>осаждения пд</w:t>
        </w:r>
      </w:ins>
      <w:r>
        <w:t xml:space="preserve"> за счет работы </w:t>
      </w:r>
      <w:r>
        <w:rPr>
          <w:lang w:eastAsia="ru-RU"/>
        </w:rPr>
        <w:t>спринклерной системы, 1/с.</w:t>
      </w:r>
    </w:p>
    <w:p w:rsidR="004C684C" w:rsidRDefault="004C684C" w:rsidP="00286F56"/>
    <w:p w:rsidR="00286F56" w:rsidRDefault="00286F56" w:rsidP="00286F56">
      <w:r>
        <w:t>2. уравнение переноса и поведения ПД в форме паров</w:t>
      </w:r>
    </w:p>
    <w:p w:rsidR="00286F56" w:rsidRDefault="00325D64" w:rsidP="00B904AD">
      <w:r w:rsidRPr="002C0BC9">
        <w:rPr>
          <w:position w:val="-70"/>
        </w:rPr>
        <w:object w:dxaOrig="8480" w:dyaOrig="1500">
          <v:shape id="_x0000_i1033" type="#_x0000_t75" style="width:423.85pt;height:75.75pt" o:ole="">
            <v:imagedata r:id="rId26" o:title=""/>
          </v:shape>
          <o:OLEObject Type="Embed" ProgID="Equation.3" ShapeID="_x0000_i1033" DrawAspect="Content" ObjectID="_1548768973" r:id="rId27"/>
        </w:object>
      </w:r>
    </w:p>
    <w:p w:rsidR="00286F56" w:rsidRDefault="004C684C" w:rsidP="00B904AD">
      <w:r>
        <w:t>где</w:t>
      </w:r>
    </w:p>
    <w:p w:rsidR="004C684C" w:rsidRDefault="004C684C" w:rsidP="004C684C">
      <w:r w:rsidRPr="002D43A4">
        <w:rPr>
          <w:position w:val="-14"/>
        </w:rPr>
        <w:object w:dxaOrig="420" w:dyaOrig="380">
          <v:shape id="_x0000_i1034" type="#_x0000_t75" style="width:21.3pt;height:18.8pt" o:ole="">
            <v:imagedata r:id="rId28" o:title=""/>
          </v:shape>
          <o:OLEObject Type="Embed" ProgID="Equation.3" ShapeID="_x0000_i1034" DrawAspect="Content" ObjectID="_1548768974" r:id="rId29"/>
        </w:object>
      </w:r>
      <w:r>
        <w:t xml:space="preserve"> - объемная концентрация пара </w:t>
      </w:r>
      <w:r>
        <w:rPr>
          <w:lang w:val="en-US"/>
        </w:rPr>
        <w:t>v</w:t>
      </w:r>
      <w:r w:rsidRPr="004C684C">
        <w:t>-</w:t>
      </w:r>
      <w:r>
        <w:t>го соединения ПД в объеме, кг/м</w:t>
      </w:r>
      <w:r w:rsidRPr="00286F56">
        <w:rPr>
          <w:vertAlign w:val="superscript"/>
        </w:rPr>
        <w:t>3</w:t>
      </w:r>
      <w:r>
        <w:t>;</w:t>
      </w:r>
    </w:p>
    <w:p w:rsidR="004C684C" w:rsidRDefault="004C684C" w:rsidP="004C684C">
      <w:r w:rsidRPr="002D43A4">
        <w:rPr>
          <w:position w:val="-18"/>
        </w:rPr>
        <w:object w:dxaOrig="740" w:dyaOrig="420">
          <v:shape id="_x0000_i1035" type="#_x0000_t75" style="width:36.95pt;height:21.3pt" o:ole="">
            <v:imagedata r:id="rId30" o:title=""/>
          </v:shape>
          <o:OLEObject Type="Embed" ProgID="Equation.3" ShapeID="_x0000_i1035" DrawAspect="Content" ObjectID="_1548768975" r:id="rId31"/>
        </w:object>
      </w:r>
      <w:r>
        <w:t xml:space="preserve"> - объемная концентрация пара </w:t>
      </w:r>
      <w:r>
        <w:rPr>
          <w:lang w:val="en-US"/>
        </w:rPr>
        <w:t>v</w:t>
      </w:r>
      <w:r w:rsidRPr="004C684C">
        <w:t>-</w:t>
      </w:r>
      <w:r>
        <w:t>го соединения ПД в состоянии насыщения у поверхности стенки, кг/м</w:t>
      </w:r>
      <w:r w:rsidRPr="00286F56">
        <w:rPr>
          <w:vertAlign w:val="superscript"/>
        </w:rPr>
        <w:t>3</w:t>
      </w:r>
      <w:r>
        <w:t>;</w:t>
      </w:r>
    </w:p>
    <w:p w:rsidR="004C684C" w:rsidRDefault="004C684C" w:rsidP="00B904AD">
      <w:r w:rsidRPr="002D43A4">
        <w:rPr>
          <w:position w:val="-16"/>
        </w:rPr>
        <w:object w:dxaOrig="520" w:dyaOrig="400">
          <v:shape id="_x0000_i1036" type="#_x0000_t75" style="width:26.3pt;height:20.05pt" o:ole="">
            <v:imagedata r:id="rId32" o:title=""/>
          </v:shape>
          <o:OLEObject Type="Embed" ProgID="Equation.3" ShapeID="_x0000_i1036" DrawAspect="Content" ObjectID="_1548768976" r:id="rId33"/>
        </w:object>
      </w:r>
      <w:r>
        <w:t xml:space="preserve"> - скорость конденсации, м/с;</w:t>
      </w:r>
    </w:p>
    <w:p w:rsidR="002C0BC9" w:rsidRDefault="002C0BC9" w:rsidP="00B904AD">
      <w:r w:rsidRPr="00E137E3">
        <w:rPr>
          <w:position w:val="-10"/>
        </w:rPr>
        <w:object w:dxaOrig="499" w:dyaOrig="300">
          <v:shape id="_x0000_i1037" type="#_x0000_t75" style="width:25.05pt;height:15.05pt" o:ole="">
            <v:imagedata r:id="rId34" o:title=""/>
          </v:shape>
          <o:OLEObject Type="Embed" ProgID="Equation.3" ShapeID="_x0000_i1037" DrawAspect="Content" ObjectID="_1548768977" r:id="rId35"/>
        </w:object>
      </w:r>
      <w:r>
        <w:t xml:space="preserve"> - скорость химического взаимодействия йода с краской на стенках</w:t>
      </w:r>
      <w:ins w:id="113" w:author="Arkadi Kiselev" w:date="2017-02-06T16:08:00Z">
        <w:r w:rsidR="00B830DB">
          <w:t xml:space="preserve"> (нужно индекс только </w:t>
        </w:r>
        <w:del w:id="114" w:author="Tsaun" w:date="2017-02-13T17:29:00Z">
          <w:r w:rsidR="00B830DB" w:rsidDel="00476B8C">
            <w:delText>и</w:delText>
          </w:r>
        </w:del>
      </w:ins>
      <w:ins w:id="115" w:author="Tsaun" w:date="2017-02-13T17:30:00Z">
        <w:r w:rsidR="00476B8C">
          <w:t>й</w:t>
        </w:r>
      </w:ins>
      <w:ins w:id="116" w:author="Arkadi Kiselev" w:date="2017-02-06T16:08:00Z">
        <w:r w:rsidR="00B830DB">
          <w:t>ода здесь указать)</w:t>
        </w:r>
      </w:ins>
      <w:r>
        <w:t>;</w:t>
      </w:r>
    </w:p>
    <w:p w:rsidR="004C684C" w:rsidRDefault="004C684C" w:rsidP="00B904AD">
      <w:r w:rsidRPr="002D43A4">
        <w:rPr>
          <w:position w:val="-10"/>
        </w:rPr>
        <w:object w:dxaOrig="499" w:dyaOrig="340">
          <v:shape id="_x0000_i1038" type="#_x0000_t75" style="width:25.05pt;height:16.3pt" o:ole="">
            <v:imagedata r:id="rId36" o:title=""/>
          </v:shape>
          <o:OLEObject Type="Embed" ProgID="Equation.3" ShapeID="_x0000_i1038" DrawAspect="Content" ObjectID="_1548768978" r:id="rId37"/>
        </w:object>
      </w:r>
      <w:r>
        <w:t xml:space="preserve"> - убыль пара </w:t>
      </w:r>
      <w:r>
        <w:rPr>
          <w:lang w:val="en-US"/>
        </w:rPr>
        <w:t>v</w:t>
      </w:r>
      <w:r w:rsidRPr="004C684C">
        <w:t>-</w:t>
      </w:r>
      <w:r>
        <w:t>го соединения ПД за счет конденсации на поверхности частиц в объеме, кг/с/м</w:t>
      </w:r>
      <w:r w:rsidRPr="00286F56">
        <w:rPr>
          <w:vertAlign w:val="superscript"/>
        </w:rPr>
        <w:t>3</w:t>
      </w:r>
      <w:r>
        <w:t>.</w:t>
      </w:r>
    </w:p>
    <w:p w:rsidR="004C684C" w:rsidRDefault="004C684C" w:rsidP="00B904AD"/>
    <w:p w:rsidR="004C684C" w:rsidRDefault="004C684C" w:rsidP="004C684C">
      <w:r>
        <w:t>3. уравнение переноса и поведения аэрозольных частиц ПД</w:t>
      </w:r>
    </w:p>
    <w:p w:rsidR="004C684C" w:rsidRDefault="00FB5B8D" w:rsidP="004C684C">
      <w:r w:rsidRPr="004C684C">
        <w:rPr>
          <w:position w:val="-32"/>
        </w:rPr>
        <w:object w:dxaOrig="6720" w:dyaOrig="700">
          <v:shape id="_x0000_i1039" type="#_x0000_t75" style="width:335.6pt;height:35.05pt" o:ole="">
            <v:imagedata r:id="rId38" o:title=""/>
          </v:shape>
          <o:OLEObject Type="Embed" ProgID="Equation.3" ShapeID="_x0000_i1039" DrawAspect="Content" ObjectID="_1548768979" r:id="rId39"/>
        </w:object>
      </w:r>
    </w:p>
    <w:p w:rsidR="004C684C" w:rsidRDefault="004C684C" w:rsidP="00B904AD">
      <w:r>
        <w:t>где</w:t>
      </w:r>
    </w:p>
    <w:p w:rsidR="004C684C" w:rsidRDefault="004C684C" w:rsidP="00B904AD">
      <w:r w:rsidRPr="004C684C">
        <w:rPr>
          <w:position w:val="-10"/>
        </w:rPr>
        <w:object w:dxaOrig="400" w:dyaOrig="340">
          <v:shape id="_x0000_i1040" type="#_x0000_t75" style="width:20.05pt;height:16.3pt" o:ole="">
            <v:imagedata r:id="rId40" o:title=""/>
          </v:shape>
          <o:OLEObject Type="Embed" ProgID="Equation.3" ShapeID="_x0000_i1040" DrawAspect="Content" ObjectID="_1548768980" r:id="rId41"/>
        </w:object>
      </w:r>
      <w:r>
        <w:t xml:space="preserve"> - объемная концентрация аэрозольных частиц </w:t>
      </w:r>
      <w:r>
        <w:rPr>
          <w:lang w:val="en-US"/>
        </w:rPr>
        <w:t>v</w:t>
      </w:r>
      <w:r w:rsidRPr="004C684C">
        <w:t>-</w:t>
      </w:r>
      <w:r>
        <w:t>го соединения ПД в объеме, кг/м</w:t>
      </w:r>
      <w:r w:rsidRPr="00286F56">
        <w:rPr>
          <w:vertAlign w:val="superscript"/>
        </w:rPr>
        <w:t>3</w:t>
      </w:r>
      <w:r>
        <w:t>;</w:t>
      </w:r>
    </w:p>
    <w:p w:rsidR="004C684C" w:rsidRDefault="004C684C" w:rsidP="00B904AD">
      <w:r w:rsidRPr="002D43A4">
        <w:rPr>
          <w:position w:val="-14"/>
        </w:rPr>
        <w:object w:dxaOrig="639" w:dyaOrig="380">
          <v:shape id="_x0000_i1041" type="#_x0000_t75" style="width:31.95pt;height:18.8pt" o:ole="">
            <v:imagedata r:id="rId42" o:title=""/>
          </v:shape>
          <o:OLEObject Type="Embed" ProgID="Equation.3" ShapeID="_x0000_i1041" DrawAspect="Content" ObjectID="_1548768981" r:id="rId43"/>
        </w:object>
      </w:r>
      <w:r>
        <w:t xml:space="preserve"> - коэффициент осаждения аэрозольных частиц, 1/с.</w:t>
      </w:r>
    </w:p>
    <w:p w:rsidR="004C684C" w:rsidRDefault="004C684C" w:rsidP="00B904AD">
      <w:r>
        <w:t xml:space="preserve">4. уравнение </w:t>
      </w:r>
      <w:r w:rsidR="00341E8C">
        <w:t>сохранения массы ПД в жидкости</w:t>
      </w:r>
    </w:p>
    <w:p w:rsidR="00341E8C" w:rsidRPr="004C684C" w:rsidRDefault="00341E8C" w:rsidP="00B904AD">
      <w:r w:rsidRPr="00341E8C">
        <w:rPr>
          <w:position w:val="-36"/>
        </w:rPr>
        <w:object w:dxaOrig="2760" w:dyaOrig="760">
          <v:shape id="_x0000_i1042" type="#_x0000_t75" style="width:137.75pt;height:37.55pt" o:ole="">
            <v:imagedata r:id="rId44" o:title=""/>
          </v:shape>
          <o:OLEObject Type="Embed" ProgID="Equation.3" ShapeID="_x0000_i1042" DrawAspect="Content" ObjectID="_1548768982" r:id="rId45"/>
        </w:object>
      </w:r>
    </w:p>
    <w:p w:rsidR="004C684C" w:rsidRDefault="00341E8C" w:rsidP="00B904AD">
      <w:r>
        <w:t xml:space="preserve">где </w:t>
      </w:r>
    </w:p>
    <w:p w:rsidR="00341E8C" w:rsidRDefault="00341E8C" w:rsidP="00B904AD">
      <w:r w:rsidRPr="002D43A4">
        <w:rPr>
          <w:position w:val="-14"/>
        </w:rPr>
        <w:object w:dxaOrig="380" w:dyaOrig="380">
          <v:shape id="_x0000_i1043" type="#_x0000_t75" style="width:18.8pt;height:18.8pt" o:ole="">
            <v:imagedata r:id="rId46" o:title=""/>
          </v:shape>
          <o:OLEObject Type="Embed" ProgID="Equation.3" ShapeID="_x0000_i1043" DrawAspect="Content" ObjectID="_1548768983" r:id="rId47"/>
        </w:object>
      </w:r>
      <w:r>
        <w:t xml:space="preserve"> - суммарная масса химического соединения </w:t>
      </w:r>
      <w:r>
        <w:rPr>
          <w:lang w:val="en-US"/>
        </w:rPr>
        <w:t>v</w:t>
      </w:r>
      <w:r>
        <w:t>в жидкости, кг;</w:t>
      </w:r>
    </w:p>
    <w:p w:rsidR="00341E8C" w:rsidRPr="00341E8C" w:rsidRDefault="00341E8C" w:rsidP="00B904AD">
      <w:r w:rsidRPr="002D43A4">
        <w:rPr>
          <w:position w:val="-10"/>
        </w:rPr>
        <w:object w:dxaOrig="300" w:dyaOrig="300">
          <v:shape id="_x0000_i1044" type="#_x0000_t75" style="width:15.05pt;height:15.05pt" o:ole="">
            <v:imagedata r:id="rId48" o:title=""/>
          </v:shape>
          <o:OLEObject Type="Embed" ProgID="Equation.3" ShapeID="_x0000_i1044" DrawAspect="Content" ObjectID="_1548768984" r:id="rId49"/>
        </w:object>
      </w:r>
      <w:r>
        <w:t xml:space="preserve"> - суммарный объем газовой фазы в помещениях.</w:t>
      </w:r>
    </w:p>
    <w:p w:rsidR="00341E8C" w:rsidRDefault="00341E8C" w:rsidP="00B904AD">
      <w:r>
        <w:t>5. уравнение сохранения массы осажденных ПД на стенках</w:t>
      </w:r>
    </w:p>
    <w:p w:rsidR="00341E8C" w:rsidRDefault="005A6A95" w:rsidP="00B904AD">
      <w:r w:rsidRPr="005A6A95">
        <w:rPr>
          <w:position w:val="-70"/>
        </w:rPr>
        <w:object w:dxaOrig="3860" w:dyaOrig="1500">
          <v:shape id="_x0000_i1045" type="#_x0000_t75" style="width:193.45pt;height:75.75pt" o:ole="">
            <v:imagedata r:id="rId50" o:title=""/>
          </v:shape>
          <o:OLEObject Type="Embed" ProgID="Equation.3" ShapeID="_x0000_i1045" DrawAspect="Content" ObjectID="_1548768985" r:id="rId51"/>
        </w:object>
      </w:r>
    </w:p>
    <w:p w:rsidR="005A6A95" w:rsidRDefault="005A6A95" w:rsidP="00B904AD">
      <w:r>
        <w:t>где</w:t>
      </w:r>
    </w:p>
    <w:p w:rsidR="005A6A95" w:rsidRDefault="005A6A95" w:rsidP="00B904AD">
      <w:pPr>
        <w:rPr>
          <w:ins w:id="117" w:author="Arkadi Kiselev" w:date="2017-02-06T16:09:00Z"/>
        </w:rPr>
      </w:pPr>
      <w:r w:rsidRPr="002D43A4">
        <w:rPr>
          <w:position w:val="-14"/>
        </w:rPr>
        <w:object w:dxaOrig="660" w:dyaOrig="380">
          <v:shape id="_x0000_i1046" type="#_x0000_t75" style="width:32.55pt;height:18.8pt" o:ole="">
            <v:imagedata r:id="rId52" o:title=""/>
          </v:shape>
          <o:OLEObject Type="Embed" ProgID="Equation.3" ShapeID="_x0000_i1046" DrawAspect="Content" ObjectID="_1548768986" r:id="rId53"/>
        </w:object>
      </w:r>
      <w:r>
        <w:t xml:space="preserve"> и </w:t>
      </w:r>
      <w:r w:rsidRPr="002D43A4">
        <w:rPr>
          <w:position w:val="-14"/>
        </w:rPr>
        <w:object w:dxaOrig="660" w:dyaOrig="380">
          <v:shape id="_x0000_i1047" type="#_x0000_t75" style="width:32.55pt;height:18.8pt" o:ole="">
            <v:imagedata r:id="rId54" o:title=""/>
          </v:shape>
          <o:OLEObject Type="Embed" ProgID="Equation.3" ShapeID="_x0000_i1047" DrawAspect="Content" ObjectID="_1548768987" r:id="rId55"/>
        </w:object>
      </w:r>
      <w:r>
        <w:t xml:space="preserve"> - соответственно, поверхностные концентрации осажденных паров и аэрозолей ПД, кг/м</w:t>
      </w:r>
      <w:r w:rsidRPr="005A6A95">
        <w:rPr>
          <w:vertAlign w:val="superscript"/>
        </w:rPr>
        <w:t>2</w:t>
      </w:r>
      <w:r>
        <w:t>.</w:t>
      </w:r>
    </w:p>
    <w:p w:rsidR="00B830DB" w:rsidRDefault="00B830DB" w:rsidP="00B904AD">
      <w:ins w:id="118" w:author="Arkadi Kiselev" w:date="2017-02-06T16:09:00Z">
        <w:r>
          <w:tab/>
          <w:t xml:space="preserve">Возможно уточнить уравнения с учетом стекания пленки конденсата и переноса ПД в объем </w:t>
        </w:r>
      </w:ins>
      <w:ins w:id="119" w:author="Arkadi Kiselev" w:date="2017-02-06T16:10:00Z">
        <w:r>
          <w:t>«водной поверхности»</w:t>
        </w:r>
      </w:ins>
    </w:p>
    <w:p w:rsidR="005A6A95" w:rsidRPr="00B904AD" w:rsidRDefault="005A6A95" w:rsidP="00B904AD">
      <w:r>
        <w:t>Ниже описаны модели, представляющие различные члены этих уравнений.</w:t>
      </w:r>
    </w:p>
    <w:p w:rsidR="005A59B8" w:rsidRDefault="005A59B8" w:rsidP="001000E8">
      <w:pPr>
        <w:pStyle w:val="30"/>
      </w:pPr>
      <w:bookmarkStart w:id="120" w:name="_Toc471642059"/>
      <w:r>
        <w:t>Основные параметры физических моделей</w:t>
      </w:r>
      <w:bookmarkEnd w:id="120"/>
    </w:p>
    <w:p w:rsidR="005A59B8" w:rsidRPr="00FD0319" w:rsidRDefault="005A59B8" w:rsidP="00C66FD1">
      <w:pPr>
        <w:pStyle w:val="4"/>
      </w:pPr>
      <w:bookmarkStart w:id="121" w:name="_Toc151359800"/>
      <w:bookmarkStart w:id="122" w:name="_Toc151398788"/>
      <w:bookmarkStart w:id="123" w:name="_Toc158617091"/>
      <w:r w:rsidRPr="00FD0319">
        <w:t>Время релаксации аэрозольной частицы</w:t>
      </w:r>
      <w:bookmarkEnd w:id="121"/>
      <w:bookmarkEnd w:id="122"/>
      <w:bookmarkEnd w:id="123"/>
    </w:p>
    <w:p w:rsidR="005A59B8" w:rsidRDefault="005A59B8" w:rsidP="005A59B8">
      <w:r w:rsidRPr="00DB18AF">
        <w:t>Время динамической релаксации</w:t>
      </w:r>
      <w:r>
        <w:sym w:font="Symbol" w:char="F074"/>
      </w:r>
      <w:r w:rsidRPr="007A4964">
        <w:rPr>
          <w:vertAlign w:val="subscript"/>
          <w:lang w:val="en-US"/>
        </w:rPr>
        <w:t>p</w:t>
      </w:r>
      <w:r w:rsidRPr="00DB18AF">
        <w:t xml:space="preserve"> аэрозольной частицы</w:t>
      </w:r>
      <w:r>
        <w:t xml:space="preserve"> является важнейшей характеристикой аэрозолей и присутствует во многих формулах.</w:t>
      </w:r>
      <w:ins w:id="124" w:author="Tsaun" w:date="2017-02-13T17:30:00Z">
        <w:r w:rsidR="00476B8C">
          <w:t xml:space="preserve"> </w:t>
        </w:r>
      </w:ins>
      <w:r>
        <w:t xml:space="preserve">Оно </w:t>
      </w:r>
      <w:r w:rsidRPr="00DB18AF">
        <w:t>определяется соотношением</w:t>
      </w:r>
    </w:p>
    <w:tbl>
      <w:tblPr>
        <w:tblW w:w="9026" w:type="dxa"/>
        <w:tblInd w:w="828" w:type="dxa"/>
        <w:tblLook w:val="0000"/>
      </w:tblPr>
      <w:tblGrid>
        <w:gridCol w:w="8090"/>
        <w:gridCol w:w="936"/>
      </w:tblGrid>
      <w:tr w:rsidR="005A59B8" w:rsidRPr="002E146E" w:rsidTr="005A59B8">
        <w:tc>
          <w:tcPr>
            <w:tcW w:w="8090" w:type="dxa"/>
          </w:tcPr>
          <w:p w:rsidR="005A59B8" w:rsidRPr="002E146E" w:rsidRDefault="005A59B8" w:rsidP="005A59B8">
            <w:r>
              <w:rPr>
                <w:noProof/>
                <w:position w:val="-16"/>
                <w:lang w:eastAsia="ru-RU"/>
              </w:rPr>
              <w:drawing>
                <wp:inline distT="0" distB="0" distL="0" distR="0">
                  <wp:extent cx="965200" cy="266700"/>
                  <wp:effectExtent l="0" t="0" r="0" b="0"/>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56" cstate="print"/>
                          <a:srcRect/>
                          <a:stretch>
                            <a:fillRect/>
                          </a:stretch>
                        </pic:blipFill>
                        <pic:spPr bwMode="auto">
                          <a:xfrm>
                            <a:off x="0" y="0"/>
                            <a:ext cx="965200" cy="266700"/>
                          </a:xfrm>
                          <a:prstGeom prst="rect">
                            <a:avLst/>
                          </a:prstGeom>
                          <a:noFill/>
                          <a:ln w="9525">
                            <a:noFill/>
                            <a:miter lim="800000"/>
                            <a:headEnd/>
                            <a:tailEnd/>
                          </a:ln>
                        </pic:spPr>
                      </pic:pic>
                    </a:graphicData>
                  </a:graphic>
                </wp:inline>
              </w:drawing>
            </w:r>
            <w:r w:rsidRPr="00DB18AF">
              <w:t>,</w:t>
            </w:r>
            <w:r>
              <w:rPr>
                <w:noProof/>
                <w:position w:val="-34"/>
                <w:lang w:eastAsia="ru-RU"/>
              </w:rPr>
              <w:drawing>
                <wp:inline distT="0" distB="0" distL="0" distR="0">
                  <wp:extent cx="876300" cy="508000"/>
                  <wp:effectExtent l="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57" cstate="print"/>
                          <a:srcRect/>
                          <a:stretch>
                            <a:fillRect/>
                          </a:stretch>
                        </pic:blipFill>
                        <pic:spPr bwMode="auto">
                          <a:xfrm>
                            <a:off x="0" y="0"/>
                            <a:ext cx="876300" cy="508000"/>
                          </a:xfrm>
                          <a:prstGeom prst="rect">
                            <a:avLst/>
                          </a:prstGeom>
                          <a:noFill/>
                          <a:ln w="9525">
                            <a:noFill/>
                            <a:miter lim="800000"/>
                            <a:headEnd/>
                            <a:tailEnd/>
                          </a:ln>
                        </pic:spPr>
                      </pic:pic>
                    </a:graphicData>
                  </a:graphic>
                </wp:inline>
              </w:drawing>
            </w:r>
            <w:r>
              <w:t xml:space="preserve"> ,</w:t>
            </w:r>
          </w:p>
        </w:tc>
        <w:tc>
          <w:tcPr>
            <w:tcW w:w="936" w:type="dxa"/>
            <w:vAlign w:val="center"/>
          </w:tcPr>
          <w:p w:rsidR="005A59B8" w:rsidRPr="002E146E" w:rsidRDefault="005A59B8" w:rsidP="005A59B8">
            <w:pPr>
              <w:pStyle w:val="afffff2"/>
            </w:pPr>
            <w:r>
              <w:t>(</w:t>
            </w:r>
            <w:fldSimple w:instr=" STYLEREF 1 \s ">
              <w:r w:rsidR="0007715B">
                <w:rPr>
                  <w:noProof/>
                </w:rPr>
                <w:t>1</w:t>
              </w:r>
            </w:fldSimple>
            <w:r>
              <w:t>.</w:t>
            </w:r>
            <w:fldSimple w:instr=" SEQ ( \* ARABIC \s 1 ">
              <w:r w:rsidR="0007715B">
                <w:rPr>
                  <w:noProof/>
                </w:rPr>
                <w:t>1</w:t>
              </w:r>
            </w:fldSimple>
            <w:r w:rsidRPr="002E146E">
              <w:t>)</w:t>
            </w:r>
          </w:p>
        </w:tc>
      </w:tr>
    </w:tbl>
    <w:p w:rsidR="005A59B8" w:rsidRDefault="005A59B8" w:rsidP="005A59B8">
      <w:r w:rsidRPr="00DB18AF">
        <w:t xml:space="preserve">где </w:t>
      </w:r>
    </w:p>
    <w:p w:rsidR="005A59B8" w:rsidRPr="00EC5DE4" w:rsidRDefault="005A59B8" w:rsidP="005A59B8">
      <w:r>
        <w:rPr>
          <w:noProof/>
          <w:position w:val="-14"/>
          <w:lang w:eastAsia="ru-RU"/>
        </w:rPr>
        <w:drawing>
          <wp:inline distT="0" distB="0" distL="0" distR="0">
            <wp:extent cx="749300" cy="241300"/>
            <wp:effectExtent l="19050" t="0" r="0" b="0"/>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8" cstate="print"/>
                    <a:srcRect/>
                    <a:stretch>
                      <a:fillRect/>
                    </a:stretch>
                  </pic:blipFill>
                  <pic:spPr bwMode="auto">
                    <a:xfrm>
                      <a:off x="0" y="0"/>
                      <a:ext cx="749300" cy="241300"/>
                    </a:xfrm>
                    <a:prstGeom prst="rect">
                      <a:avLst/>
                    </a:prstGeom>
                    <a:noFill/>
                    <a:ln w="9525">
                      <a:noFill/>
                      <a:miter lim="800000"/>
                      <a:headEnd/>
                      <a:tailEnd/>
                    </a:ln>
                  </pic:spPr>
                </pic:pic>
              </a:graphicData>
            </a:graphic>
          </wp:inline>
        </w:drawing>
      </w:r>
      <w:r w:rsidRPr="00F0687D">
        <w:sym w:font="Symbol" w:char="F02D"/>
      </w:r>
      <w:r w:rsidRPr="00EC5DE4">
        <w:t xml:space="preserve"> число Кнудсена</w:t>
      </w:r>
    </w:p>
    <w:p w:rsidR="005A59B8" w:rsidRPr="00EC5DE4" w:rsidRDefault="005A59B8" w:rsidP="005A59B8">
      <w:r>
        <w:rPr>
          <w:noProof/>
          <w:position w:val="-14"/>
          <w:lang w:eastAsia="ru-RU"/>
        </w:rPr>
        <w:drawing>
          <wp:inline distT="0" distB="0" distL="0" distR="0">
            <wp:extent cx="228600" cy="241300"/>
            <wp:effectExtent l="19050" t="0" r="0"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59" cstate="print"/>
                    <a:srcRect/>
                    <a:stretch>
                      <a:fillRect/>
                    </a:stretch>
                  </pic:blipFill>
                  <pic:spPr bwMode="auto">
                    <a:xfrm>
                      <a:off x="0" y="0"/>
                      <a:ext cx="228600" cy="241300"/>
                    </a:xfrm>
                    <a:prstGeom prst="rect">
                      <a:avLst/>
                    </a:prstGeom>
                    <a:noFill/>
                    <a:ln w="9525">
                      <a:noFill/>
                      <a:miter lim="800000"/>
                      <a:headEnd/>
                      <a:tailEnd/>
                    </a:ln>
                  </pic:spPr>
                </pic:pic>
              </a:graphicData>
            </a:graphic>
          </wp:inline>
        </w:drawing>
      </w:r>
      <w:r w:rsidRPr="00F0687D">
        <w:sym w:font="Symbol" w:char="F02D"/>
      </w:r>
      <w:r w:rsidRPr="00EC5DE4">
        <w:t xml:space="preserve"> время релаксации при стоксовом обтекании частицы (</w:t>
      </w:r>
      <w:r>
        <w:rPr>
          <w:lang w:val="en-US"/>
        </w:rPr>
        <w:t>Re</w:t>
      </w:r>
      <w:r w:rsidRPr="007E2D34">
        <w:t>&lt;&lt;1</w:t>
      </w:r>
      <w:r w:rsidRPr="00EC5DE4">
        <w:t>), с</w:t>
      </w:r>
    </w:p>
    <w:p w:rsidR="005A59B8" w:rsidRPr="00EC5DE4" w:rsidRDefault="005A59B8" w:rsidP="005A59B8">
      <w:r>
        <w:rPr>
          <w:noProof/>
          <w:position w:val="-14"/>
          <w:lang w:eastAsia="ru-RU"/>
        </w:rPr>
        <w:drawing>
          <wp:inline distT="0" distB="0" distL="0" distR="0">
            <wp:extent cx="190500" cy="241300"/>
            <wp:effectExtent l="0" t="0" r="0" b="0"/>
            <wp:docPr id="1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60" cstate="print"/>
                    <a:srcRect/>
                    <a:stretch>
                      <a:fillRect/>
                    </a:stretch>
                  </pic:blipFill>
                  <pic:spPr bwMode="auto">
                    <a:xfrm>
                      <a:off x="0" y="0"/>
                      <a:ext cx="190500" cy="241300"/>
                    </a:xfrm>
                    <a:prstGeom prst="rect">
                      <a:avLst/>
                    </a:prstGeom>
                    <a:noFill/>
                    <a:ln w="9525">
                      <a:noFill/>
                      <a:miter lim="800000"/>
                      <a:headEnd/>
                      <a:tailEnd/>
                    </a:ln>
                  </pic:spPr>
                </pic:pic>
              </a:graphicData>
            </a:graphic>
          </wp:inline>
        </w:drawing>
      </w:r>
      <w:r w:rsidRPr="00F0687D">
        <w:sym w:font="Symbol" w:char="F02D"/>
      </w:r>
      <w:r w:rsidRPr="00EC5DE4">
        <w:t xml:space="preserve"> диаметр частицы, м</w:t>
      </w:r>
    </w:p>
    <w:p w:rsidR="005A59B8" w:rsidRPr="00EC5DE4" w:rsidRDefault="005A59B8" w:rsidP="005A59B8">
      <w:pPr>
        <w:rPr>
          <w:vertAlign w:val="superscript"/>
        </w:rPr>
      </w:pPr>
      <w:r>
        <w:rPr>
          <w:noProof/>
          <w:position w:val="-14"/>
          <w:lang w:eastAsia="ru-RU"/>
        </w:rPr>
        <w:drawing>
          <wp:inline distT="0" distB="0" distL="0" distR="0">
            <wp:extent cx="203200" cy="241300"/>
            <wp:effectExtent l="0" t="0" r="0" b="0"/>
            <wp:docPr id="1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61" cstate="print"/>
                    <a:srcRect/>
                    <a:stretch>
                      <a:fillRect/>
                    </a:stretch>
                  </pic:blipFill>
                  <pic:spPr bwMode="auto">
                    <a:xfrm>
                      <a:off x="0" y="0"/>
                      <a:ext cx="203200" cy="241300"/>
                    </a:xfrm>
                    <a:prstGeom prst="rect">
                      <a:avLst/>
                    </a:prstGeom>
                    <a:noFill/>
                    <a:ln w="9525">
                      <a:noFill/>
                      <a:miter lim="800000"/>
                      <a:headEnd/>
                      <a:tailEnd/>
                    </a:ln>
                  </pic:spPr>
                </pic:pic>
              </a:graphicData>
            </a:graphic>
          </wp:inline>
        </w:drawing>
      </w:r>
      <w:r w:rsidRPr="00F0687D">
        <w:sym w:font="Symbol" w:char="F02D"/>
      </w:r>
      <w:r w:rsidRPr="00EC5DE4">
        <w:t xml:space="preserve"> плотность материала частиц, кг/м</w:t>
      </w:r>
      <w:r w:rsidRPr="00EC5DE4">
        <w:rPr>
          <w:vertAlign w:val="superscript"/>
        </w:rPr>
        <w:t>3</w:t>
      </w:r>
    </w:p>
    <w:p w:rsidR="005A59B8" w:rsidRPr="00EC5DE4" w:rsidRDefault="005A59B8" w:rsidP="005A59B8">
      <w:pPr>
        <w:rPr>
          <w:vertAlign w:val="superscript"/>
        </w:rPr>
      </w:pPr>
      <w:r>
        <w:rPr>
          <w:noProof/>
          <w:position w:val="-14"/>
          <w:lang w:eastAsia="ru-RU"/>
        </w:rPr>
        <w:drawing>
          <wp:inline distT="0" distB="0" distL="0" distR="0">
            <wp:extent cx="222250" cy="241300"/>
            <wp:effectExtent l="0" t="0" r="0" b="0"/>
            <wp:docPr id="1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62" cstate="print"/>
                    <a:srcRect/>
                    <a:stretch>
                      <a:fillRect/>
                    </a:stretch>
                  </pic:blipFill>
                  <pic:spPr bwMode="auto">
                    <a:xfrm>
                      <a:off x="0" y="0"/>
                      <a:ext cx="222250" cy="241300"/>
                    </a:xfrm>
                    <a:prstGeom prst="rect">
                      <a:avLst/>
                    </a:prstGeom>
                    <a:noFill/>
                    <a:ln w="9525">
                      <a:noFill/>
                      <a:miter lim="800000"/>
                      <a:headEnd/>
                      <a:tailEnd/>
                    </a:ln>
                  </pic:spPr>
                </pic:pic>
              </a:graphicData>
            </a:graphic>
          </wp:inline>
        </w:drawing>
      </w:r>
      <w:r w:rsidRPr="00F0687D">
        <w:sym w:font="Symbol" w:char="F02D"/>
      </w:r>
      <w:r w:rsidRPr="00EC5DE4">
        <w:t xml:space="preserve"> плотность несущей среды, кг/м</w:t>
      </w:r>
      <w:r w:rsidRPr="00EC5DE4">
        <w:rPr>
          <w:vertAlign w:val="superscript"/>
        </w:rPr>
        <w:t>3</w:t>
      </w:r>
    </w:p>
    <w:p w:rsidR="005A59B8" w:rsidRPr="00820297" w:rsidRDefault="005A59B8" w:rsidP="005A59B8">
      <w:r>
        <w:rPr>
          <w:noProof/>
          <w:position w:val="-14"/>
          <w:lang w:eastAsia="ru-RU"/>
        </w:rPr>
        <w:drawing>
          <wp:inline distT="0" distB="0" distL="0" distR="0">
            <wp:extent cx="190500" cy="241300"/>
            <wp:effectExtent l="19050" t="0" r="0" b="0"/>
            <wp:docPr id="1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63" cstate="print"/>
                    <a:srcRect/>
                    <a:stretch>
                      <a:fillRect/>
                    </a:stretch>
                  </pic:blipFill>
                  <pic:spPr bwMode="auto">
                    <a:xfrm>
                      <a:off x="0" y="0"/>
                      <a:ext cx="190500" cy="241300"/>
                    </a:xfrm>
                    <a:prstGeom prst="rect">
                      <a:avLst/>
                    </a:prstGeom>
                    <a:noFill/>
                    <a:ln w="9525">
                      <a:noFill/>
                      <a:miter lim="800000"/>
                      <a:headEnd/>
                      <a:tailEnd/>
                    </a:ln>
                  </pic:spPr>
                </pic:pic>
              </a:graphicData>
            </a:graphic>
          </wp:inline>
        </w:drawing>
      </w:r>
      <w:r w:rsidRPr="00820297">
        <w:sym w:font="Symbol" w:char="F02D"/>
      </w:r>
      <w:r w:rsidRPr="00820297">
        <w:t xml:space="preserve"> коэффициент кинематической вязкости несущей среды, м</w:t>
      </w:r>
      <w:r w:rsidRPr="00820297">
        <w:rPr>
          <w:vertAlign w:val="superscript"/>
        </w:rPr>
        <w:t>2</w:t>
      </w:r>
      <w:r w:rsidRPr="00820297">
        <w:t>/с</w:t>
      </w:r>
    </w:p>
    <w:p w:rsidR="005A59B8" w:rsidRPr="00820297" w:rsidRDefault="005A59B8" w:rsidP="005A59B8">
      <w:r w:rsidRPr="00820297">
        <w:rPr>
          <w:i/>
          <w:lang w:val="en-US"/>
        </w:rPr>
        <w:t>l</w:t>
      </w:r>
      <w:r w:rsidRPr="00820297">
        <w:rPr>
          <w:szCs w:val="24"/>
        </w:rPr>
        <w:sym w:font="Symbol" w:char="F02D"/>
      </w:r>
      <w:r w:rsidRPr="00820297">
        <w:rPr>
          <w:szCs w:val="24"/>
        </w:rPr>
        <w:t xml:space="preserve"> длина свободного пробега молекул в несущей среде, </w:t>
      </w:r>
      <w:r w:rsidRPr="00820297">
        <w:t xml:space="preserve"> м</w:t>
      </w:r>
    </w:p>
    <w:p w:rsidR="005A59B8" w:rsidRDefault="005A59B8" w:rsidP="005A59B8">
      <w:r>
        <w:t>Здесь длина свободного пробега определяется на основе молекулярно-кинетической теории через вязкость как</w:t>
      </w:r>
    </w:p>
    <w:tbl>
      <w:tblPr>
        <w:tblW w:w="8895" w:type="dxa"/>
        <w:tblInd w:w="959" w:type="dxa"/>
        <w:tblLook w:val="04A0"/>
      </w:tblPr>
      <w:tblGrid>
        <w:gridCol w:w="7654"/>
        <w:gridCol w:w="1241"/>
      </w:tblGrid>
      <w:tr w:rsidR="005A59B8" w:rsidTr="005A59B8">
        <w:tc>
          <w:tcPr>
            <w:tcW w:w="7654" w:type="dxa"/>
          </w:tcPr>
          <w:p w:rsidR="005A59B8" w:rsidRPr="00365290" w:rsidRDefault="005A59B8" w:rsidP="005A59B8">
            <w:pPr>
              <w:ind w:firstLine="0"/>
            </w:pPr>
            <w:r w:rsidRPr="004C54D2">
              <w:rPr>
                <w:position w:val="-28"/>
                <w:szCs w:val="24"/>
              </w:rPr>
              <w:object w:dxaOrig="1620" w:dyaOrig="760">
                <v:shape id="_x0000_i1048" type="#_x0000_t75" style="width:80.75pt;height:37.55pt" o:ole="">
                  <v:imagedata r:id="rId64" o:title=""/>
                </v:shape>
                <o:OLEObject Type="Embed" ProgID="Equation.3" ShapeID="_x0000_i1048" DrawAspect="Content" ObjectID="_1548768988" r:id="rId65"/>
              </w:object>
            </w:r>
            <w:r w:rsidRPr="004C54D2">
              <w:rPr>
                <w:szCs w:val="24"/>
              </w:rPr>
              <w:t>,</w:t>
            </w:r>
          </w:p>
        </w:tc>
        <w:tc>
          <w:tcPr>
            <w:tcW w:w="1241" w:type="dxa"/>
            <w:vAlign w:val="center"/>
          </w:tcPr>
          <w:p w:rsidR="005A59B8" w:rsidRPr="004C54D2" w:rsidRDefault="005A59B8" w:rsidP="005A59B8">
            <w:pPr>
              <w:pStyle w:val="affffffffff"/>
            </w:pPr>
            <w:bookmarkStart w:id="125" w:name="_Ref470503558"/>
            <w:r w:rsidRPr="004C54D2">
              <w:t>(</w:t>
            </w:r>
            <w:r w:rsidR="00596D0B" w:rsidRPr="004C54D2">
              <w:fldChar w:fldCharType="begin"/>
            </w:r>
            <w:r w:rsidRPr="004C54D2">
              <w:instrText xml:space="preserve"> STYLEREF 1 \s </w:instrText>
            </w:r>
            <w:r w:rsidR="00596D0B" w:rsidRPr="004C54D2">
              <w:fldChar w:fldCharType="separate"/>
            </w:r>
            <w:r w:rsidR="0007715B">
              <w:rPr>
                <w:noProof/>
              </w:rPr>
              <w:t>1</w:t>
            </w:r>
            <w:r w:rsidR="00596D0B" w:rsidRPr="004C54D2">
              <w:fldChar w:fldCharType="end"/>
            </w:r>
            <w:r w:rsidRPr="004C54D2">
              <w:t>.</w:t>
            </w:r>
            <w:r w:rsidR="00596D0B" w:rsidRPr="004C54D2">
              <w:fldChar w:fldCharType="begin"/>
            </w:r>
            <w:r w:rsidRPr="004C54D2">
              <w:instrText xml:space="preserve"> SEQ ( \* ARABIC \s 1 </w:instrText>
            </w:r>
            <w:r w:rsidR="00596D0B" w:rsidRPr="004C54D2">
              <w:fldChar w:fldCharType="separate"/>
            </w:r>
            <w:r w:rsidR="0007715B">
              <w:rPr>
                <w:noProof/>
              </w:rPr>
              <w:t>2</w:t>
            </w:r>
            <w:r w:rsidR="00596D0B" w:rsidRPr="004C54D2">
              <w:fldChar w:fldCharType="end"/>
            </w:r>
            <w:r w:rsidRPr="004C54D2">
              <w:t>)</w:t>
            </w:r>
            <w:bookmarkEnd w:id="125"/>
          </w:p>
        </w:tc>
      </w:tr>
    </w:tbl>
    <w:p w:rsidR="005A59B8" w:rsidRPr="006B3406" w:rsidRDefault="005A59B8" w:rsidP="005A59B8">
      <w:pPr>
        <w:ind w:firstLine="0"/>
      </w:pPr>
      <w:r w:rsidRPr="00820297">
        <w:rPr>
          <w:szCs w:val="24"/>
        </w:rPr>
        <w:t xml:space="preserve">где </w:t>
      </w:r>
      <w:r w:rsidRPr="002507F3">
        <w:rPr>
          <w:i/>
          <w:szCs w:val="24"/>
          <w:lang w:val="en-US"/>
        </w:rPr>
        <w:t>R</w:t>
      </w:r>
      <w:r w:rsidRPr="00820297">
        <w:rPr>
          <w:szCs w:val="24"/>
        </w:rPr>
        <w:t xml:space="preserve"> - универсальная газовая постоянная, </w:t>
      </w:r>
      <w:r w:rsidRPr="00AC3D08">
        <w:rPr>
          <w:i/>
          <w:szCs w:val="24"/>
          <w:lang w:val="en-US"/>
        </w:rPr>
        <w:t>T</w:t>
      </w:r>
      <w:r w:rsidRPr="00820297">
        <w:rPr>
          <w:szCs w:val="24"/>
        </w:rPr>
        <w:t xml:space="preserve"> - температура </w:t>
      </w:r>
      <w:r w:rsidRPr="00820297">
        <w:t>несущей среды</w:t>
      </w:r>
      <w:r w:rsidRPr="00820297">
        <w:rPr>
          <w:szCs w:val="24"/>
        </w:rPr>
        <w:t xml:space="preserve">, </w:t>
      </w:r>
      <w:r w:rsidRPr="00AC3D08">
        <w:rPr>
          <w:i/>
          <w:szCs w:val="24"/>
        </w:rPr>
        <w:t>μ</w:t>
      </w:r>
      <w:r w:rsidRPr="00AC3D08">
        <w:rPr>
          <w:i/>
          <w:szCs w:val="24"/>
          <w:vertAlign w:val="subscript"/>
          <w:lang w:val="en-US"/>
        </w:rPr>
        <w:t>f</w:t>
      </w:r>
      <w:r w:rsidRPr="00820297">
        <w:rPr>
          <w:szCs w:val="24"/>
        </w:rPr>
        <w:t xml:space="preserve"> - молярная масса </w:t>
      </w:r>
      <w:r w:rsidRPr="00820297">
        <w:t>несущей среды.</w:t>
      </w:r>
      <w:r>
        <w:t xml:space="preserve"> Отметим, что в описании модуля </w:t>
      </w:r>
      <w:r>
        <w:rPr>
          <w:lang w:val="en-US"/>
        </w:rPr>
        <w:t>SOPHAEROS</w:t>
      </w:r>
      <w:r w:rsidRPr="006B3406">
        <w:rPr>
          <w:szCs w:val="24"/>
        </w:rPr>
        <w:t>[</w:t>
      </w:r>
      <w:r w:rsidR="00596D0B">
        <w:rPr>
          <w:szCs w:val="24"/>
          <w:highlight w:val="yellow"/>
          <w:lang w:val="en-US"/>
        </w:rPr>
        <w:fldChar w:fldCharType="begin"/>
      </w:r>
      <w:r>
        <w:rPr>
          <w:szCs w:val="24"/>
        </w:rPr>
        <w:instrText xml:space="preserve"> REF _Ref470503663 \n \h </w:instrText>
      </w:r>
      <w:r w:rsidR="00596D0B">
        <w:rPr>
          <w:szCs w:val="24"/>
          <w:highlight w:val="yellow"/>
          <w:lang w:val="en-US"/>
        </w:rPr>
      </w:r>
      <w:r w:rsidR="00596D0B">
        <w:rPr>
          <w:szCs w:val="24"/>
          <w:highlight w:val="yellow"/>
          <w:lang w:val="en-US"/>
        </w:rPr>
        <w:fldChar w:fldCharType="separate"/>
      </w:r>
      <w:r w:rsidR="0007715B">
        <w:rPr>
          <w:szCs w:val="24"/>
        </w:rPr>
        <w:t>128</w:t>
      </w:r>
      <w:r w:rsidR="00596D0B">
        <w:rPr>
          <w:szCs w:val="24"/>
          <w:highlight w:val="yellow"/>
          <w:lang w:val="en-US"/>
        </w:rPr>
        <w:fldChar w:fldCharType="end"/>
      </w:r>
      <w:r w:rsidRPr="006B3406">
        <w:rPr>
          <w:szCs w:val="24"/>
        </w:rPr>
        <w:t xml:space="preserve">] </w:t>
      </w:r>
      <w:r>
        <w:t xml:space="preserve">приведено другое (полуэмпирическое) соотношение для длины свободного пробега, но в литературе </w:t>
      </w:r>
      <w:r w:rsidRPr="006B3406">
        <w:rPr>
          <w:szCs w:val="24"/>
        </w:rPr>
        <w:t>[</w:t>
      </w:r>
      <w:r w:rsidR="00596D0B">
        <w:rPr>
          <w:szCs w:val="24"/>
          <w:highlight w:val="yellow"/>
          <w:lang w:val="en-US"/>
        </w:rPr>
        <w:fldChar w:fldCharType="begin"/>
      </w:r>
      <w:r>
        <w:rPr>
          <w:szCs w:val="24"/>
        </w:rPr>
        <w:instrText xml:space="preserve"> REF _Ref470503689 \n \h </w:instrText>
      </w:r>
      <w:r w:rsidR="00596D0B">
        <w:rPr>
          <w:szCs w:val="24"/>
          <w:highlight w:val="yellow"/>
          <w:lang w:val="en-US"/>
        </w:rPr>
      </w:r>
      <w:r w:rsidR="00596D0B">
        <w:rPr>
          <w:szCs w:val="24"/>
          <w:highlight w:val="yellow"/>
          <w:lang w:val="en-US"/>
        </w:rPr>
        <w:fldChar w:fldCharType="separate"/>
      </w:r>
      <w:r w:rsidR="0007715B">
        <w:rPr>
          <w:szCs w:val="24"/>
        </w:rPr>
        <w:t>119</w:t>
      </w:r>
      <w:r w:rsidR="00596D0B">
        <w:rPr>
          <w:szCs w:val="24"/>
          <w:highlight w:val="yellow"/>
          <w:lang w:val="en-US"/>
        </w:rPr>
        <w:fldChar w:fldCharType="end"/>
      </w:r>
      <w:r w:rsidRPr="006B3406">
        <w:rPr>
          <w:szCs w:val="24"/>
        </w:rPr>
        <w:t>]</w:t>
      </w:r>
      <w:r>
        <w:t xml:space="preserve">, на которую дана ссылка, этой формулы не найдено (приведена </w:t>
      </w:r>
      <w:r w:rsidRPr="005A6FA2">
        <w:t xml:space="preserve">формула </w:t>
      </w:r>
      <w:r w:rsidR="00596D0B">
        <w:rPr>
          <w:highlight w:val="yellow"/>
          <w:lang w:val="en-US"/>
        </w:rPr>
        <w:fldChar w:fldCharType="begin"/>
      </w:r>
      <w:r>
        <w:instrText xml:space="preserve"> REF _Ref470503558 \h </w:instrText>
      </w:r>
      <w:r w:rsidR="00596D0B">
        <w:rPr>
          <w:highlight w:val="yellow"/>
          <w:lang w:val="en-US"/>
        </w:rPr>
      </w:r>
      <w:r w:rsidR="00596D0B">
        <w:rPr>
          <w:highlight w:val="yellow"/>
          <w:lang w:val="en-US"/>
        </w:rPr>
        <w:fldChar w:fldCharType="separate"/>
      </w:r>
      <w:r w:rsidR="0007715B" w:rsidRPr="004C54D2">
        <w:t>(</w:t>
      </w:r>
      <w:r w:rsidR="0007715B">
        <w:rPr>
          <w:noProof/>
        </w:rPr>
        <w:t>1</w:t>
      </w:r>
      <w:r w:rsidR="0007715B" w:rsidRPr="004C54D2">
        <w:t>.</w:t>
      </w:r>
      <w:r w:rsidR="0007715B">
        <w:rPr>
          <w:noProof/>
        </w:rPr>
        <w:t>2</w:t>
      </w:r>
      <w:r w:rsidR="0007715B" w:rsidRPr="004C54D2">
        <w:t>)</w:t>
      </w:r>
      <w:r w:rsidR="00596D0B">
        <w:rPr>
          <w:highlight w:val="yellow"/>
          <w:lang w:val="en-US"/>
        </w:rPr>
        <w:fldChar w:fldCharType="end"/>
      </w:r>
      <w:r w:rsidRPr="006B3406">
        <w:t>).</w:t>
      </w:r>
    </w:p>
    <w:p w:rsidR="005A59B8" w:rsidRDefault="005A59B8" w:rsidP="005A59B8">
      <w:r w:rsidRPr="00DB18AF">
        <w:t xml:space="preserve">Зависимость </w:t>
      </w:r>
      <w:r>
        <w:rPr>
          <w:noProof/>
          <w:position w:val="-12"/>
          <w:lang w:eastAsia="ru-RU"/>
        </w:rPr>
        <w:drawing>
          <wp:inline distT="0" distB="0" distL="0" distR="0">
            <wp:extent cx="482600" cy="228600"/>
            <wp:effectExtent l="0" t="0" r="0" b="0"/>
            <wp:docPr id="2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66" cstate="print"/>
                    <a:srcRect/>
                    <a:stretch>
                      <a:fillRect/>
                    </a:stretch>
                  </pic:blipFill>
                  <pic:spPr bwMode="auto">
                    <a:xfrm>
                      <a:off x="0" y="0"/>
                      <a:ext cx="482600" cy="228600"/>
                    </a:xfrm>
                    <a:prstGeom prst="rect">
                      <a:avLst/>
                    </a:prstGeom>
                    <a:noFill/>
                    <a:ln w="9525">
                      <a:noFill/>
                      <a:miter lim="800000"/>
                      <a:headEnd/>
                      <a:tailEnd/>
                    </a:ln>
                  </pic:spPr>
                </pic:pic>
              </a:graphicData>
            </a:graphic>
          </wp:inline>
        </w:drawing>
      </w:r>
      <w:r w:rsidRPr="00DB18AF">
        <w:t>, называемая поправкой Каннингема</w:t>
      </w:r>
      <w:r w:rsidRPr="00DB18AF">
        <w:sym w:font="Symbol" w:char="F02D"/>
      </w:r>
      <w:r w:rsidRPr="00DB18AF">
        <w:t>Милликена, описывает влияние разреженности окружающей частицу среды на силу гидродинамического сопротивления и представляется в виде</w:t>
      </w:r>
    </w:p>
    <w:tbl>
      <w:tblPr>
        <w:tblW w:w="9026" w:type="dxa"/>
        <w:tblInd w:w="828" w:type="dxa"/>
        <w:tblLook w:val="0000"/>
      </w:tblPr>
      <w:tblGrid>
        <w:gridCol w:w="8096"/>
        <w:gridCol w:w="930"/>
      </w:tblGrid>
      <w:tr w:rsidR="005A59B8" w:rsidRPr="002E146E" w:rsidTr="005A59B8">
        <w:tc>
          <w:tcPr>
            <w:tcW w:w="8096" w:type="dxa"/>
          </w:tcPr>
          <w:p w:rsidR="005A59B8" w:rsidRPr="002E146E" w:rsidRDefault="005A59B8" w:rsidP="005A59B8">
            <w:r>
              <w:rPr>
                <w:noProof/>
                <w:lang w:eastAsia="ru-RU"/>
              </w:rPr>
              <w:drawing>
                <wp:inline distT="0" distB="0" distL="0" distR="0">
                  <wp:extent cx="2324100" cy="457200"/>
                  <wp:effectExtent l="0" t="0" r="0" b="0"/>
                  <wp:docPr id="2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67" cstate="print"/>
                          <a:srcRect/>
                          <a:stretch>
                            <a:fillRect/>
                          </a:stretch>
                        </pic:blipFill>
                        <pic:spPr bwMode="auto">
                          <a:xfrm>
                            <a:off x="0" y="0"/>
                            <a:ext cx="2324100" cy="457200"/>
                          </a:xfrm>
                          <a:prstGeom prst="rect">
                            <a:avLst/>
                          </a:prstGeom>
                          <a:noFill/>
                          <a:ln w="9525">
                            <a:noFill/>
                            <a:miter lim="800000"/>
                            <a:headEnd/>
                            <a:tailEnd/>
                          </a:ln>
                        </pic:spPr>
                      </pic:pic>
                    </a:graphicData>
                  </a:graphic>
                </wp:inline>
              </w:drawing>
            </w:r>
            <w:r>
              <w:t>.</w:t>
            </w:r>
          </w:p>
        </w:tc>
        <w:tc>
          <w:tcPr>
            <w:tcW w:w="930" w:type="dxa"/>
            <w:vAlign w:val="center"/>
          </w:tcPr>
          <w:p w:rsidR="005A59B8" w:rsidRPr="004C54D2" w:rsidRDefault="005A59B8" w:rsidP="005A59B8">
            <w:pPr>
              <w:pStyle w:val="affffffffff"/>
            </w:pPr>
            <w:bookmarkStart w:id="126" w:name="_Ref470503865"/>
            <w:r w:rsidRPr="004C54D2">
              <w:t>(</w:t>
            </w:r>
            <w:r w:rsidR="00596D0B" w:rsidRPr="004C54D2">
              <w:fldChar w:fldCharType="begin"/>
            </w:r>
            <w:r w:rsidRPr="004C54D2">
              <w:instrText xml:space="preserve"> STYLEREF 1 \s </w:instrText>
            </w:r>
            <w:r w:rsidR="00596D0B" w:rsidRPr="004C54D2">
              <w:fldChar w:fldCharType="separate"/>
            </w:r>
            <w:r w:rsidR="0007715B">
              <w:rPr>
                <w:noProof/>
              </w:rPr>
              <w:t>1</w:t>
            </w:r>
            <w:r w:rsidR="00596D0B" w:rsidRPr="004C54D2">
              <w:fldChar w:fldCharType="end"/>
            </w:r>
            <w:r w:rsidRPr="004C54D2">
              <w:t>.</w:t>
            </w:r>
            <w:r w:rsidR="00596D0B" w:rsidRPr="004C54D2">
              <w:fldChar w:fldCharType="begin"/>
            </w:r>
            <w:r w:rsidRPr="004C54D2">
              <w:instrText xml:space="preserve"> SEQ ( \* ARABIC \s 1 </w:instrText>
            </w:r>
            <w:r w:rsidR="00596D0B" w:rsidRPr="004C54D2">
              <w:fldChar w:fldCharType="separate"/>
            </w:r>
            <w:r w:rsidR="0007715B">
              <w:rPr>
                <w:noProof/>
              </w:rPr>
              <w:t>3</w:t>
            </w:r>
            <w:r w:rsidR="00596D0B" w:rsidRPr="004C54D2">
              <w:fldChar w:fldCharType="end"/>
            </w:r>
            <w:r w:rsidRPr="004C54D2">
              <w:t>)</w:t>
            </w:r>
            <w:bookmarkEnd w:id="126"/>
          </w:p>
        </w:tc>
      </w:tr>
    </w:tbl>
    <w:p w:rsidR="005A59B8" w:rsidRDefault="005A59B8" w:rsidP="005A59B8">
      <w:r w:rsidRPr="00DB18AF">
        <w:t xml:space="preserve">В литературе известны различные варианты для констант в </w:t>
      </w:r>
      <w:r w:rsidR="00596D0B">
        <w:fldChar w:fldCharType="begin"/>
      </w:r>
      <w:r>
        <w:instrText xml:space="preserve"> REF _Ref470503865 \h </w:instrText>
      </w:r>
      <w:r w:rsidR="00596D0B">
        <w:fldChar w:fldCharType="separate"/>
      </w:r>
      <w:r w:rsidR="0007715B" w:rsidRPr="004C54D2">
        <w:t>(</w:t>
      </w:r>
      <w:r w:rsidR="0007715B">
        <w:rPr>
          <w:noProof/>
        </w:rPr>
        <w:t>1</w:t>
      </w:r>
      <w:r w:rsidR="0007715B" w:rsidRPr="004C54D2">
        <w:t>.</w:t>
      </w:r>
      <w:r w:rsidR="0007715B">
        <w:rPr>
          <w:noProof/>
        </w:rPr>
        <w:t>3</w:t>
      </w:r>
      <w:r w:rsidR="0007715B" w:rsidRPr="004C54D2">
        <w:t>)</w:t>
      </w:r>
      <w:r w:rsidR="00596D0B">
        <w:fldChar w:fldCharType="end"/>
      </w:r>
      <w:r>
        <w:t>,в модели ПРОФИТ используются</w:t>
      </w:r>
      <w:r>
        <w:rPr>
          <w:noProof/>
          <w:position w:val="-12"/>
          <w:szCs w:val="24"/>
          <w:lang w:eastAsia="ru-RU"/>
        </w:rPr>
        <w:drawing>
          <wp:inline distT="0" distB="0" distL="0" distR="0">
            <wp:extent cx="647700" cy="203200"/>
            <wp:effectExtent l="0" t="0" r="0" b="0"/>
            <wp:docPr id="22" name="Рисунок 27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955"/>
                    <pic:cNvPicPr>
                      <a:picLocks noChangeAspect="1" noChangeArrowheads="1"/>
                    </pic:cNvPicPr>
                  </pic:nvPicPr>
                  <pic:blipFill>
                    <a:blip r:embed="rId68" cstate="print"/>
                    <a:srcRect/>
                    <a:stretch>
                      <a:fillRect/>
                    </a:stretch>
                  </pic:blipFill>
                  <pic:spPr bwMode="auto">
                    <a:xfrm>
                      <a:off x="0" y="0"/>
                      <a:ext cx="647700" cy="203200"/>
                    </a:xfrm>
                    <a:prstGeom prst="rect">
                      <a:avLst/>
                    </a:prstGeom>
                    <a:noFill/>
                    <a:ln w="9525">
                      <a:noFill/>
                      <a:miter lim="800000"/>
                      <a:headEnd/>
                      <a:tailEnd/>
                    </a:ln>
                  </pic:spPr>
                </pic:pic>
              </a:graphicData>
            </a:graphic>
          </wp:inline>
        </w:drawing>
      </w:r>
      <w:r w:rsidRPr="00DB18AF">
        <w:t xml:space="preserve">, </w:t>
      </w:r>
      <w:r>
        <w:rPr>
          <w:noProof/>
          <w:position w:val="-12"/>
          <w:szCs w:val="24"/>
          <w:lang w:eastAsia="ru-RU"/>
        </w:rPr>
        <w:drawing>
          <wp:inline distT="0" distB="0" distL="0" distR="0">
            <wp:extent cx="527050" cy="222250"/>
            <wp:effectExtent l="0" t="0" r="0" b="0"/>
            <wp:docPr id="23" name="Рисунок 2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956"/>
                    <pic:cNvPicPr>
                      <a:picLocks noChangeAspect="1" noChangeArrowheads="1"/>
                    </pic:cNvPicPr>
                  </pic:nvPicPr>
                  <pic:blipFill>
                    <a:blip r:embed="rId69" cstate="print"/>
                    <a:srcRect/>
                    <a:stretch>
                      <a:fillRect/>
                    </a:stretch>
                  </pic:blipFill>
                  <pic:spPr bwMode="auto">
                    <a:xfrm>
                      <a:off x="0" y="0"/>
                      <a:ext cx="527050" cy="222250"/>
                    </a:xfrm>
                    <a:prstGeom prst="rect">
                      <a:avLst/>
                    </a:prstGeom>
                    <a:noFill/>
                    <a:ln w="9525">
                      <a:noFill/>
                      <a:miter lim="800000"/>
                      <a:headEnd/>
                      <a:tailEnd/>
                    </a:ln>
                  </pic:spPr>
                </pic:pic>
              </a:graphicData>
            </a:graphic>
          </wp:inline>
        </w:drawing>
      </w:r>
      <w:r w:rsidRPr="00DB18AF">
        <w:t xml:space="preserve">, </w:t>
      </w:r>
      <w:r>
        <w:rPr>
          <w:noProof/>
          <w:position w:val="-12"/>
          <w:szCs w:val="24"/>
          <w:lang w:eastAsia="ru-RU"/>
        </w:rPr>
        <w:drawing>
          <wp:inline distT="0" distB="0" distL="0" distR="0">
            <wp:extent cx="457200" cy="222250"/>
            <wp:effectExtent l="0" t="0" r="0" b="0"/>
            <wp:docPr id="24" name="Рисунок 2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957"/>
                    <pic:cNvPicPr>
                      <a:picLocks noChangeAspect="1" noChangeArrowheads="1"/>
                    </pic:cNvPicPr>
                  </pic:nvPicPr>
                  <pic:blipFill>
                    <a:blip r:embed="rId70" cstate="print"/>
                    <a:srcRect/>
                    <a:stretch>
                      <a:fillRect/>
                    </a:stretch>
                  </pic:blipFill>
                  <pic:spPr bwMode="auto">
                    <a:xfrm>
                      <a:off x="0" y="0"/>
                      <a:ext cx="457200" cy="222250"/>
                    </a:xfrm>
                    <a:prstGeom prst="rect">
                      <a:avLst/>
                    </a:prstGeom>
                    <a:noFill/>
                    <a:ln w="9525">
                      <a:noFill/>
                      <a:miter lim="800000"/>
                      <a:headEnd/>
                      <a:tailEnd/>
                    </a:ln>
                  </pic:spPr>
                </pic:pic>
              </a:graphicData>
            </a:graphic>
          </wp:inline>
        </w:drawing>
      </w:r>
      <w:r>
        <w:t xml:space="preserve"> в соответствии с </w:t>
      </w:r>
      <w:r w:rsidRPr="00B72A74">
        <w:rPr>
          <w:szCs w:val="24"/>
        </w:rPr>
        <w:t>[</w:t>
      </w:r>
      <w:fldSimple w:instr=" REF _Ref368577759 \r \h  \* MERGEFORMAT ">
        <w:r w:rsidR="0007715B" w:rsidRPr="0007715B">
          <w:rPr>
            <w:szCs w:val="24"/>
          </w:rPr>
          <w:t>57</w:t>
        </w:r>
      </w:fldSimple>
      <w:r w:rsidRPr="00B72A74">
        <w:rPr>
          <w:szCs w:val="24"/>
        </w:rPr>
        <w:t>]</w:t>
      </w:r>
      <w:r w:rsidRPr="00DB18AF">
        <w:t xml:space="preserve">. </w:t>
      </w:r>
    </w:p>
    <w:p w:rsidR="005A59B8" w:rsidRPr="001B3485" w:rsidRDefault="005A59B8" w:rsidP="00C66FD1">
      <w:pPr>
        <w:pStyle w:val="4"/>
      </w:pPr>
      <w:r w:rsidRPr="00DB18AF">
        <w:t>Коэффициент броуновской диффузии</w:t>
      </w:r>
    </w:p>
    <w:p w:rsidR="005A59B8" w:rsidRDefault="005A59B8" w:rsidP="005A59B8">
      <w:r w:rsidRPr="00DB18AF">
        <w:t>Коэффициент броуновской диффузии</w:t>
      </w:r>
      <w:r w:rsidRPr="00C360EF">
        <w:rPr>
          <w:i/>
          <w:lang w:val="en-US"/>
        </w:rPr>
        <w:t>D</w:t>
      </w:r>
      <w:r w:rsidRPr="00C360EF">
        <w:rPr>
          <w:i/>
          <w:vertAlign w:val="subscript"/>
          <w:lang w:val="en-US"/>
        </w:rPr>
        <w:t>B</w:t>
      </w:r>
      <w:r>
        <w:t xml:space="preserve"> (м</w:t>
      </w:r>
      <w:r w:rsidRPr="00F31E04">
        <w:rPr>
          <w:vertAlign w:val="superscript"/>
        </w:rPr>
        <w:t>2</w:t>
      </w:r>
      <w:r>
        <w:t>/с)</w:t>
      </w:r>
      <w:r w:rsidRPr="00DB18AF">
        <w:t xml:space="preserve"> равен</w:t>
      </w:r>
    </w:p>
    <w:tbl>
      <w:tblPr>
        <w:tblW w:w="9026" w:type="dxa"/>
        <w:tblInd w:w="828" w:type="dxa"/>
        <w:tblLook w:val="0000"/>
      </w:tblPr>
      <w:tblGrid>
        <w:gridCol w:w="8087"/>
        <w:gridCol w:w="939"/>
      </w:tblGrid>
      <w:tr w:rsidR="005A59B8" w:rsidRPr="002E146E" w:rsidTr="005A59B8">
        <w:tc>
          <w:tcPr>
            <w:tcW w:w="8087" w:type="dxa"/>
          </w:tcPr>
          <w:p w:rsidR="005A59B8" w:rsidRPr="002E146E" w:rsidRDefault="005A59B8" w:rsidP="005A59B8">
            <w:r>
              <w:rPr>
                <w:noProof/>
                <w:position w:val="-36"/>
                <w:lang w:eastAsia="ru-RU"/>
              </w:rPr>
              <w:drawing>
                <wp:inline distT="0" distB="0" distL="0" distR="0">
                  <wp:extent cx="1066800" cy="495300"/>
                  <wp:effectExtent l="0" t="0" r="0" b="0"/>
                  <wp:docPr id="25"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71" cstate="print"/>
                          <a:srcRect/>
                          <a:stretch>
                            <a:fillRect/>
                          </a:stretch>
                        </pic:blipFill>
                        <pic:spPr bwMode="auto">
                          <a:xfrm>
                            <a:off x="0" y="0"/>
                            <a:ext cx="1066800" cy="495300"/>
                          </a:xfrm>
                          <a:prstGeom prst="rect">
                            <a:avLst/>
                          </a:prstGeom>
                          <a:noFill/>
                          <a:ln w="9525">
                            <a:noFill/>
                            <a:miter lim="800000"/>
                            <a:headEnd/>
                            <a:tailEnd/>
                          </a:ln>
                        </pic:spPr>
                      </pic:pic>
                    </a:graphicData>
                  </a:graphic>
                </wp:inline>
              </w:drawing>
            </w:r>
            <w:r>
              <w:t>,</w:t>
            </w:r>
          </w:p>
        </w:tc>
        <w:tc>
          <w:tcPr>
            <w:tcW w:w="939" w:type="dxa"/>
            <w:vAlign w:val="center"/>
          </w:tcPr>
          <w:p w:rsidR="005A59B8" w:rsidRPr="004C54D2" w:rsidRDefault="005A59B8" w:rsidP="005A59B8">
            <w:pPr>
              <w:pStyle w:val="affffffffff"/>
            </w:pPr>
            <w:r w:rsidRPr="004C54D2">
              <w:t>(</w:t>
            </w:r>
            <w:r w:rsidR="00596D0B" w:rsidRPr="004C54D2">
              <w:fldChar w:fldCharType="begin"/>
            </w:r>
            <w:r w:rsidRPr="004C54D2">
              <w:instrText xml:space="preserve"> STYLEREF 1 \s </w:instrText>
            </w:r>
            <w:r w:rsidR="00596D0B" w:rsidRPr="004C54D2">
              <w:fldChar w:fldCharType="separate"/>
            </w:r>
            <w:r w:rsidR="0007715B">
              <w:rPr>
                <w:noProof/>
              </w:rPr>
              <w:t>1</w:t>
            </w:r>
            <w:r w:rsidR="00596D0B" w:rsidRPr="004C54D2">
              <w:fldChar w:fldCharType="end"/>
            </w:r>
            <w:r w:rsidRPr="004C54D2">
              <w:t>.</w:t>
            </w:r>
            <w:r w:rsidR="00596D0B" w:rsidRPr="004C54D2">
              <w:fldChar w:fldCharType="begin"/>
            </w:r>
            <w:r w:rsidRPr="004C54D2">
              <w:instrText xml:space="preserve"> SEQ ( \* ARABIC \s 1 </w:instrText>
            </w:r>
            <w:r w:rsidR="00596D0B" w:rsidRPr="004C54D2">
              <w:fldChar w:fldCharType="separate"/>
            </w:r>
            <w:r w:rsidR="0007715B">
              <w:rPr>
                <w:noProof/>
              </w:rPr>
              <w:t>4</w:t>
            </w:r>
            <w:r w:rsidR="00596D0B" w:rsidRPr="004C54D2">
              <w:fldChar w:fldCharType="end"/>
            </w:r>
            <w:r w:rsidRPr="004C54D2">
              <w:t>)</w:t>
            </w:r>
          </w:p>
        </w:tc>
      </w:tr>
    </w:tbl>
    <w:p w:rsidR="005A59B8" w:rsidRDefault="005A59B8" w:rsidP="005A59B8">
      <w:r w:rsidRPr="00DB18AF">
        <w:t xml:space="preserve">где </w:t>
      </w:r>
    </w:p>
    <w:p w:rsidR="005A59B8" w:rsidRPr="00180BDA" w:rsidRDefault="005A59B8" w:rsidP="005A59B8">
      <w:r>
        <w:rPr>
          <w:i/>
          <w:lang w:val="en-US"/>
        </w:rPr>
        <w:lastRenderedPageBreak/>
        <w:t>k</w:t>
      </w:r>
      <w:r w:rsidRPr="00C360EF">
        <w:rPr>
          <w:i/>
          <w:vertAlign w:val="subscript"/>
          <w:lang w:val="en-US"/>
        </w:rPr>
        <w:t>B</w:t>
      </w:r>
      <w:r w:rsidRPr="00F0687D">
        <w:sym w:font="Symbol" w:char="F02D"/>
      </w:r>
      <w:r>
        <w:t xml:space="preserve"> постоянная Больцмана, Дж</w:t>
      </w:r>
      <w:r w:rsidRPr="0078763F">
        <w:t>/</w:t>
      </w:r>
      <w:r>
        <w:t>К</w:t>
      </w:r>
    </w:p>
    <w:p w:rsidR="005A59B8" w:rsidRDefault="005A59B8" w:rsidP="005A59B8">
      <w:r w:rsidRPr="00F31E04">
        <w:rPr>
          <w:i/>
          <w:lang w:val="en-US"/>
        </w:rPr>
        <w:t>T</w:t>
      </w:r>
      <w:r w:rsidRPr="00F31E04">
        <w:sym w:font="Symbol" w:char="F02D"/>
      </w:r>
      <w:r w:rsidRPr="00F31E04">
        <w:t xml:space="preserve"> температура несущей среды, К.</w:t>
      </w:r>
    </w:p>
    <w:p w:rsidR="005A59B8" w:rsidRPr="00B32FC6" w:rsidRDefault="005A59B8" w:rsidP="005A59B8"/>
    <w:p w:rsidR="005A59B8" w:rsidRPr="00DB18AF" w:rsidRDefault="005A59B8" w:rsidP="001000E8">
      <w:pPr>
        <w:pStyle w:val="30"/>
      </w:pPr>
      <w:bookmarkStart w:id="127" w:name="_Toc471642060"/>
      <w:r>
        <w:t>Коэффициент захвата частиц поверхностью</w:t>
      </w:r>
      <w:bookmarkEnd w:id="127"/>
    </w:p>
    <w:p w:rsidR="005A59B8" w:rsidRDefault="005A59B8" w:rsidP="001000E8">
      <w:pPr>
        <w:pStyle w:val="30"/>
      </w:pPr>
      <w:bookmarkStart w:id="128" w:name="_Toc471642061"/>
      <w:r>
        <w:t>Динамическая скорость при турбулентном течении</w:t>
      </w:r>
      <w:bookmarkEnd w:id="128"/>
    </w:p>
    <w:p w:rsidR="005A59B8" w:rsidRDefault="005A59B8" w:rsidP="00E2554E">
      <w:r>
        <w:t xml:space="preserve">В модуле </w:t>
      </w:r>
      <w:r w:rsidR="00E2554E">
        <w:rPr>
          <w:lang w:val="en-US"/>
        </w:rPr>
        <w:t>CONTFP</w:t>
      </w:r>
      <w:r>
        <w:t xml:space="preserve"> динамическ</w:t>
      </w:r>
      <w:r w:rsidR="00E2554E">
        <w:t>ая</w:t>
      </w:r>
      <w:r>
        <w:t xml:space="preserve"> скорост</w:t>
      </w:r>
      <w:r w:rsidR="00E2554E">
        <w:t>ь</w:t>
      </w:r>
      <w:r w:rsidRPr="00A542BE">
        <w:rPr>
          <w:position w:val="-10"/>
        </w:rPr>
        <w:object w:dxaOrig="240" w:dyaOrig="320">
          <v:shape id="_x0000_i1049" type="#_x0000_t75" style="width:12.5pt;height:16.9pt" o:ole="">
            <v:imagedata r:id="rId72" o:title=""/>
          </v:shape>
          <o:OLEObject Type="Embed" ProgID="Equation.3" ShapeID="_x0000_i1049" DrawAspect="Content" ObjectID="_1548768989" r:id="rId73"/>
        </w:object>
      </w:r>
      <w:r>
        <w:t xml:space="preserve"> при турбулентном течении (используется при определении скорости диффузионного осаждения в турбулентном потоке и при турбофорезе)определяется по формуле </w:t>
      </w:r>
      <w:r w:rsidRPr="006B3406">
        <w:t>[</w:t>
      </w:r>
      <w:r w:rsidR="00596D0B">
        <w:rPr>
          <w:highlight w:val="yellow"/>
          <w:lang w:val="en-US"/>
        </w:rPr>
        <w:fldChar w:fldCharType="begin"/>
      </w:r>
      <w:r>
        <w:instrText xml:space="preserve"> REF _Ref470503663 \n \h </w:instrText>
      </w:r>
      <w:r w:rsidR="00596D0B">
        <w:rPr>
          <w:highlight w:val="yellow"/>
          <w:lang w:val="en-US"/>
        </w:rPr>
      </w:r>
      <w:r w:rsidR="00596D0B">
        <w:rPr>
          <w:highlight w:val="yellow"/>
          <w:lang w:val="en-US"/>
        </w:rPr>
        <w:fldChar w:fldCharType="separate"/>
      </w:r>
      <w:r w:rsidR="0007715B">
        <w:t>128</w:t>
      </w:r>
      <w:r w:rsidR="00596D0B">
        <w:rPr>
          <w:highlight w:val="yellow"/>
          <w:lang w:val="en-US"/>
        </w:rPr>
        <w:fldChar w:fldCharType="end"/>
      </w:r>
      <w:r w:rsidRPr="006B3406">
        <w:t>]</w:t>
      </w:r>
      <w:r>
        <w:t>:</w:t>
      </w:r>
    </w:p>
    <w:p w:rsidR="005A59B8" w:rsidRDefault="005A59B8" w:rsidP="005A59B8">
      <w:pPr>
        <w:pStyle w:val="afffff2"/>
      </w:pPr>
      <w:r w:rsidRPr="00CD3ACB">
        <w:tab/>
      </w:r>
      <w:r>
        <w:rPr>
          <w:noProof/>
          <w:position w:val="-26"/>
        </w:rPr>
        <w:drawing>
          <wp:inline distT="0" distB="0" distL="0" distR="0">
            <wp:extent cx="838200" cy="438150"/>
            <wp:effectExtent l="0" t="0" r="0" b="0"/>
            <wp:docPr id="31"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74" cstate="print"/>
                    <a:srcRect/>
                    <a:stretch>
                      <a:fillRect/>
                    </a:stretch>
                  </pic:blipFill>
                  <pic:spPr bwMode="auto">
                    <a:xfrm>
                      <a:off x="0" y="0"/>
                      <a:ext cx="838200" cy="438150"/>
                    </a:xfrm>
                    <a:prstGeom prst="rect">
                      <a:avLst/>
                    </a:prstGeom>
                    <a:noFill/>
                    <a:ln w="9525">
                      <a:noFill/>
                      <a:miter lim="800000"/>
                      <a:headEnd/>
                      <a:tailEnd/>
                    </a:ln>
                  </pic:spPr>
                </pic:pic>
              </a:graphicData>
            </a:graphic>
          </wp:inline>
        </w:drawing>
      </w:r>
      <w:r>
        <w:t>,</w:t>
      </w:r>
    </w:p>
    <w:p w:rsidR="005A59B8" w:rsidRPr="006472A1" w:rsidRDefault="005A59B8" w:rsidP="005A59B8">
      <w:pPr>
        <w:pStyle w:val="afffff2"/>
      </w:pPr>
      <w:r w:rsidRPr="00CD325A">
        <w:tab/>
      </w:r>
      <w:r w:rsidRPr="006472A1">
        <w:object w:dxaOrig="2000" w:dyaOrig="680">
          <v:shape id="_x0000_i1050" type="#_x0000_t75" style="width:100.8pt;height:35.05pt" o:ole="">
            <v:imagedata r:id="rId75" o:title=""/>
          </v:shape>
          <o:OLEObject Type="Embed" ProgID="Equation.3" ShapeID="_x0000_i1050" DrawAspect="Content" ObjectID="_1548768990" r:id="rId76"/>
        </w:object>
      </w:r>
      <w:r w:rsidRPr="006472A1">
        <w:t xml:space="preserve">, </w:t>
      </w:r>
    </w:p>
    <w:p w:rsidR="005A59B8" w:rsidRPr="006472A1" w:rsidRDefault="005A59B8" w:rsidP="005A59B8">
      <w:pPr>
        <w:ind w:firstLine="0"/>
      </w:pPr>
      <w:r>
        <w:t xml:space="preserve">где </w:t>
      </w:r>
      <w:r w:rsidRPr="006472A1">
        <w:rPr>
          <w:i/>
          <w:lang w:val="en-US"/>
        </w:rPr>
        <w:t>V</w:t>
      </w:r>
      <w:r w:rsidRPr="006472A1">
        <w:rPr>
          <w:i/>
          <w:vertAlign w:val="subscript"/>
          <w:lang w:val="en-US"/>
        </w:rPr>
        <w:t>f</w:t>
      </w:r>
      <w:r w:rsidRPr="006B3406">
        <w:t xml:space="preserve">– </w:t>
      </w:r>
      <w:r>
        <w:t xml:space="preserve">скорость газа-носителя, </w:t>
      </w:r>
      <w:r w:rsidRPr="006472A1">
        <w:rPr>
          <w:i/>
          <w:lang w:val="en-US"/>
        </w:rPr>
        <w:t>D</w:t>
      </w:r>
      <w:r w:rsidRPr="006472A1">
        <w:rPr>
          <w:i/>
          <w:vertAlign w:val="subscript"/>
          <w:lang w:val="en-US"/>
        </w:rPr>
        <w:t>h</w:t>
      </w:r>
      <w:r w:rsidRPr="006B3406">
        <w:t xml:space="preserve"> – </w:t>
      </w:r>
      <w:r>
        <w:t xml:space="preserve">гидравлический диаметр канала, </w:t>
      </w:r>
      <w:r w:rsidRPr="006472A1">
        <w:rPr>
          <w:i/>
        </w:rPr>
        <w:t>μ</w:t>
      </w:r>
      <w:r w:rsidRPr="006472A1">
        <w:rPr>
          <w:i/>
          <w:vertAlign w:val="subscript"/>
          <w:lang w:val="en-US"/>
        </w:rPr>
        <w:t>f</w:t>
      </w:r>
      <w:r w:rsidRPr="006B3406">
        <w:t xml:space="preserve">– </w:t>
      </w:r>
      <w:r>
        <w:t>вязкость газа-носителя.</w:t>
      </w:r>
    </w:p>
    <w:p w:rsidR="005A59B8" w:rsidRPr="0037348E" w:rsidRDefault="005A59B8" w:rsidP="005A59B8"/>
    <w:p w:rsidR="005A59B8" w:rsidRDefault="005A59B8" w:rsidP="001000E8">
      <w:pPr>
        <w:pStyle w:val="30"/>
      </w:pPr>
      <w:bookmarkStart w:id="129" w:name="_Toc247379750"/>
      <w:bookmarkStart w:id="130" w:name="_Toc247525437"/>
      <w:bookmarkStart w:id="131" w:name="_Toc435020731"/>
      <w:bookmarkStart w:id="132" w:name="_Toc436731463"/>
      <w:bookmarkStart w:id="133" w:name="_Toc438331029"/>
      <w:bookmarkStart w:id="134" w:name="_Toc471642063"/>
      <w:r w:rsidRPr="00103C83">
        <w:rPr>
          <w:highlight w:val="red"/>
        </w:rPr>
        <w:t>Осаждение ПД в</w:t>
      </w:r>
      <w:bookmarkEnd w:id="56"/>
      <w:bookmarkEnd w:id="57"/>
      <w:bookmarkEnd w:id="58"/>
      <w:bookmarkEnd w:id="129"/>
      <w:bookmarkEnd w:id="130"/>
      <w:bookmarkEnd w:id="131"/>
      <w:bookmarkEnd w:id="132"/>
      <w:bookmarkEnd w:id="133"/>
      <w:r w:rsidR="00E2554E">
        <w:t>ЗО</w:t>
      </w:r>
      <w:bookmarkEnd w:id="134"/>
    </w:p>
    <w:p w:rsidR="005A59B8" w:rsidRDefault="005A59B8" w:rsidP="00C66FD1">
      <w:pPr>
        <w:pStyle w:val="4"/>
      </w:pPr>
      <w:bookmarkStart w:id="135" w:name="_Toc151359802"/>
      <w:bookmarkStart w:id="136" w:name="_Toc151398790"/>
      <w:bookmarkStart w:id="137" w:name="_Toc158617093"/>
      <w:bookmarkStart w:id="138" w:name="_Toc247379751"/>
      <w:bookmarkStart w:id="139" w:name="_Toc247525438"/>
      <w:bookmarkStart w:id="140" w:name="_Toc435020732"/>
      <w:r w:rsidRPr="00FD0319">
        <w:t>Седиментация</w:t>
      </w:r>
      <w:bookmarkEnd w:id="135"/>
      <w:bookmarkEnd w:id="136"/>
      <w:bookmarkEnd w:id="137"/>
      <w:r>
        <w:t xml:space="preserve"> ПД под действием гравитационных сил</w:t>
      </w:r>
      <w:bookmarkEnd w:id="138"/>
      <w:bookmarkEnd w:id="139"/>
      <w:bookmarkEnd w:id="140"/>
    </w:p>
    <w:p w:rsidR="005A59B8" w:rsidRPr="00B72A74" w:rsidRDefault="005A59B8" w:rsidP="005A59B8">
      <w:pPr>
        <w:pStyle w:val="af3"/>
        <w:rPr>
          <w:szCs w:val="24"/>
        </w:rPr>
      </w:pPr>
      <w:r>
        <w:t xml:space="preserve">Наиболее известным явлением выведения аэрозолей из атмосферы канала или </w:t>
      </w:r>
      <w:r w:rsidRPr="00B72A74">
        <w:rPr>
          <w:szCs w:val="24"/>
        </w:rPr>
        <w:t>помещения является седиментация — осаждение за счет сил тяжести. Скорость гравитационного осаждения зависит, главным образом, от силы сопротивления среды движению аэрозольной частицы и определяется выражением [</w:t>
      </w:r>
      <w:fldSimple w:instr=" REF _Ref368577759 \r \h  \* MERGEFORMAT ">
        <w:r w:rsidR="0007715B" w:rsidRPr="0007715B">
          <w:rPr>
            <w:szCs w:val="24"/>
          </w:rPr>
          <w:t>57</w:t>
        </w:r>
      </w:fldSimple>
      <w:r w:rsidRPr="00B72A74">
        <w:rPr>
          <w:szCs w:val="24"/>
        </w:rPr>
        <w:t>]:</w:t>
      </w:r>
    </w:p>
    <w:tbl>
      <w:tblPr>
        <w:tblW w:w="9206" w:type="dxa"/>
        <w:tblInd w:w="648" w:type="dxa"/>
        <w:tblLook w:val="01E0"/>
      </w:tblPr>
      <w:tblGrid>
        <w:gridCol w:w="8249"/>
        <w:gridCol w:w="957"/>
      </w:tblGrid>
      <w:tr w:rsidR="005A59B8" w:rsidRPr="00B72A74" w:rsidTr="005A59B8">
        <w:tc>
          <w:tcPr>
            <w:tcW w:w="8249" w:type="dxa"/>
            <w:vAlign w:val="center"/>
          </w:tcPr>
          <w:p w:rsidR="005A59B8" w:rsidRPr="00365290" w:rsidRDefault="005A59B8" w:rsidP="005A59B8">
            <w:pPr>
              <w:pStyle w:val="1-6"/>
              <w:ind w:firstLine="203"/>
            </w:pPr>
            <w:r w:rsidRPr="009E42C9">
              <w:rPr>
                <w:position w:val="-14"/>
              </w:rPr>
              <w:object w:dxaOrig="1320" w:dyaOrig="380">
                <v:shape id="_x0000_i1051" type="#_x0000_t75" style="width:65.75pt;height:18.8pt" o:ole="">
                  <v:imagedata r:id="rId77" o:title=""/>
                </v:shape>
                <o:OLEObject Type="Embed" ProgID="Equation.3" ShapeID="_x0000_i1051" DrawAspect="Content" ObjectID="_1548768991" r:id="rId78"/>
              </w:object>
            </w:r>
            <w:r w:rsidRPr="00365290">
              <w:t>,</w:t>
            </w:r>
          </w:p>
        </w:tc>
        <w:tc>
          <w:tcPr>
            <w:tcW w:w="957" w:type="dxa"/>
            <w:vAlign w:val="center"/>
          </w:tcPr>
          <w:p w:rsidR="005A59B8" w:rsidRPr="004C54D2" w:rsidRDefault="005A59B8" w:rsidP="005A59B8">
            <w:pPr>
              <w:pStyle w:val="affffffffff"/>
            </w:pPr>
            <w:r w:rsidRPr="004C54D2">
              <w:t>(</w:t>
            </w:r>
            <w:r w:rsidR="00596D0B" w:rsidRPr="004C54D2">
              <w:fldChar w:fldCharType="begin"/>
            </w:r>
            <w:r w:rsidRPr="004C54D2">
              <w:instrText xml:space="preserve"> STYLEREF 1 \s </w:instrText>
            </w:r>
            <w:r w:rsidR="00596D0B" w:rsidRPr="004C54D2">
              <w:fldChar w:fldCharType="separate"/>
            </w:r>
            <w:r w:rsidR="0007715B">
              <w:rPr>
                <w:noProof/>
              </w:rPr>
              <w:t>1</w:t>
            </w:r>
            <w:r w:rsidR="00596D0B" w:rsidRPr="004C54D2">
              <w:fldChar w:fldCharType="end"/>
            </w:r>
            <w:r w:rsidRPr="004C54D2">
              <w:t>.</w:t>
            </w:r>
            <w:r w:rsidR="00596D0B" w:rsidRPr="004C54D2">
              <w:fldChar w:fldCharType="begin"/>
            </w:r>
            <w:r w:rsidRPr="004C54D2">
              <w:instrText xml:space="preserve"> SEQ ( \* ARABIC \s 1 </w:instrText>
            </w:r>
            <w:r w:rsidR="00596D0B" w:rsidRPr="004C54D2">
              <w:fldChar w:fldCharType="separate"/>
            </w:r>
            <w:r w:rsidR="0007715B">
              <w:rPr>
                <w:noProof/>
              </w:rPr>
              <w:t>5</w:t>
            </w:r>
            <w:r w:rsidR="00596D0B" w:rsidRPr="004C54D2">
              <w:fldChar w:fldCharType="end"/>
            </w:r>
            <w:r w:rsidRPr="004C54D2">
              <w:t>)</w:t>
            </w:r>
          </w:p>
        </w:tc>
      </w:tr>
    </w:tbl>
    <w:p w:rsidR="005A59B8" w:rsidRPr="00B72A74" w:rsidRDefault="005A59B8" w:rsidP="005A59B8">
      <w:pPr>
        <w:tabs>
          <w:tab w:val="left" w:pos="851"/>
        </w:tabs>
        <w:ind w:firstLine="0"/>
        <w:rPr>
          <w:szCs w:val="24"/>
        </w:rPr>
      </w:pPr>
      <w:r w:rsidRPr="00B72A74">
        <w:rPr>
          <w:szCs w:val="24"/>
        </w:rPr>
        <w:t xml:space="preserve">где </w:t>
      </w:r>
      <w:r w:rsidRPr="00B72A74">
        <w:rPr>
          <w:i/>
          <w:szCs w:val="24"/>
        </w:rPr>
        <w:t>κ</w:t>
      </w:r>
      <w:r w:rsidRPr="00B72A74">
        <w:rPr>
          <w:szCs w:val="24"/>
        </w:rPr>
        <w:t xml:space="preserve"> — коэффициент захвата частиц поверхностью</w:t>
      </w:r>
      <w:r>
        <w:rPr>
          <w:i/>
          <w:szCs w:val="24"/>
        </w:rPr>
        <w:t xml:space="preserve">, </w:t>
      </w:r>
      <w:r w:rsidRPr="00B72A74">
        <w:rPr>
          <w:i/>
          <w:szCs w:val="24"/>
        </w:rPr>
        <w:t>g</w:t>
      </w:r>
      <w:r w:rsidRPr="00B72A74">
        <w:rPr>
          <w:szCs w:val="24"/>
        </w:rPr>
        <w:t xml:space="preserve"> — ускорение свободного падения</w:t>
      </w:r>
      <w:r>
        <w:t>, м</w:t>
      </w:r>
      <w:r w:rsidRPr="009D346E">
        <w:t>/</w:t>
      </w:r>
      <w:r>
        <w:t>с</w:t>
      </w:r>
      <w:r>
        <w:rPr>
          <w:vertAlign w:val="superscript"/>
        </w:rPr>
        <w:t>2</w:t>
      </w:r>
      <w:r>
        <w:rPr>
          <w:i/>
          <w:szCs w:val="24"/>
        </w:rPr>
        <w:t>.</w:t>
      </w:r>
    </w:p>
    <w:p w:rsidR="005A59B8" w:rsidRPr="000625C2" w:rsidRDefault="005A59B8" w:rsidP="00C66FD1">
      <w:pPr>
        <w:pStyle w:val="4"/>
        <w:rPr>
          <w:rStyle w:val="410"/>
          <w:b/>
          <w:szCs w:val="24"/>
        </w:rPr>
      </w:pPr>
      <w:bookmarkStart w:id="141" w:name="_Toc247379752"/>
      <w:bookmarkStart w:id="142" w:name="_Toc247525439"/>
      <w:bookmarkStart w:id="143" w:name="_Toc435020733"/>
      <w:r w:rsidRPr="000625C2">
        <w:rPr>
          <w:rStyle w:val="410"/>
          <w:b/>
          <w:szCs w:val="24"/>
        </w:rPr>
        <w:t>Диффузионное осаждение ПД в турбулентн</w:t>
      </w:r>
      <w:r w:rsidR="00E2554E">
        <w:rPr>
          <w:rStyle w:val="410"/>
          <w:b/>
          <w:szCs w:val="24"/>
        </w:rPr>
        <w:t>ом</w:t>
      </w:r>
      <w:r w:rsidRPr="000625C2">
        <w:rPr>
          <w:rStyle w:val="410"/>
          <w:b/>
          <w:szCs w:val="24"/>
        </w:rPr>
        <w:t xml:space="preserve"> поток</w:t>
      </w:r>
      <w:bookmarkEnd w:id="141"/>
      <w:bookmarkEnd w:id="142"/>
      <w:bookmarkEnd w:id="143"/>
      <w:r w:rsidR="00E2554E">
        <w:rPr>
          <w:rStyle w:val="410"/>
          <w:b/>
          <w:szCs w:val="24"/>
        </w:rPr>
        <w:t>е</w:t>
      </w:r>
    </w:p>
    <w:p w:rsidR="005A59B8" w:rsidRPr="00E81E9B" w:rsidRDefault="005A59B8" w:rsidP="005A59B8">
      <w:r>
        <w:t xml:space="preserve">При турбулентном режиме течения </w:t>
      </w:r>
      <w:r w:rsidRPr="007C23D4">
        <w:rPr>
          <w:position w:val="-10"/>
        </w:rPr>
        <w:object w:dxaOrig="300" w:dyaOrig="360">
          <v:shape id="_x0000_i1052" type="#_x0000_t75" style="width:15.05pt;height:18.8pt" o:ole="">
            <v:imagedata r:id="rId79" o:title=""/>
          </v:shape>
          <o:OLEObject Type="Embed" ProgID="Equation.3" ShapeID="_x0000_i1052" DrawAspect="Content" ObjectID="_1548768992" r:id="rId80"/>
        </w:object>
      </w:r>
      <w:r>
        <w:t xml:space="preserve"> определяется следующим образом </w:t>
      </w:r>
      <w:r w:rsidRPr="008B6754">
        <w:t>[</w:t>
      </w:r>
      <w:fldSimple w:instr=" REF _Ref368577995 \r \h  \* MERGEFORMAT ">
        <w:r w:rsidR="0007715B">
          <w:t>60</w:t>
        </w:r>
      </w:fldSimple>
      <w:r w:rsidRPr="008B6754">
        <w:t>]</w:t>
      </w:r>
      <w:r>
        <w:t>, [</w:t>
      </w:r>
      <w:r w:rsidR="00596D0B">
        <w:rPr>
          <w:highlight w:val="yellow"/>
          <w:lang w:val="en-US"/>
        </w:rPr>
        <w:fldChar w:fldCharType="begin"/>
      </w:r>
      <w:r>
        <w:instrText xml:space="preserve"> REF _Ref470503663 \n \h </w:instrText>
      </w:r>
      <w:r w:rsidR="00596D0B">
        <w:rPr>
          <w:highlight w:val="yellow"/>
          <w:lang w:val="en-US"/>
        </w:rPr>
      </w:r>
      <w:r w:rsidR="00596D0B">
        <w:rPr>
          <w:highlight w:val="yellow"/>
          <w:lang w:val="en-US"/>
        </w:rPr>
        <w:fldChar w:fldCharType="separate"/>
      </w:r>
      <w:r w:rsidR="0007715B">
        <w:t>128</w:t>
      </w:r>
      <w:r w:rsidR="00596D0B">
        <w:rPr>
          <w:highlight w:val="yellow"/>
          <w:lang w:val="en-US"/>
        </w:rPr>
        <w:fldChar w:fldCharType="end"/>
      </w:r>
      <w:r>
        <w:t>]</w:t>
      </w:r>
      <w:r w:rsidRPr="008B6754">
        <w:t>:</w:t>
      </w:r>
    </w:p>
    <w:tbl>
      <w:tblPr>
        <w:tblW w:w="0" w:type="auto"/>
        <w:tblInd w:w="648" w:type="dxa"/>
        <w:tblLook w:val="01E0"/>
      </w:tblPr>
      <w:tblGrid>
        <w:gridCol w:w="7998"/>
        <w:gridCol w:w="1208"/>
      </w:tblGrid>
      <w:tr w:rsidR="005A59B8" w:rsidRPr="00295FE1" w:rsidTr="005A59B8">
        <w:tc>
          <w:tcPr>
            <w:tcW w:w="7998" w:type="dxa"/>
            <w:vAlign w:val="center"/>
          </w:tcPr>
          <w:p w:rsidR="005A59B8" w:rsidRPr="00295FE1" w:rsidRDefault="005A59B8" w:rsidP="005A59B8">
            <w:pPr>
              <w:ind w:firstLine="0"/>
            </w:pPr>
            <w:r w:rsidRPr="007C23D4">
              <w:rPr>
                <w:position w:val="-30"/>
              </w:rPr>
              <w:object w:dxaOrig="1740" w:dyaOrig="680">
                <v:shape id="_x0000_i1053" type="#_x0000_t75" style="width:87.05pt;height:35.05pt" o:ole="">
                  <v:imagedata r:id="rId81" o:title=""/>
                </v:shape>
                <o:OLEObject Type="Embed" ProgID="Equation.3" ShapeID="_x0000_i1053" DrawAspect="Content" ObjectID="_1548768993" r:id="rId82"/>
              </w:object>
            </w:r>
            <w:r w:rsidRPr="00295FE1">
              <w:t>,</w:t>
            </w:r>
          </w:p>
          <w:p w:rsidR="005A59B8" w:rsidRPr="00295FE1" w:rsidRDefault="005A59B8" w:rsidP="005A59B8">
            <w:pPr>
              <w:ind w:firstLine="0"/>
            </w:pPr>
            <w:r>
              <w:rPr>
                <w:noProof/>
                <w:position w:val="-10"/>
                <w:lang w:eastAsia="ru-RU"/>
              </w:rPr>
              <w:drawing>
                <wp:inline distT="0" distB="0" distL="0" distR="0">
                  <wp:extent cx="1022350" cy="260350"/>
                  <wp:effectExtent l="0" t="0" r="6350" b="0"/>
                  <wp:docPr id="50" name="Рисунок 27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980"/>
                          <pic:cNvPicPr>
                            <a:picLocks noChangeAspect="1" noChangeArrowheads="1"/>
                          </pic:cNvPicPr>
                        </pic:nvPicPr>
                        <pic:blipFill>
                          <a:blip r:embed="rId83" cstate="print"/>
                          <a:srcRect/>
                          <a:stretch>
                            <a:fillRect/>
                          </a:stretch>
                        </pic:blipFill>
                        <pic:spPr bwMode="auto">
                          <a:xfrm>
                            <a:off x="0" y="0"/>
                            <a:ext cx="1022350" cy="260350"/>
                          </a:xfrm>
                          <a:prstGeom prst="rect">
                            <a:avLst/>
                          </a:prstGeom>
                          <a:noFill/>
                          <a:ln w="9525">
                            <a:noFill/>
                            <a:miter lim="800000"/>
                            <a:headEnd/>
                            <a:tailEnd/>
                          </a:ln>
                        </pic:spPr>
                      </pic:pic>
                    </a:graphicData>
                  </a:graphic>
                </wp:inline>
              </w:drawing>
            </w:r>
            <w:r w:rsidRPr="00295FE1">
              <w:t>, </w:t>
            </w:r>
            <w:r>
              <w:rPr>
                <w:noProof/>
                <w:position w:val="-30"/>
                <w:lang w:eastAsia="ru-RU"/>
              </w:rPr>
              <w:drawing>
                <wp:inline distT="0" distB="0" distL="0" distR="0">
                  <wp:extent cx="590550" cy="501650"/>
                  <wp:effectExtent l="0" t="0" r="0" b="0"/>
                  <wp:docPr id="51" name="Рисунок 27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981"/>
                          <pic:cNvPicPr>
                            <a:picLocks noChangeAspect="1" noChangeArrowheads="1"/>
                          </pic:cNvPicPr>
                        </pic:nvPicPr>
                        <pic:blipFill>
                          <a:blip r:embed="rId84" cstate="print"/>
                          <a:srcRect/>
                          <a:stretch>
                            <a:fillRect/>
                          </a:stretch>
                        </pic:blipFill>
                        <pic:spPr bwMode="auto">
                          <a:xfrm>
                            <a:off x="0" y="0"/>
                            <a:ext cx="590550" cy="501650"/>
                          </a:xfrm>
                          <a:prstGeom prst="rect">
                            <a:avLst/>
                          </a:prstGeom>
                          <a:noFill/>
                          <a:ln w="9525">
                            <a:noFill/>
                            <a:miter lim="800000"/>
                            <a:headEnd/>
                            <a:tailEnd/>
                          </a:ln>
                        </pic:spPr>
                      </pic:pic>
                    </a:graphicData>
                  </a:graphic>
                </wp:inline>
              </w:drawing>
            </w:r>
            <w:r w:rsidRPr="00295FE1">
              <w:t>,</w:t>
            </w:r>
          </w:p>
          <w:p w:rsidR="005A59B8" w:rsidRPr="003B21BA" w:rsidRDefault="005A59B8" w:rsidP="005A59B8">
            <w:pPr>
              <w:ind w:firstLine="0"/>
              <w:rPr>
                <w:lang w:val="en-US"/>
              </w:rPr>
            </w:pPr>
            <w:r>
              <w:rPr>
                <w:noProof/>
                <w:position w:val="-34"/>
                <w:lang w:eastAsia="ru-RU"/>
              </w:rPr>
              <w:drawing>
                <wp:inline distT="0" distB="0" distL="0" distR="0">
                  <wp:extent cx="3454400" cy="482600"/>
                  <wp:effectExtent l="0" t="0" r="0" b="0"/>
                  <wp:docPr id="52" name="Рисунок 2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982"/>
                          <pic:cNvPicPr>
                            <a:picLocks noChangeAspect="1" noChangeArrowheads="1"/>
                          </pic:cNvPicPr>
                        </pic:nvPicPr>
                        <pic:blipFill>
                          <a:blip r:embed="rId85" cstate="print"/>
                          <a:srcRect/>
                          <a:stretch>
                            <a:fillRect/>
                          </a:stretch>
                        </pic:blipFill>
                        <pic:spPr bwMode="auto">
                          <a:xfrm>
                            <a:off x="0" y="0"/>
                            <a:ext cx="3454400" cy="482600"/>
                          </a:xfrm>
                          <a:prstGeom prst="rect">
                            <a:avLst/>
                          </a:prstGeom>
                          <a:noFill/>
                          <a:ln w="9525">
                            <a:noFill/>
                            <a:miter lim="800000"/>
                            <a:headEnd/>
                            <a:tailEnd/>
                          </a:ln>
                        </pic:spPr>
                      </pic:pic>
                    </a:graphicData>
                  </a:graphic>
                </wp:inline>
              </w:drawing>
            </w:r>
            <w:r w:rsidRPr="00295FE1">
              <w:t>,</w:t>
            </w:r>
          </w:p>
        </w:tc>
        <w:tc>
          <w:tcPr>
            <w:tcW w:w="1208" w:type="dxa"/>
            <w:vAlign w:val="center"/>
          </w:tcPr>
          <w:p w:rsidR="005A59B8" w:rsidRPr="004C54D2" w:rsidRDefault="005A59B8" w:rsidP="005A59B8">
            <w:pPr>
              <w:pStyle w:val="affffffffff"/>
            </w:pPr>
            <w:r w:rsidRPr="004C54D2">
              <w:t>(</w:t>
            </w:r>
            <w:r w:rsidR="00596D0B" w:rsidRPr="004C54D2">
              <w:fldChar w:fldCharType="begin"/>
            </w:r>
            <w:r w:rsidRPr="004C54D2">
              <w:instrText xml:space="preserve"> STYLEREF 1 \s </w:instrText>
            </w:r>
            <w:r w:rsidR="00596D0B" w:rsidRPr="004C54D2">
              <w:fldChar w:fldCharType="separate"/>
            </w:r>
            <w:r w:rsidR="0007715B">
              <w:rPr>
                <w:noProof/>
              </w:rPr>
              <w:t>1</w:t>
            </w:r>
            <w:r w:rsidR="00596D0B" w:rsidRPr="004C54D2">
              <w:fldChar w:fldCharType="end"/>
            </w:r>
            <w:r w:rsidRPr="004C54D2">
              <w:t>.</w:t>
            </w:r>
            <w:r w:rsidR="00596D0B" w:rsidRPr="004C54D2">
              <w:fldChar w:fldCharType="begin"/>
            </w:r>
            <w:r w:rsidRPr="004C54D2">
              <w:instrText xml:space="preserve"> SEQ ( \* ARABIC \s 1 </w:instrText>
            </w:r>
            <w:r w:rsidR="00596D0B" w:rsidRPr="004C54D2">
              <w:fldChar w:fldCharType="separate"/>
            </w:r>
            <w:r w:rsidR="0007715B">
              <w:rPr>
                <w:noProof/>
              </w:rPr>
              <w:t>6</w:t>
            </w:r>
            <w:r w:rsidR="00596D0B" w:rsidRPr="004C54D2">
              <w:fldChar w:fldCharType="end"/>
            </w:r>
            <w:r w:rsidRPr="004C54D2">
              <w:t>)</w:t>
            </w:r>
          </w:p>
        </w:tc>
      </w:tr>
    </w:tbl>
    <w:p w:rsidR="005A59B8" w:rsidRPr="00C360EF" w:rsidRDefault="005A59B8" w:rsidP="005A59B8">
      <w:pPr>
        <w:ind w:firstLine="0"/>
      </w:pPr>
      <w:r>
        <w:t>где  </w:t>
      </w:r>
      <w:r>
        <w:rPr>
          <w:lang w:val="en-US"/>
        </w:rPr>
        <w:t>Sc</w:t>
      </w:r>
      <w:r w:rsidRPr="005738DE">
        <w:t>—</w:t>
      </w:r>
      <w:r>
        <w:t xml:space="preserve"> число Шмидта, </w:t>
      </w:r>
      <w:r>
        <w:rPr>
          <w:noProof/>
          <w:position w:val="-14"/>
          <w:lang w:eastAsia="ru-RU"/>
        </w:rPr>
        <w:drawing>
          <wp:inline distT="0" distB="0" distL="0" distR="0">
            <wp:extent cx="228600" cy="228600"/>
            <wp:effectExtent l="19050" t="0" r="0" b="0"/>
            <wp:docPr id="53" name="Рисунок 2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984"/>
                    <pic:cNvPicPr>
                      <a:picLocks noChangeAspect="1" noChangeArrowheads="1"/>
                    </pic:cNvPicPr>
                  </pic:nvPicPr>
                  <pic:blipFill>
                    <a:blip r:embed="rId8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t> </w:t>
      </w:r>
      <w:r w:rsidRPr="005738DE">
        <w:t>—</w:t>
      </w:r>
      <w:r>
        <w:t> коэффициент кинематической вязкости,</w:t>
      </w:r>
      <w:r w:rsidRPr="00FE65FC">
        <w:rPr>
          <w:position w:val="-10"/>
        </w:rPr>
        <w:object w:dxaOrig="260" w:dyaOrig="340">
          <v:shape id="_x0000_i1054" type="#_x0000_t75" style="width:13.75pt;height:16.3pt" o:ole="">
            <v:imagedata r:id="rId87" o:title=""/>
          </v:shape>
          <o:OLEObject Type="Embed" ProgID="Equation.3" ShapeID="_x0000_i1054" DrawAspect="Content" ObjectID="_1548768994" r:id="rId88"/>
        </w:object>
      </w:r>
      <w:r>
        <w:t>- скорость трения</w:t>
      </w:r>
      <w:r w:rsidRPr="000E6990">
        <w:t>.</w:t>
      </w:r>
    </w:p>
    <w:p w:rsidR="005A59B8" w:rsidRPr="00C360EF" w:rsidRDefault="005A59B8" w:rsidP="005A59B8">
      <w:pPr>
        <w:ind w:firstLine="0"/>
      </w:pPr>
    </w:p>
    <w:p w:rsidR="005A59B8" w:rsidRDefault="005A59B8" w:rsidP="00C66FD1">
      <w:pPr>
        <w:pStyle w:val="4"/>
      </w:pPr>
      <w:bookmarkStart w:id="144" w:name="_Toc247379754"/>
      <w:bookmarkStart w:id="145" w:name="_Toc247525441"/>
      <w:bookmarkStart w:id="146" w:name="_Toc435020735"/>
      <w:bookmarkStart w:id="147" w:name="_Toc436731464"/>
      <w:bookmarkStart w:id="148" w:name="_Toc438331030"/>
      <w:bookmarkStart w:id="149" w:name="_Toc471642064"/>
      <w:r>
        <w:t xml:space="preserve">Осаждение ПД </w:t>
      </w:r>
      <w:r w:rsidRPr="004748FE">
        <w:t>при</w:t>
      </w:r>
      <w:ins w:id="150" w:author="Tsaun" w:date="2017-02-13T17:30:00Z">
        <w:r w:rsidR="00476B8C">
          <w:t xml:space="preserve"> </w:t>
        </w:r>
      </w:ins>
      <w:r>
        <w:t>турбофорезе</w:t>
      </w:r>
      <w:bookmarkEnd w:id="144"/>
      <w:bookmarkEnd w:id="145"/>
      <w:bookmarkEnd w:id="146"/>
      <w:bookmarkEnd w:id="147"/>
      <w:bookmarkEnd w:id="148"/>
      <w:bookmarkEnd w:id="149"/>
    </w:p>
    <w:p w:rsidR="005A59B8" w:rsidRPr="008B6754" w:rsidRDefault="005A59B8" w:rsidP="005A59B8">
      <w:pPr>
        <w:pStyle w:val="af3"/>
      </w:pPr>
      <w:r>
        <w:t xml:space="preserve">Турбофорез — инерционный механизм осаждения на стенках, определяемый взаимодействием частиц с турбулентными пульсациями несущего потока. Для определения </w:t>
      </w:r>
      <w:r>
        <w:rPr>
          <w:noProof/>
          <w:position w:val="-12"/>
        </w:rPr>
        <w:drawing>
          <wp:inline distT="0" distB="0" distL="0" distR="0">
            <wp:extent cx="241300" cy="241300"/>
            <wp:effectExtent l="0" t="0" r="0" b="0"/>
            <wp:docPr id="55" name="Рисунок 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993"/>
                    <pic:cNvPicPr>
                      <a:picLocks noChangeAspect="1" noChangeArrowheads="1"/>
                    </pic:cNvPicPr>
                  </pic:nvPicPr>
                  <pic:blipFill>
                    <a:blip r:embed="rId89" cstate="print"/>
                    <a:srcRect/>
                    <a:stretch>
                      <a:fillRect/>
                    </a:stretch>
                  </pic:blipFill>
                  <pic:spPr bwMode="auto">
                    <a:xfrm>
                      <a:off x="0" y="0"/>
                      <a:ext cx="241300" cy="241300"/>
                    </a:xfrm>
                    <a:prstGeom prst="rect">
                      <a:avLst/>
                    </a:prstGeom>
                    <a:noFill/>
                    <a:ln w="9525">
                      <a:noFill/>
                      <a:miter lim="800000"/>
                      <a:headEnd/>
                      <a:tailEnd/>
                    </a:ln>
                  </pic:spPr>
                </pic:pic>
              </a:graphicData>
            </a:graphic>
          </wp:inline>
        </w:drawing>
      </w:r>
      <w:r w:rsidRPr="008B6754">
        <w:t xml:space="preserve"> в ПРОФИТ используется следующее соотношение [</w:t>
      </w:r>
      <w:fldSimple w:instr=" REF _Ref368578078 \r \h  \* MERGEFORMAT ">
        <w:r w:rsidR="0007715B">
          <w:t>69</w:t>
        </w:r>
      </w:fldSimple>
      <w:r w:rsidRPr="008B6754">
        <w:t>]:</w:t>
      </w:r>
    </w:p>
    <w:tbl>
      <w:tblPr>
        <w:tblW w:w="9206" w:type="dxa"/>
        <w:tblInd w:w="648" w:type="dxa"/>
        <w:tblLook w:val="01E0"/>
      </w:tblPr>
      <w:tblGrid>
        <w:gridCol w:w="7949"/>
        <w:gridCol w:w="1257"/>
      </w:tblGrid>
      <w:tr w:rsidR="005A59B8" w:rsidRPr="00295FE1" w:rsidTr="005A59B8">
        <w:tc>
          <w:tcPr>
            <w:tcW w:w="7949" w:type="dxa"/>
            <w:vAlign w:val="center"/>
          </w:tcPr>
          <w:p w:rsidR="005A59B8" w:rsidRPr="003B21BA" w:rsidRDefault="005A59B8" w:rsidP="005A59B8">
            <w:pPr>
              <w:pStyle w:val="1-6"/>
              <w:ind w:firstLine="203"/>
              <w:rPr>
                <w:lang w:val="en-US"/>
              </w:rPr>
            </w:pPr>
            <w:r w:rsidRPr="00FE65FC">
              <w:rPr>
                <w:position w:val="-30"/>
              </w:rPr>
              <w:object w:dxaOrig="2380" w:dyaOrig="720">
                <v:shape id="_x0000_i1055" type="#_x0000_t75" style="width:118.95pt;height:36.3pt" o:ole="">
                  <v:imagedata r:id="rId90" o:title=""/>
                </v:shape>
                <o:OLEObject Type="Embed" ProgID="Equation.3" ShapeID="_x0000_i1055" DrawAspect="Content" ObjectID="_1548768995" r:id="rId91"/>
              </w:object>
            </w:r>
            <w:r>
              <w:t>,</w:t>
            </w:r>
          </w:p>
        </w:tc>
        <w:tc>
          <w:tcPr>
            <w:tcW w:w="1257" w:type="dxa"/>
            <w:vAlign w:val="center"/>
          </w:tcPr>
          <w:p w:rsidR="005A59B8" w:rsidRPr="004C54D2" w:rsidRDefault="005A59B8" w:rsidP="005A59B8">
            <w:pPr>
              <w:pStyle w:val="affffffffff"/>
            </w:pPr>
            <w:r w:rsidRPr="004C54D2">
              <w:t>(</w:t>
            </w:r>
            <w:r w:rsidR="00596D0B" w:rsidRPr="004C54D2">
              <w:fldChar w:fldCharType="begin"/>
            </w:r>
            <w:r w:rsidRPr="004C54D2">
              <w:instrText xml:space="preserve"> STYLEREF 1 \s </w:instrText>
            </w:r>
            <w:r w:rsidR="00596D0B" w:rsidRPr="004C54D2">
              <w:fldChar w:fldCharType="separate"/>
            </w:r>
            <w:r w:rsidR="0007715B">
              <w:rPr>
                <w:noProof/>
              </w:rPr>
              <w:t>1</w:t>
            </w:r>
            <w:r w:rsidR="00596D0B" w:rsidRPr="004C54D2">
              <w:fldChar w:fldCharType="end"/>
            </w:r>
            <w:r w:rsidRPr="004C54D2">
              <w:t>.</w:t>
            </w:r>
            <w:r w:rsidR="00596D0B" w:rsidRPr="004C54D2">
              <w:fldChar w:fldCharType="begin"/>
            </w:r>
            <w:r w:rsidRPr="004C54D2">
              <w:instrText xml:space="preserve"> SEQ ( \* ARABIC \s 1 </w:instrText>
            </w:r>
            <w:r w:rsidR="00596D0B" w:rsidRPr="004C54D2">
              <w:fldChar w:fldCharType="separate"/>
            </w:r>
            <w:r w:rsidR="0007715B">
              <w:rPr>
                <w:noProof/>
              </w:rPr>
              <w:t>7</w:t>
            </w:r>
            <w:r w:rsidR="00596D0B" w:rsidRPr="004C54D2">
              <w:fldChar w:fldCharType="end"/>
            </w:r>
            <w:r w:rsidRPr="004C54D2">
              <w:t>)</w:t>
            </w:r>
          </w:p>
        </w:tc>
      </w:tr>
    </w:tbl>
    <w:p w:rsidR="005A59B8" w:rsidRPr="004A2BD7" w:rsidRDefault="005A59B8" w:rsidP="005A59B8">
      <w:pPr>
        <w:ind w:firstLine="0"/>
      </w:pPr>
      <w:r w:rsidRPr="000E6990">
        <w:t xml:space="preserve">где </w:t>
      </w:r>
      <w:r>
        <w:rPr>
          <w:noProof/>
          <w:position w:val="-14"/>
          <w:lang w:eastAsia="ru-RU"/>
        </w:rPr>
        <w:drawing>
          <wp:inline distT="0" distB="0" distL="0" distR="0">
            <wp:extent cx="838200" cy="247650"/>
            <wp:effectExtent l="0" t="0" r="0" b="0"/>
            <wp:docPr id="57"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92" cstate="print"/>
                    <a:srcRect/>
                    <a:stretch>
                      <a:fillRect/>
                    </a:stretch>
                  </pic:blipFill>
                  <pic:spPr bwMode="auto">
                    <a:xfrm>
                      <a:off x="0" y="0"/>
                      <a:ext cx="838200" cy="247650"/>
                    </a:xfrm>
                    <a:prstGeom prst="rect">
                      <a:avLst/>
                    </a:prstGeom>
                    <a:noFill/>
                    <a:ln w="9525">
                      <a:noFill/>
                      <a:miter lim="800000"/>
                      <a:headEnd/>
                      <a:tailEnd/>
                    </a:ln>
                  </pic:spPr>
                </pic:pic>
              </a:graphicData>
            </a:graphic>
          </wp:inline>
        </w:drawing>
      </w:r>
      <w:r w:rsidRPr="000E6990">
        <w:t xml:space="preserve"> — безразм</w:t>
      </w:r>
      <w:r>
        <w:t xml:space="preserve">ерное время релаксации частицы, </w:t>
      </w:r>
      <w:r w:rsidRPr="00FE65FC">
        <w:rPr>
          <w:position w:val="-10"/>
        </w:rPr>
        <w:object w:dxaOrig="260" w:dyaOrig="340">
          <v:shape id="_x0000_i1056" type="#_x0000_t75" style="width:13.75pt;height:16.3pt" o:ole="">
            <v:imagedata r:id="rId93" o:title=""/>
          </v:shape>
          <o:OLEObject Type="Embed" ProgID="Equation.3" ShapeID="_x0000_i1056" DrawAspect="Content" ObjectID="_1548768996" r:id="rId94"/>
        </w:object>
      </w:r>
      <w:r>
        <w:t>- скорость трения.</w:t>
      </w:r>
    </w:p>
    <w:p w:rsidR="005A59B8" w:rsidRDefault="005A59B8" w:rsidP="00C66FD1">
      <w:pPr>
        <w:pStyle w:val="4"/>
      </w:pPr>
      <w:bookmarkStart w:id="151" w:name="_Toc247379753"/>
      <w:bookmarkStart w:id="152" w:name="_Toc247525440"/>
      <w:bookmarkStart w:id="153" w:name="_Toc435020734"/>
      <w:bookmarkStart w:id="154" w:name="_Toc471642065"/>
      <w:r>
        <w:t>Осаждение ПД под действием термофореза</w:t>
      </w:r>
      <w:bookmarkEnd w:id="151"/>
      <w:bookmarkEnd w:id="152"/>
      <w:bookmarkEnd w:id="153"/>
      <w:bookmarkEnd w:id="154"/>
    </w:p>
    <w:p w:rsidR="005A59B8" w:rsidRPr="005414E9" w:rsidRDefault="005A59B8" w:rsidP="005A59B8">
      <w:pPr>
        <w:pStyle w:val="af3"/>
      </w:pPr>
      <w:r w:rsidRPr="005414E9">
        <w:t>Термофорез — механизм осаждения на стенках, определяемый разницей температур между поверхностью и окружающей аэрозоли средой. Из-за разности температур между стенкой и несущим газом возникает поток среды в сторону более низких температур</w:t>
      </w:r>
      <w:r>
        <w:t>,</w:t>
      </w:r>
      <w:r w:rsidRPr="005414E9">
        <w:t xml:space="preserve"> и </w:t>
      </w:r>
      <w:r w:rsidRPr="005414E9">
        <w:lastRenderedPageBreak/>
        <w:t xml:space="preserve">происходит осаждение частиц на поверхностях </w:t>
      </w:r>
      <w:r>
        <w:t xml:space="preserve">охлаждаемого </w:t>
      </w:r>
      <w:r w:rsidRPr="005414E9">
        <w:t xml:space="preserve">контура. В зависимости от типа аварии и, соответственно, температурного градиента в </w:t>
      </w:r>
      <w:r>
        <w:t xml:space="preserve">охлаждаемом </w:t>
      </w:r>
      <w:r w:rsidRPr="005414E9">
        <w:t>контуре за счет термофореза может осаждаться до 50% массы продуктов деления, вышедшей из топлива.</w:t>
      </w:r>
    </w:p>
    <w:p w:rsidR="005A59B8" w:rsidRPr="008B6754" w:rsidRDefault="005A59B8" w:rsidP="005A59B8">
      <w:pPr>
        <w:pStyle w:val="af3"/>
      </w:pPr>
      <w:r w:rsidRPr="008B6754">
        <w:t>Скорость осаждения под действием термофореза</w:t>
      </w:r>
      <w:ins w:id="155" w:author="Tsaun" w:date="2017-02-13T17:30:00Z">
        <w:r w:rsidR="00476B8C">
          <w:t xml:space="preserve"> </w:t>
        </w:r>
      </w:ins>
      <w:r>
        <w:t>определяется как</w:t>
      </w:r>
      <w:r w:rsidRPr="008B6754">
        <w:t xml:space="preserve"> [</w:t>
      </w:r>
      <w:fldSimple w:instr=" REF _Ref368578027 \r \h  \* MERGEFORMAT ">
        <w:r w:rsidR="0007715B">
          <w:t>61</w:t>
        </w:r>
      </w:fldSimple>
      <w:r w:rsidRPr="008B6754">
        <w:t>]:</w:t>
      </w:r>
    </w:p>
    <w:tbl>
      <w:tblPr>
        <w:tblW w:w="9206" w:type="dxa"/>
        <w:tblInd w:w="648" w:type="dxa"/>
        <w:tblLook w:val="01E0"/>
      </w:tblPr>
      <w:tblGrid>
        <w:gridCol w:w="7975"/>
        <w:gridCol w:w="1231"/>
      </w:tblGrid>
      <w:tr w:rsidR="005A59B8" w:rsidRPr="00295FE1" w:rsidTr="005A59B8">
        <w:tc>
          <w:tcPr>
            <w:tcW w:w="7975" w:type="dxa"/>
            <w:vAlign w:val="center"/>
          </w:tcPr>
          <w:p w:rsidR="005A59B8" w:rsidRPr="00022012" w:rsidRDefault="005A59B8" w:rsidP="005A59B8">
            <w:pPr>
              <w:pStyle w:val="1-6"/>
              <w:ind w:firstLine="203"/>
            </w:pPr>
            <w:r w:rsidRPr="006B3406">
              <w:rPr>
                <w:position w:val="-74"/>
              </w:rPr>
              <w:object w:dxaOrig="4700" w:dyaOrig="1600">
                <v:shape id="_x0000_i1057" type="#_x0000_t75" style="width:234.8pt;height:80.75pt" o:ole="">
                  <v:imagedata r:id="rId95" o:title=""/>
                </v:shape>
                <o:OLEObject Type="Embed" ProgID="Equation.3" ShapeID="_x0000_i1057" DrawAspect="Content" ObjectID="_1548768997" r:id="rId96"/>
              </w:object>
            </w:r>
            <w:r w:rsidRPr="004A363A">
              <w:t>,</w:t>
            </w:r>
          </w:p>
        </w:tc>
        <w:tc>
          <w:tcPr>
            <w:tcW w:w="1231" w:type="dxa"/>
            <w:vAlign w:val="center"/>
          </w:tcPr>
          <w:p w:rsidR="005A59B8" w:rsidRPr="004C54D2" w:rsidRDefault="005A59B8" w:rsidP="005A59B8">
            <w:pPr>
              <w:pStyle w:val="affffffffff"/>
            </w:pPr>
            <w:r w:rsidRPr="004C54D2">
              <w:t>(</w:t>
            </w:r>
            <w:r w:rsidR="00596D0B" w:rsidRPr="004C54D2">
              <w:fldChar w:fldCharType="begin"/>
            </w:r>
            <w:r w:rsidRPr="004C54D2">
              <w:instrText xml:space="preserve"> STYLEREF 1 \s </w:instrText>
            </w:r>
            <w:r w:rsidR="00596D0B" w:rsidRPr="004C54D2">
              <w:fldChar w:fldCharType="separate"/>
            </w:r>
            <w:r w:rsidR="0007715B">
              <w:rPr>
                <w:noProof/>
              </w:rPr>
              <w:t>1</w:t>
            </w:r>
            <w:r w:rsidR="00596D0B" w:rsidRPr="004C54D2">
              <w:fldChar w:fldCharType="end"/>
            </w:r>
            <w:r w:rsidRPr="004C54D2">
              <w:t>.</w:t>
            </w:r>
            <w:r w:rsidR="00596D0B" w:rsidRPr="004C54D2">
              <w:fldChar w:fldCharType="begin"/>
            </w:r>
            <w:r w:rsidRPr="004C54D2">
              <w:instrText xml:space="preserve"> SEQ ( \* ARABIC \s 1 </w:instrText>
            </w:r>
            <w:r w:rsidR="00596D0B" w:rsidRPr="004C54D2">
              <w:fldChar w:fldCharType="separate"/>
            </w:r>
            <w:r w:rsidR="0007715B">
              <w:rPr>
                <w:noProof/>
              </w:rPr>
              <w:t>8</w:t>
            </w:r>
            <w:r w:rsidR="00596D0B" w:rsidRPr="004C54D2">
              <w:fldChar w:fldCharType="end"/>
            </w:r>
            <w:r w:rsidRPr="004C54D2">
              <w:t>)</w:t>
            </w:r>
          </w:p>
        </w:tc>
      </w:tr>
    </w:tbl>
    <w:p w:rsidR="005A59B8" w:rsidRDefault="005A59B8" w:rsidP="005A59B8">
      <w:pPr>
        <w:ind w:firstLine="0"/>
      </w:pPr>
      <w:r>
        <w:t xml:space="preserve">где </w:t>
      </w:r>
      <w:r>
        <w:rPr>
          <w:noProof/>
          <w:position w:val="-14"/>
          <w:lang w:eastAsia="ru-RU"/>
        </w:rPr>
        <w:drawing>
          <wp:inline distT="0" distB="0" distL="0" distR="0">
            <wp:extent cx="203200" cy="203200"/>
            <wp:effectExtent l="19050" t="0" r="0" b="0"/>
            <wp:docPr id="60" name="Рисунок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9"/>
                    <pic:cNvPicPr>
                      <a:picLocks noChangeAspect="1" noChangeArrowheads="1"/>
                    </pic:cNvPicPr>
                  </pic:nvPicPr>
                  <pic:blipFill>
                    <a:blip r:embed="rId97"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t xml:space="preserve"> — коэффициент кинематической вязкости парогазовой среды, </w:t>
      </w:r>
      <w:r>
        <w:rPr>
          <w:noProof/>
          <w:position w:val="-12"/>
          <w:lang w:eastAsia="ru-RU"/>
        </w:rPr>
        <w:drawing>
          <wp:inline distT="0" distB="0" distL="0" distR="0">
            <wp:extent cx="508000" cy="203200"/>
            <wp:effectExtent l="0" t="0" r="0" b="0"/>
            <wp:docPr id="61" name="Рисунок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0"/>
                    <pic:cNvPicPr>
                      <a:picLocks noChangeAspect="1" noChangeArrowheads="1"/>
                    </pic:cNvPicPr>
                  </pic:nvPicPr>
                  <pic:blipFill>
                    <a:blip r:embed="rId98" cstate="print"/>
                    <a:srcRect/>
                    <a:stretch>
                      <a:fillRect/>
                    </a:stretch>
                  </pic:blipFill>
                  <pic:spPr bwMode="auto">
                    <a:xfrm>
                      <a:off x="0" y="0"/>
                      <a:ext cx="508000" cy="203200"/>
                    </a:xfrm>
                    <a:prstGeom prst="rect">
                      <a:avLst/>
                    </a:prstGeom>
                    <a:noFill/>
                    <a:ln w="9525">
                      <a:noFill/>
                      <a:miter lim="800000"/>
                      <a:headEnd/>
                      <a:tailEnd/>
                    </a:ln>
                  </pic:spPr>
                </pic:pic>
              </a:graphicData>
            </a:graphic>
          </wp:inline>
        </w:drawing>
      </w:r>
      <w:r>
        <w:t xml:space="preserve">— градиент температуры у стенки, </w:t>
      </w:r>
      <w:r>
        <w:rPr>
          <w:noProof/>
          <w:position w:val="-14"/>
          <w:lang w:eastAsia="ru-RU"/>
        </w:rPr>
        <w:drawing>
          <wp:inline distT="0" distB="0" distL="0" distR="0">
            <wp:extent cx="228600" cy="228600"/>
            <wp:effectExtent l="0" t="0" r="0" b="0"/>
            <wp:docPr id="62" name="Рисунок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1"/>
                    <pic:cNvPicPr>
                      <a:picLocks noChangeAspect="1" noChangeArrowheads="1"/>
                    </pic:cNvPicPr>
                  </pic:nvPicPr>
                  <pic:blipFill>
                    <a:blip r:embed="rId9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t xml:space="preserve">— коэффициент теплопроводности материала частиц (по умолчанию </w:t>
      </w:r>
      <w:r>
        <w:rPr>
          <w:noProof/>
          <w:position w:val="-14"/>
          <w:lang w:eastAsia="ru-RU"/>
        </w:rPr>
        <w:drawing>
          <wp:inline distT="0" distB="0" distL="0" distR="0">
            <wp:extent cx="241300" cy="241300"/>
            <wp:effectExtent l="0" t="0" r="0" b="0"/>
            <wp:docPr id="63" name="Рисунок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39"/>
                    <pic:cNvPicPr>
                      <a:picLocks noChangeAspect="1" noChangeArrowheads="1"/>
                    </pic:cNvPicPr>
                  </pic:nvPicPr>
                  <pic:blipFill>
                    <a:blip r:embed="rId100" cstate="print"/>
                    <a:srcRect/>
                    <a:stretch>
                      <a:fillRect/>
                    </a:stretch>
                  </pic:blipFill>
                  <pic:spPr bwMode="auto">
                    <a:xfrm>
                      <a:off x="0" y="0"/>
                      <a:ext cx="241300" cy="241300"/>
                    </a:xfrm>
                    <a:prstGeom prst="rect">
                      <a:avLst/>
                    </a:prstGeom>
                    <a:noFill/>
                    <a:ln w="9525">
                      <a:noFill/>
                      <a:miter lim="800000"/>
                      <a:headEnd/>
                      <a:tailEnd/>
                    </a:ln>
                  </pic:spPr>
                </pic:pic>
              </a:graphicData>
            </a:graphic>
          </wp:inline>
        </w:drawing>
      </w:r>
      <w:r>
        <w:t xml:space="preserve">= 3.5 Вт/м/К), </w:t>
      </w:r>
      <w:r>
        <w:rPr>
          <w:noProof/>
          <w:position w:val="-14"/>
          <w:lang w:eastAsia="ru-RU"/>
        </w:rPr>
        <w:drawing>
          <wp:inline distT="0" distB="0" distL="0" distR="0">
            <wp:extent cx="203200" cy="203200"/>
            <wp:effectExtent l="0" t="0" r="0" b="0"/>
            <wp:docPr id="64" name="Рисунок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3"/>
                    <pic:cNvPicPr>
                      <a:picLocks noChangeAspect="1" noChangeArrowheads="1"/>
                    </pic:cNvPicPr>
                  </pic:nvPicPr>
                  <pic:blipFill>
                    <a:blip r:embed="rId101"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t xml:space="preserve">— коэффициент теплопроводности парогазовой среды, </w:t>
      </w:r>
      <w:r>
        <w:rPr>
          <w:szCs w:val="24"/>
        </w:rPr>
        <w:sym w:font="Symbol" w:char="F06A"/>
      </w:r>
      <w:r w:rsidRPr="002A43C1">
        <w:rPr>
          <w:vertAlign w:val="subscript"/>
        </w:rPr>
        <w:t>1</w:t>
      </w:r>
      <w:r w:rsidRPr="00450BAA">
        <w:t>рассчитывается по формуле</w:t>
      </w:r>
      <w:r>
        <w:t xml:space="preserve"> (</w:t>
      </w:r>
      <w:r w:rsidRPr="007B511C">
        <w:rPr>
          <w:highlight w:val="yellow"/>
        </w:rPr>
        <w:t>1.4</w:t>
      </w:r>
      <w:r>
        <w:t>)</w:t>
      </w:r>
      <w:r w:rsidRPr="00450BAA">
        <w:t>.</w:t>
      </w:r>
    </w:p>
    <w:p w:rsidR="005A59B8" w:rsidRDefault="005A59B8" w:rsidP="005A59B8">
      <w:r>
        <w:t xml:space="preserve">Константы в </w:t>
      </w:r>
      <w:r>
        <w:rPr>
          <w:noProof/>
          <w:position w:val="-12"/>
          <w:lang w:eastAsia="ru-RU"/>
        </w:rPr>
        <w:drawing>
          <wp:inline distT="0" distB="0" distL="0" distR="0">
            <wp:extent cx="279400" cy="203200"/>
            <wp:effectExtent l="0" t="0" r="0" b="0"/>
            <wp:docPr id="65" name="Рисунок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4"/>
                    <pic:cNvPicPr>
                      <a:picLocks noChangeAspect="1" noChangeArrowheads="1"/>
                    </pic:cNvPicPr>
                  </pic:nvPicPr>
                  <pic:blipFill>
                    <a:blip r:embed="rId102" cstate="print"/>
                    <a:srcRect/>
                    <a:stretch>
                      <a:fillRect/>
                    </a:stretch>
                  </pic:blipFill>
                  <pic:spPr bwMode="auto">
                    <a:xfrm>
                      <a:off x="0" y="0"/>
                      <a:ext cx="279400" cy="203200"/>
                    </a:xfrm>
                    <a:prstGeom prst="rect">
                      <a:avLst/>
                    </a:prstGeom>
                    <a:noFill/>
                    <a:ln w="9525">
                      <a:noFill/>
                      <a:miter lim="800000"/>
                      <a:headEnd/>
                      <a:tailEnd/>
                    </a:ln>
                  </pic:spPr>
                </pic:pic>
              </a:graphicData>
            </a:graphic>
          </wp:inline>
        </w:drawing>
      </w:r>
      <w:r>
        <w:t xml:space="preserve"> имеют следующие значения: </w:t>
      </w:r>
      <w:r>
        <w:rPr>
          <w:i/>
        </w:rPr>
        <w:t>C</w:t>
      </w:r>
      <w:r>
        <w:rPr>
          <w:iCs/>
          <w:vertAlign w:val="subscript"/>
        </w:rPr>
        <w:t>m</w:t>
      </w:r>
      <w:r>
        <w:t>= 1,14</w:t>
      </w:r>
      <w:r w:rsidRPr="00402637">
        <w:t>;</w:t>
      </w:r>
      <w:r>
        <w:rPr>
          <w:i/>
        </w:rPr>
        <w:t>C</w:t>
      </w:r>
      <w:r>
        <w:rPr>
          <w:vertAlign w:val="subscript"/>
        </w:rPr>
        <w:t>s</w:t>
      </w:r>
      <w:r>
        <w:t>= 1,17</w:t>
      </w:r>
      <w:r w:rsidRPr="00402637">
        <w:t xml:space="preserve">; </w:t>
      </w:r>
      <w:r>
        <w:rPr>
          <w:i/>
        </w:rPr>
        <w:t>C</w:t>
      </w:r>
      <w:r>
        <w:rPr>
          <w:i/>
          <w:iCs/>
          <w:vertAlign w:val="subscript"/>
        </w:rPr>
        <w:t>t</w:t>
      </w:r>
      <w:r>
        <w:t>= 2,18.</w:t>
      </w:r>
    </w:p>
    <w:p w:rsidR="00484056" w:rsidRPr="005A6A95" w:rsidRDefault="00484056" w:rsidP="005A6A95"/>
    <w:p w:rsidR="005A6A95" w:rsidRDefault="005A6A95" w:rsidP="005A6A95">
      <w:pPr>
        <w:pStyle w:val="4"/>
      </w:pPr>
      <w:r>
        <w:t>Осажение ПД при диффузиофорезе</w:t>
      </w:r>
    </w:p>
    <w:p w:rsidR="005A59B8" w:rsidRDefault="005A59B8" w:rsidP="005A59B8">
      <w:pPr>
        <w:pStyle w:val="af3"/>
      </w:pPr>
      <w:r>
        <w:t xml:space="preserve">Диффузиофорез — механизм осаждения частиц на стенке, возникающий из-за конденсации пара на стенке в присутствии неконденсируемых газов. В результате конденсации возникают диффузионные потоки пара (к стенке) и неконденсируемых газов (в противоположную сторону), обусловленные градиентами концентрации соответствующих веществ, а также гидродинамическое течение смеси пара с неконденсируемыми газами к стенке (поток Стефана), которое увлекает за собой частицы. Скорость осаждения частицы на стенке </w:t>
      </w:r>
      <w:r>
        <w:rPr>
          <w:lang w:val="en-US"/>
        </w:rPr>
        <w:t>V</w:t>
      </w:r>
      <w:r w:rsidRPr="00EF7F17">
        <w:rPr>
          <w:vertAlign w:val="subscript"/>
          <w:lang w:val="en-US"/>
        </w:rPr>
        <w:t>DF</w:t>
      </w:r>
      <w:r>
        <w:t xml:space="preserve">равна скорости потока Стефана </w:t>
      </w:r>
      <w:r>
        <w:rPr>
          <w:lang w:val="en-US"/>
        </w:rPr>
        <w:t>V</w:t>
      </w:r>
      <w:r w:rsidRPr="00AC27DE">
        <w:rPr>
          <w:vertAlign w:val="subscript"/>
          <w:lang w:val="en-US"/>
        </w:rPr>
        <w:t>S</w:t>
      </w:r>
      <w:r>
        <w:t xml:space="preserve"> с поправкой </w:t>
      </w:r>
      <w:r w:rsidRPr="00AC27DE">
        <w:rPr>
          <w:i/>
          <w:lang w:val="en-US"/>
        </w:rPr>
        <w:t>f</w:t>
      </w:r>
      <w:r w:rsidRPr="00AC27DE">
        <w:rPr>
          <w:vertAlign w:val="subscript"/>
          <w:lang w:val="en-US"/>
        </w:rPr>
        <w:t>W</w:t>
      </w:r>
      <w:r>
        <w:t>, возникающей из-за дополнительного взаимодействия диффузионных потоков с частицами (столкновений молекул с частицами) [</w:t>
      </w:r>
      <w:r w:rsidR="00596D0B">
        <w:fldChar w:fldCharType="begin"/>
      </w:r>
      <w:r w:rsidR="00E84155">
        <w:instrText xml:space="preserve"> REF _Ref470505623 \n \h </w:instrText>
      </w:r>
      <w:r w:rsidR="00596D0B">
        <w:fldChar w:fldCharType="separate"/>
      </w:r>
      <w:r w:rsidR="0007715B">
        <w:t>124</w:t>
      </w:r>
      <w:r w:rsidR="00596D0B">
        <w:fldChar w:fldCharType="end"/>
      </w:r>
      <w:r>
        <w:t>]:</w:t>
      </w:r>
    </w:p>
    <w:tbl>
      <w:tblPr>
        <w:tblW w:w="9206" w:type="dxa"/>
        <w:tblInd w:w="648" w:type="dxa"/>
        <w:tblLook w:val="01E0"/>
      </w:tblPr>
      <w:tblGrid>
        <w:gridCol w:w="7936"/>
        <w:gridCol w:w="1270"/>
      </w:tblGrid>
      <w:tr w:rsidR="005A59B8" w:rsidRPr="00295FE1" w:rsidTr="005A59B8">
        <w:tc>
          <w:tcPr>
            <w:tcW w:w="7936" w:type="dxa"/>
            <w:vAlign w:val="center"/>
          </w:tcPr>
          <w:p w:rsidR="005A59B8" w:rsidRPr="00AC27DE" w:rsidRDefault="005A59B8" w:rsidP="005A59B8">
            <w:pPr>
              <w:pStyle w:val="1-6"/>
              <w:ind w:firstLine="203"/>
              <w:rPr>
                <w:lang w:val="en-US"/>
              </w:rPr>
            </w:pPr>
            <w:r w:rsidRPr="00AC27DE">
              <w:rPr>
                <w:i/>
                <w:lang w:val="en-US"/>
              </w:rPr>
              <w:t>V</w:t>
            </w:r>
            <w:r w:rsidRPr="00AC27DE">
              <w:rPr>
                <w:vertAlign w:val="subscript"/>
                <w:lang w:val="en-US"/>
              </w:rPr>
              <w:t>DF</w:t>
            </w:r>
            <w:r>
              <w:rPr>
                <w:lang w:val="en-US"/>
              </w:rPr>
              <w:t xml:space="preserve"> = </w:t>
            </w:r>
            <w:r w:rsidRPr="00AC27DE">
              <w:rPr>
                <w:i/>
                <w:lang w:val="en-US"/>
              </w:rPr>
              <w:t>V</w:t>
            </w:r>
            <w:r w:rsidRPr="00AC27DE">
              <w:rPr>
                <w:vertAlign w:val="subscript"/>
                <w:lang w:val="en-US"/>
              </w:rPr>
              <w:t>S</w:t>
            </w:r>
            <w:r>
              <w:rPr>
                <w:lang w:val="en-US"/>
              </w:rPr>
              <w:t>∙</w:t>
            </w:r>
            <w:r w:rsidRPr="00AC27DE">
              <w:rPr>
                <w:i/>
                <w:lang w:val="en-US"/>
              </w:rPr>
              <w:t>f</w:t>
            </w:r>
            <w:r w:rsidRPr="00AC27DE">
              <w:rPr>
                <w:vertAlign w:val="subscript"/>
                <w:lang w:val="en-US"/>
              </w:rPr>
              <w:t>W</w:t>
            </w:r>
            <w:r>
              <w:rPr>
                <w:lang w:val="en-US"/>
              </w:rPr>
              <w:t>,</w:t>
            </w:r>
          </w:p>
        </w:tc>
        <w:tc>
          <w:tcPr>
            <w:tcW w:w="1270" w:type="dxa"/>
            <w:vAlign w:val="center"/>
          </w:tcPr>
          <w:p w:rsidR="005A59B8" w:rsidRPr="004C54D2" w:rsidRDefault="005A59B8" w:rsidP="005A59B8">
            <w:pPr>
              <w:pStyle w:val="affffffffff"/>
            </w:pPr>
            <w:r w:rsidRPr="004C54D2">
              <w:t>(</w:t>
            </w:r>
            <w:r w:rsidR="00596D0B" w:rsidRPr="004C54D2">
              <w:fldChar w:fldCharType="begin"/>
            </w:r>
            <w:r w:rsidRPr="004C54D2">
              <w:instrText xml:space="preserve"> STYLEREF 1 \s </w:instrText>
            </w:r>
            <w:r w:rsidR="00596D0B" w:rsidRPr="004C54D2">
              <w:fldChar w:fldCharType="separate"/>
            </w:r>
            <w:r w:rsidR="0007715B">
              <w:rPr>
                <w:noProof/>
              </w:rPr>
              <w:t>1</w:t>
            </w:r>
            <w:r w:rsidR="00596D0B" w:rsidRPr="004C54D2">
              <w:fldChar w:fldCharType="end"/>
            </w:r>
            <w:r w:rsidRPr="004C54D2">
              <w:t>.</w:t>
            </w:r>
            <w:r w:rsidR="00596D0B" w:rsidRPr="004C54D2">
              <w:fldChar w:fldCharType="begin"/>
            </w:r>
            <w:r w:rsidRPr="004C54D2">
              <w:instrText xml:space="preserve"> SEQ ( \* ARABIC \s 1 </w:instrText>
            </w:r>
            <w:r w:rsidR="00596D0B" w:rsidRPr="004C54D2">
              <w:fldChar w:fldCharType="separate"/>
            </w:r>
            <w:r w:rsidR="0007715B">
              <w:rPr>
                <w:noProof/>
              </w:rPr>
              <w:t>9</w:t>
            </w:r>
            <w:r w:rsidR="00596D0B" w:rsidRPr="004C54D2">
              <w:fldChar w:fldCharType="end"/>
            </w:r>
            <w:r w:rsidRPr="004C54D2">
              <w:t>)</w:t>
            </w:r>
          </w:p>
        </w:tc>
      </w:tr>
    </w:tbl>
    <w:p w:rsidR="005A59B8" w:rsidRDefault="005A59B8" w:rsidP="005A59B8">
      <w:pPr>
        <w:ind w:firstLine="0"/>
      </w:pPr>
      <w:r>
        <w:t xml:space="preserve">где </w:t>
      </w:r>
      <w:r>
        <w:rPr>
          <w:noProof/>
          <w:position w:val="-34"/>
          <w:lang w:eastAsia="ru-RU"/>
        </w:rPr>
        <w:drawing>
          <wp:inline distT="0" distB="0" distL="0" distR="0">
            <wp:extent cx="755650" cy="495300"/>
            <wp:effectExtent l="0" t="0" r="0" b="0"/>
            <wp:docPr id="66"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103" cstate="print"/>
                    <a:srcRect/>
                    <a:stretch>
                      <a:fillRect/>
                    </a:stretch>
                  </pic:blipFill>
                  <pic:spPr bwMode="auto">
                    <a:xfrm>
                      <a:off x="0" y="0"/>
                      <a:ext cx="755650" cy="495300"/>
                    </a:xfrm>
                    <a:prstGeom prst="rect">
                      <a:avLst/>
                    </a:prstGeom>
                    <a:noFill/>
                    <a:ln w="9525">
                      <a:noFill/>
                      <a:miter lim="800000"/>
                      <a:headEnd/>
                      <a:tailEnd/>
                    </a:ln>
                  </pic:spPr>
                </pic:pic>
              </a:graphicData>
            </a:graphic>
          </wp:inline>
        </w:drawing>
      </w:r>
      <w:r>
        <w:t xml:space="preserve">, </w:t>
      </w:r>
      <w:r>
        <w:rPr>
          <w:noProof/>
          <w:position w:val="-14"/>
          <w:lang w:eastAsia="ru-RU"/>
        </w:rPr>
        <w:drawing>
          <wp:inline distT="0" distB="0" distL="0" distR="0">
            <wp:extent cx="342900" cy="260350"/>
            <wp:effectExtent l="0" t="0" r="0" b="0"/>
            <wp:docPr id="67"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04" cstate="print"/>
                    <a:srcRect/>
                    <a:stretch>
                      <a:fillRect/>
                    </a:stretch>
                  </pic:blipFill>
                  <pic:spPr bwMode="auto">
                    <a:xfrm>
                      <a:off x="0" y="0"/>
                      <a:ext cx="342900" cy="260350"/>
                    </a:xfrm>
                    <a:prstGeom prst="rect">
                      <a:avLst/>
                    </a:prstGeom>
                    <a:noFill/>
                    <a:ln w="9525">
                      <a:noFill/>
                      <a:miter lim="800000"/>
                      <a:headEnd/>
                      <a:tailEnd/>
                    </a:ln>
                  </pic:spPr>
                </pic:pic>
              </a:graphicData>
            </a:graphic>
          </wp:inline>
        </w:drawing>
      </w:r>
      <w:r>
        <w:t xml:space="preserve">— массовый поток конденсируемого пара, </w:t>
      </w:r>
      <w:r>
        <w:rPr>
          <w:noProof/>
          <w:position w:val="-14"/>
          <w:lang w:eastAsia="ru-RU"/>
        </w:rPr>
        <w:drawing>
          <wp:inline distT="0" distB="0" distL="0" distR="0">
            <wp:extent cx="323850" cy="228600"/>
            <wp:effectExtent l="0" t="0" r="0" b="0"/>
            <wp:docPr id="68"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105" cstate="print"/>
                    <a:srcRect/>
                    <a:stretch>
                      <a:fillRect/>
                    </a:stretch>
                  </pic:blipFill>
                  <pic:spPr bwMode="auto">
                    <a:xfrm>
                      <a:off x="0" y="0"/>
                      <a:ext cx="323850" cy="228600"/>
                    </a:xfrm>
                    <a:prstGeom prst="rect">
                      <a:avLst/>
                    </a:prstGeom>
                    <a:noFill/>
                    <a:ln w="9525">
                      <a:noFill/>
                      <a:miter lim="800000"/>
                      <a:headEnd/>
                      <a:tailEnd/>
                    </a:ln>
                  </pic:spPr>
                </pic:pic>
              </a:graphicData>
            </a:graphic>
          </wp:inline>
        </w:drawing>
      </w:r>
      <w:r>
        <w:t xml:space="preserve">— плотность конденсируемого пара, </w:t>
      </w:r>
      <w:r w:rsidRPr="00BD5877">
        <w:rPr>
          <w:i/>
          <w:lang w:val="en-US"/>
        </w:rPr>
        <w:t>S</w:t>
      </w:r>
      <w:r w:rsidRPr="00A5508B">
        <w:rPr>
          <w:i/>
          <w:vertAlign w:val="subscript"/>
          <w:lang w:val="en-US"/>
        </w:rPr>
        <w:t>h</w:t>
      </w:r>
      <w:r>
        <w:t xml:space="preserve">— </w:t>
      </w:r>
      <w:commentRangeStart w:id="156"/>
      <w:r>
        <w:t xml:space="preserve">полная площадь стенок </w:t>
      </w:r>
      <w:commentRangeEnd w:id="156"/>
      <w:r>
        <w:rPr>
          <w:rStyle w:val="afffffd"/>
          <w:rFonts w:eastAsia="Calibri"/>
          <w:szCs w:val="20"/>
          <w:lang w:val="en-US" w:eastAsia="ru-RU"/>
        </w:rPr>
        <w:commentReference w:id="156"/>
      </w:r>
      <w:r>
        <w:t xml:space="preserve">расчетной ячейки (поверхности конденсации). </w:t>
      </w:r>
    </w:p>
    <w:p w:rsidR="005A59B8" w:rsidRDefault="005A59B8" w:rsidP="005A59B8">
      <w:pPr>
        <w:pStyle w:val="afffff2"/>
      </w:pPr>
      <w:r w:rsidRPr="00C360EF">
        <w:tab/>
      </w:r>
      <w:r>
        <w:t xml:space="preserve">Поправка </w:t>
      </w:r>
      <w:r w:rsidRPr="00AC27DE">
        <w:rPr>
          <w:i/>
          <w:lang w:val="en-US"/>
        </w:rPr>
        <w:t>f</w:t>
      </w:r>
      <w:r w:rsidRPr="00AC27DE">
        <w:rPr>
          <w:vertAlign w:val="subscript"/>
          <w:lang w:val="en-US"/>
        </w:rPr>
        <w:t>W</w:t>
      </w:r>
      <w:r>
        <w:t>определяются следующим образом:</w:t>
      </w:r>
    </w:p>
    <w:tbl>
      <w:tblPr>
        <w:tblW w:w="9206" w:type="dxa"/>
        <w:tblInd w:w="648" w:type="dxa"/>
        <w:tblLook w:val="01E0"/>
      </w:tblPr>
      <w:tblGrid>
        <w:gridCol w:w="7959"/>
        <w:gridCol w:w="1247"/>
      </w:tblGrid>
      <w:tr w:rsidR="005A59B8" w:rsidRPr="00295FE1" w:rsidTr="005A59B8">
        <w:tc>
          <w:tcPr>
            <w:tcW w:w="7959" w:type="dxa"/>
            <w:vAlign w:val="center"/>
          </w:tcPr>
          <w:p w:rsidR="005A59B8" w:rsidRPr="003B21BA" w:rsidRDefault="005A59B8" w:rsidP="005A59B8">
            <w:pPr>
              <w:pStyle w:val="1-6"/>
              <w:ind w:firstLine="203"/>
              <w:rPr>
                <w:lang w:val="en-US"/>
              </w:rPr>
            </w:pPr>
            <w:r>
              <w:rPr>
                <w:noProof/>
                <w:position w:val="-74"/>
              </w:rPr>
              <w:drawing>
                <wp:inline distT="0" distB="0" distL="0" distR="0">
                  <wp:extent cx="3879850" cy="1003300"/>
                  <wp:effectExtent l="0" t="0" r="0" b="0"/>
                  <wp:docPr id="69"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107" cstate="print"/>
                          <a:srcRect/>
                          <a:stretch>
                            <a:fillRect/>
                          </a:stretch>
                        </pic:blipFill>
                        <pic:spPr bwMode="auto">
                          <a:xfrm>
                            <a:off x="0" y="0"/>
                            <a:ext cx="3879850" cy="1003300"/>
                          </a:xfrm>
                          <a:prstGeom prst="rect">
                            <a:avLst/>
                          </a:prstGeom>
                          <a:noFill/>
                          <a:ln w="9525">
                            <a:noFill/>
                            <a:miter lim="800000"/>
                            <a:headEnd/>
                            <a:tailEnd/>
                          </a:ln>
                        </pic:spPr>
                      </pic:pic>
                    </a:graphicData>
                  </a:graphic>
                </wp:inline>
              </w:drawing>
            </w:r>
            <w:r>
              <w:t>,</w:t>
            </w:r>
          </w:p>
        </w:tc>
        <w:tc>
          <w:tcPr>
            <w:tcW w:w="1247" w:type="dxa"/>
            <w:vAlign w:val="center"/>
          </w:tcPr>
          <w:p w:rsidR="005A59B8" w:rsidRPr="004C54D2" w:rsidRDefault="005A59B8" w:rsidP="005A59B8">
            <w:pPr>
              <w:pStyle w:val="affffffffff"/>
            </w:pPr>
            <w:bookmarkStart w:id="157" w:name="_Ref470517746"/>
            <w:r w:rsidRPr="004C54D2">
              <w:t>(</w:t>
            </w:r>
            <w:r w:rsidR="00596D0B" w:rsidRPr="004C54D2">
              <w:fldChar w:fldCharType="begin"/>
            </w:r>
            <w:r w:rsidRPr="004C54D2">
              <w:instrText xml:space="preserve"> STYLEREF 1 \s </w:instrText>
            </w:r>
            <w:r w:rsidR="00596D0B" w:rsidRPr="004C54D2">
              <w:fldChar w:fldCharType="separate"/>
            </w:r>
            <w:r w:rsidR="0007715B">
              <w:rPr>
                <w:noProof/>
              </w:rPr>
              <w:t>1</w:t>
            </w:r>
            <w:r w:rsidR="00596D0B" w:rsidRPr="004C54D2">
              <w:fldChar w:fldCharType="end"/>
            </w:r>
            <w:r w:rsidRPr="004C54D2">
              <w:t>.</w:t>
            </w:r>
            <w:r w:rsidR="00596D0B" w:rsidRPr="004C54D2">
              <w:fldChar w:fldCharType="begin"/>
            </w:r>
            <w:r w:rsidRPr="004C54D2">
              <w:instrText xml:space="preserve"> SEQ ( \* ARABIC \s 1 </w:instrText>
            </w:r>
            <w:r w:rsidR="00596D0B" w:rsidRPr="004C54D2">
              <w:fldChar w:fldCharType="separate"/>
            </w:r>
            <w:r w:rsidR="0007715B">
              <w:rPr>
                <w:noProof/>
              </w:rPr>
              <w:t>10</w:t>
            </w:r>
            <w:r w:rsidR="00596D0B" w:rsidRPr="004C54D2">
              <w:fldChar w:fldCharType="end"/>
            </w:r>
            <w:r w:rsidRPr="004C54D2">
              <w:t>)</w:t>
            </w:r>
            <w:bookmarkEnd w:id="157"/>
          </w:p>
        </w:tc>
      </w:tr>
    </w:tbl>
    <w:p w:rsidR="005A59B8" w:rsidRDefault="005A59B8" w:rsidP="005A59B8">
      <w:pPr>
        <w:ind w:firstLine="0"/>
      </w:pPr>
      <w:r>
        <w:t>где</w:t>
      </w:r>
      <w:r>
        <w:rPr>
          <w:noProof/>
          <w:position w:val="-14"/>
          <w:lang w:eastAsia="ru-RU"/>
        </w:rPr>
        <w:drawing>
          <wp:inline distT="0" distB="0" distL="0" distR="0">
            <wp:extent cx="387350" cy="228600"/>
            <wp:effectExtent l="0" t="0" r="0" b="0"/>
            <wp:docPr id="70"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108" cstate="print"/>
                    <a:srcRect/>
                    <a:stretch>
                      <a:fillRect/>
                    </a:stretch>
                  </pic:blipFill>
                  <pic:spPr bwMode="auto">
                    <a:xfrm>
                      <a:off x="0" y="0"/>
                      <a:ext cx="387350" cy="228600"/>
                    </a:xfrm>
                    <a:prstGeom prst="rect">
                      <a:avLst/>
                    </a:prstGeom>
                    <a:noFill/>
                    <a:ln w="9525">
                      <a:noFill/>
                      <a:miter lim="800000"/>
                      <a:headEnd/>
                      <a:tailEnd/>
                    </a:ln>
                  </pic:spPr>
                </pic:pic>
              </a:graphicData>
            </a:graphic>
          </wp:inline>
        </w:drawing>
      </w:r>
      <w:r>
        <w:rPr>
          <w:iCs/>
        </w:rPr>
        <w:t xml:space="preserve">— </w:t>
      </w:r>
      <w:r>
        <w:t xml:space="preserve">молекулярная масса пара, </w:t>
      </w:r>
      <w:r>
        <w:rPr>
          <w:noProof/>
          <w:position w:val="-14"/>
          <w:lang w:eastAsia="ru-RU"/>
        </w:rPr>
        <w:drawing>
          <wp:inline distT="0" distB="0" distL="0" distR="0">
            <wp:extent cx="400050" cy="222250"/>
            <wp:effectExtent l="19050" t="0" r="0" b="0"/>
            <wp:docPr id="71"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109" cstate="print"/>
                    <a:srcRect/>
                    <a:stretch>
                      <a:fillRect/>
                    </a:stretch>
                  </pic:blipFill>
                  <pic:spPr bwMode="auto">
                    <a:xfrm>
                      <a:off x="0" y="0"/>
                      <a:ext cx="400050" cy="222250"/>
                    </a:xfrm>
                    <a:prstGeom prst="rect">
                      <a:avLst/>
                    </a:prstGeom>
                    <a:noFill/>
                    <a:ln w="9525">
                      <a:noFill/>
                      <a:miter lim="800000"/>
                      <a:headEnd/>
                      <a:tailEnd/>
                    </a:ln>
                  </pic:spPr>
                </pic:pic>
              </a:graphicData>
            </a:graphic>
          </wp:inline>
        </w:drawing>
      </w:r>
      <w:r>
        <w:rPr>
          <w:iCs/>
        </w:rPr>
        <w:t>—</w:t>
      </w:r>
      <w:r>
        <w:t xml:space="preserve"> эффективная молекулярная масса неконденсируемых газов, вычисляемая по соотношению:</w:t>
      </w:r>
    </w:p>
    <w:tbl>
      <w:tblPr>
        <w:tblW w:w="9206" w:type="dxa"/>
        <w:tblInd w:w="648" w:type="dxa"/>
        <w:tblLook w:val="01E0"/>
      </w:tblPr>
      <w:tblGrid>
        <w:gridCol w:w="7959"/>
        <w:gridCol w:w="1247"/>
      </w:tblGrid>
      <w:tr w:rsidR="005A59B8" w:rsidRPr="00295FE1" w:rsidTr="005A59B8">
        <w:tc>
          <w:tcPr>
            <w:tcW w:w="7959" w:type="dxa"/>
            <w:vAlign w:val="center"/>
          </w:tcPr>
          <w:p w:rsidR="005A59B8" w:rsidRPr="003B21BA" w:rsidRDefault="005A59B8" w:rsidP="005A59B8">
            <w:pPr>
              <w:pStyle w:val="1-6"/>
              <w:ind w:firstLine="203"/>
              <w:rPr>
                <w:lang w:val="en-US"/>
              </w:rPr>
            </w:pPr>
            <w:r>
              <w:rPr>
                <w:noProof/>
                <w:position w:val="-48"/>
              </w:rPr>
              <w:drawing>
                <wp:inline distT="0" distB="0" distL="0" distR="0">
                  <wp:extent cx="1143000" cy="673100"/>
                  <wp:effectExtent l="19050" t="0" r="0" b="0"/>
                  <wp:docPr id="72" name="Рисунок 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49"/>
                          <pic:cNvPicPr>
                            <a:picLocks noChangeAspect="1" noChangeArrowheads="1"/>
                          </pic:cNvPicPr>
                        </pic:nvPicPr>
                        <pic:blipFill>
                          <a:blip r:embed="rId110" cstate="print"/>
                          <a:srcRect/>
                          <a:stretch>
                            <a:fillRect/>
                          </a:stretch>
                        </pic:blipFill>
                        <pic:spPr bwMode="auto">
                          <a:xfrm>
                            <a:off x="0" y="0"/>
                            <a:ext cx="1143000" cy="673100"/>
                          </a:xfrm>
                          <a:prstGeom prst="rect">
                            <a:avLst/>
                          </a:prstGeom>
                          <a:noFill/>
                          <a:ln w="9525">
                            <a:noFill/>
                            <a:miter lim="800000"/>
                            <a:headEnd/>
                            <a:tailEnd/>
                          </a:ln>
                        </pic:spPr>
                      </pic:pic>
                    </a:graphicData>
                  </a:graphic>
                </wp:inline>
              </w:drawing>
            </w:r>
          </w:p>
        </w:tc>
        <w:tc>
          <w:tcPr>
            <w:tcW w:w="1247" w:type="dxa"/>
            <w:vAlign w:val="center"/>
          </w:tcPr>
          <w:p w:rsidR="005A59B8" w:rsidRPr="004C54D2" w:rsidRDefault="005A59B8" w:rsidP="005A59B8">
            <w:pPr>
              <w:pStyle w:val="affffffffff"/>
            </w:pPr>
            <w:bookmarkStart w:id="158" w:name="_Ref470519474"/>
            <w:r w:rsidRPr="004C54D2">
              <w:t>(</w:t>
            </w:r>
            <w:r w:rsidR="00596D0B" w:rsidRPr="004C54D2">
              <w:fldChar w:fldCharType="begin"/>
            </w:r>
            <w:r w:rsidRPr="004C54D2">
              <w:instrText xml:space="preserve"> STYLEREF 1 \s </w:instrText>
            </w:r>
            <w:r w:rsidR="00596D0B" w:rsidRPr="004C54D2">
              <w:fldChar w:fldCharType="separate"/>
            </w:r>
            <w:r w:rsidR="0007715B">
              <w:rPr>
                <w:noProof/>
              </w:rPr>
              <w:t>1</w:t>
            </w:r>
            <w:r w:rsidR="00596D0B" w:rsidRPr="004C54D2">
              <w:fldChar w:fldCharType="end"/>
            </w:r>
            <w:r w:rsidRPr="004C54D2">
              <w:t>.</w:t>
            </w:r>
            <w:r w:rsidR="00596D0B" w:rsidRPr="004C54D2">
              <w:fldChar w:fldCharType="begin"/>
            </w:r>
            <w:r w:rsidRPr="004C54D2">
              <w:instrText xml:space="preserve"> SEQ ( \* ARABIC \s 1 </w:instrText>
            </w:r>
            <w:r w:rsidR="00596D0B" w:rsidRPr="004C54D2">
              <w:fldChar w:fldCharType="separate"/>
            </w:r>
            <w:r w:rsidR="0007715B">
              <w:rPr>
                <w:noProof/>
              </w:rPr>
              <w:t>11</w:t>
            </w:r>
            <w:r w:rsidR="00596D0B" w:rsidRPr="004C54D2">
              <w:fldChar w:fldCharType="end"/>
            </w:r>
            <w:r w:rsidRPr="004C54D2">
              <w:t>)</w:t>
            </w:r>
            <w:bookmarkEnd w:id="158"/>
          </w:p>
        </w:tc>
      </w:tr>
    </w:tbl>
    <w:p w:rsidR="005A59B8" w:rsidRDefault="005A59B8" w:rsidP="005A59B8">
      <w:pPr>
        <w:ind w:firstLine="0"/>
      </w:pPr>
      <w:r w:rsidRPr="006B2137">
        <w:t>где</w:t>
      </w:r>
      <w:r>
        <w:rPr>
          <w:i/>
        </w:rPr>
        <w:t>X</w:t>
      </w:r>
      <w:r>
        <w:rPr>
          <w:i/>
          <w:vertAlign w:val="subscript"/>
        </w:rPr>
        <w:t>i</w:t>
      </w:r>
      <w:r w:rsidRPr="000C1BC0">
        <w:t xml:space="preserve"> — </w:t>
      </w:r>
      <w:r>
        <w:t xml:space="preserve">молярная доля </w:t>
      </w:r>
      <w:r>
        <w:rPr>
          <w:lang w:val="en-US"/>
        </w:rPr>
        <w:t>i</w:t>
      </w:r>
      <w:r w:rsidRPr="006B3406">
        <w:t>-</w:t>
      </w:r>
      <w:r>
        <w:t xml:space="preserve">ого неконденсируемого газа, </w:t>
      </w:r>
      <w:r>
        <w:rPr>
          <w:noProof/>
          <w:position w:val="-10"/>
          <w:lang w:eastAsia="ru-RU"/>
        </w:rPr>
        <w:drawing>
          <wp:inline distT="0" distB="0" distL="0" distR="0">
            <wp:extent cx="209550" cy="190500"/>
            <wp:effectExtent l="0" t="0" r="0" b="0"/>
            <wp:docPr id="7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1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t xml:space="preserve"> - молекулярная масса </w:t>
      </w:r>
      <w:r>
        <w:rPr>
          <w:lang w:val="en-US"/>
        </w:rPr>
        <w:t>i</w:t>
      </w:r>
      <w:r w:rsidRPr="006B3406">
        <w:t>-</w:t>
      </w:r>
      <w:r>
        <w:t>ого неконденсируемого газа.</w:t>
      </w:r>
    </w:p>
    <w:p w:rsidR="005A59B8" w:rsidRPr="006B3406" w:rsidRDefault="005A59B8" w:rsidP="005A59B8">
      <w:r>
        <w:t xml:space="preserve">Формула </w:t>
      </w:r>
      <w:r w:rsidR="00596D0B">
        <w:fldChar w:fldCharType="begin"/>
      </w:r>
      <w:r>
        <w:instrText xml:space="preserve"> REF _Ref470517746 \h </w:instrText>
      </w:r>
      <w:r w:rsidR="00596D0B">
        <w:fldChar w:fldCharType="separate"/>
      </w:r>
      <w:r w:rsidR="0007715B" w:rsidRPr="004C54D2">
        <w:t>(</w:t>
      </w:r>
      <w:r w:rsidR="0007715B">
        <w:rPr>
          <w:noProof/>
        </w:rPr>
        <w:t>1</w:t>
      </w:r>
      <w:r w:rsidR="0007715B" w:rsidRPr="004C54D2">
        <w:t>.</w:t>
      </w:r>
      <w:r w:rsidR="0007715B">
        <w:rPr>
          <w:noProof/>
        </w:rPr>
        <w:t>10</w:t>
      </w:r>
      <w:r w:rsidR="0007715B" w:rsidRPr="004C54D2">
        <w:t>)</w:t>
      </w:r>
      <w:r w:rsidR="00596D0B">
        <w:fldChar w:fldCharType="end"/>
      </w:r>
      <w:r>
        <w:t xml:space="preserve"> пригодна как для свободномолекулярного, так и для континуального режимов течения [</w:t>
      </w:r>
      <w:r w:rsidR="00596D0B">
        <w:rPr>
          <w:highlight w:val="yellow"/>
        </w:rPr>
        <w:fldChar w:fldCharType="begin"/>
      </w:r>
      <w:r>
        <w:instrText xml:space="preserve"> REF _Ref470505623 \n \h </w:instrText>
      </w:r>
      <w:r w:rsidR="00596D0B">
        <w:rPr>
          <w:highlight w:val="yellow"/>
        </w:rPr>
      </w:r>
      <w:r w:rsidR="00596D0B">
        <w:rPr>
          <w:highlight w:val="yellow"/>
        </w:rPr>
        <w:fldChar w:fldCharType="separate"/>
      </w:r>
      <w:r w:rsidR="0007715B">
        <w:t>124</w:t>
      </w:r>
      <w:r w:rsidR="00596D0B">
        <w:rPr>
          <w:highlight w:val="yellow"/>
        </w:rPr>
        <w:fldChar w:fldCharType="end"/>
      </w:r>
      <w:r>
        <w:t>].</w:t>
      </w:r>
    </w:p>
    <w:p w:rsidR="005A59B8" w:rsidRDefault="005A59B8" w:rsidP="001000E8">
      <w:pPr>
        <w:pStyle w:val="30"/>
      </w:pPr>
      <w:bookmarkStart w:id="159" w:name="_Toc471642067"/>
      <w:r>
        <w:t>Поведение паров ПД</w:t>
      </w:r>
      <w:bookmarkEnd w:id="159"/>
    </w:p>
    <w:p w:rsidR="00484056" w:rsidRDefault="00484056" w:rsidP="00484056">
      <w:r>
        <w:t xml:space="preserve">В модуле используется равновесная модель конденсации паров ПД в объеме и на поверхностях конструкционных элементов. В рамках данной модели процесс конденсации </w:t>
      </w:r>
      <w:r>
        <w:lastRenderedPageBreak/>
        <w:t>рассматривается бесконечно быстрым. В таком приближении соотношение для скорости конденсации на стенках будет иметь вид:</w:t>
      </w:r>
    </w:p>
    <w:p w:rsidR="00484056" w:rsidRDefault="00325D64" w:rsidP="00484056">
      <w:r w:rsidRPr="00325D64">
        <w:rPr>
          <w:position w:val="-28"/>
        </w:rPr>
        <w:object w:dxaOrig="3460" w:dyaOrig="639">
          <v:shape id="_x0000_i1058" type="#_x0000_t75" style="width:173.45pt;height:31.95pt" o:ole="">
            <v:imagedata r:id="rId112" o:title=""/>
          </v:shape>
          <o:OLEObject Type="Embed" ProgID="Equation.3" ShapeID="_x0000_i1058" DrawAspect="Content" ObjectID="_1548768998" r:id="rId113"/>
        </w:object>
      </w:r>
    </w:p>
    <w:p w:rsidR="00484056" w:rsidRDefault="00325D64" w:rsidP="00484056">
      <w:r>
        <w:t xml:space="preserve">где </w:t>
      </w:r>
      <w:r w:rsidRPr="00E137E3">
        <w:rPr>
          <w:position w:val="-10"/>
        </w:rPr>
        <w:object w:dxaOrig="400" w:dyaOrig="300">
          <v:shape id="_x0000_i1059" type="#_x0000_t75" style="width:20.05pt;height:15.05pt" o:ole="">
            <v:imagedata r:id="rId114" o:title=""/>
          </v:shape>
          <o:OLEObject Type="Embed" ProgID="Equation.3" ShapeID="_x0000_i1059" DrawAspect="Content" ObjectID="_1548768999" r:id="rId115"/>
        </w:object>
      </w:r>
      <w:r>
        <w:t xml:space="preserve"> - площадь аэрозолей в объеме.</w:t>
      </w:r>
    </w:p>
    <w:p w:rsidR="00325D64" w:rsidRDefault="00325D64" w:rsidP="00484056">
      <w:r>
        <w:t>Аналогично выглядит соотношение для объемной конденсации</w:t>
      </w:r>
    </w:p>
    <w:p w:rsidR="00484056" w:rsidRPr="00484056" w:rsidRDefault="001000E8" w:rsidP="00484056">
      <w:r w:rsidRPr="00325D64">
        <w:rPr>
          <w:position w:val="-28"/>
        </w:rPr>
        <w:object w:dxaOrig="4380" w:dyaOrig="620">
          <v:shape id="_x0000_i1060" type="#_x0000_t75" style="width:219.15pt;height:31.3pt" o:ole="">
            <v:imagedata r:id="rId116" o:title=""/>
          </v:shape>
          <o:OLEObject Type="Embed" ProgID="Equation.3" ShapeID="_x0000_i1060" DrawAspect="Content" ObjectID="_1548769000" r:id="rId117"/>
        </w:object>
      </w:r>
      <w:r>
        <w:t>.</w:t>
      </w:r>
    </w:p>
    <w:p w:rsidR="00C66FD1" w:rsidRDefault="00C66FD1" w:rsidP="00C66FD1">
      <w:pPr>
        <w:pStyle w:val="4"/>
      </w:pPr>
      <w:r>
        <w:t>Расчет предельной объемной концентрации насыщенных паров ПД</w:t>
      </w:r>
    </w:p>
    <w:p w:rsidR="005A59B8" w:rsidRDefault="005A59B8" w:rsidP="005A59B8">
      <w:pPr>
        <w:pStyle w:val="af3"/>
        <w:rPr>
          <w:szCs w:val="24"/>
        </w:rPr>
      </w:pPr>
      <w:r>
        <w:rPr>
          <w:szCs w:val="24"/>
        </w:rPr>
        <w:t>Таблица 1.2. - Корреляции для вычисления давления насыщенных паров ПД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5"/>
        <w:gridCol w:w="6168"/>
        <w:gridCol w:w="1808"/>
      </w:tblGrid>
      <w:tr w:rsidR="005A59B8" w:rsidTr="005A59B8">
        <w:tc>
          <w:tcPr>
            <w:tcW w:w="1595" w:type="dxa"/>
          </w:tcPr>
          <w:p w:rsidR="005A59B8" w:rsidRDefault="005A59B8" w:rsidP="005A59B8">
            <w:pPr>
              <w:ind w:firstLine="0"/>
            </w:pPr>
            <w:r>
              <w:t>Хим. соединение ПД</w:t>
            </w:r>
          </w:p>
        </w:tc>
        <w:tc>
          <w:tcPr>
            <w:tcW w:w="6168" w:type="dxa"/>
          </w:tcPr>
          <w:p w:rsidR="005A59B8" w:rsidRDefault="005A59B8" w:rsidP="005A59B8">
            <w:pPr>
              <w:ind w:firstLine="0"/>
            </w:pPr>
            <w:r>
              <w:t>Давление насыщенного пара, Па</w:t>
            </w:r>
          </w:p>
        </w:tc>
        <w:tc>
          <w:tcPr>
            <w:tcW w:w="1808" w:type="dxa"/>
          </w:tcPr>
          <w:p w:rsidR="005A59B8" w:rsidRDefault="005A59B8" w:rsidP="005A59B8">
            <w:pPr>
              <w:ind w:firstLine="0"/>
            </w:pPr>
            <w:r>
              <w:t>Источник</w:t>
            </w:r>
          </w:p>
        </w:tc>
      </w:tr>
      <w:tr w:rsidR="005A59B8" w:rsidRPr="005B1EB7" w:rsidTr="005A59B8">
        <w:tc>
          <w:tcPr>
            <w:tcW w:w="1595" w:type="dxa"/>
          </w:tcPr>
          <w:p w:rsidR="005A59B8" w:rsidRPr="00E2554E" w:rsidRDefault="00E2554E" w:rsidP="005A59B8">
            <w:pPr>
              <w:ind w:firstLine="0"/>
              <w:rPr>
                <w:lang w:val="en-US"/>
              </w:rPr>
            </w:pPr>
            <w:r>
              <w:t>I2</w:t>
            </w:r>
          </w:p>
        </w:tc>
        <w:tc>
          <w:tcPr>
            <w:tcW w:w="6168" w:type="dxa"/>
          </w:tcPr>
          <w:p w:rsidR="005A59B8" w:rsidRPr="004C54D2" w:rsidRDefault="001000E8" w:rsidP="005A59B8">
            <w:pPr>
              <w:ind w:firstLine="0"/>
              <w:rPr>
                <w:lang w:val="en-US"/>
              </w:rPr>
            </w:pPr>
            <w:r w:rsidRPr="00233B96">
              <w:rPr>
                <w:position w:val="-10"/>
              </w:rPr>
              <w:object w:dxaOrig="3180" w:dyaOrig="380">
                <v:shape id="_x0000_i1061" type="#_x0000_t75" style="width:157.75pt;height:18.8pt" o:ole="">
                  <v:imagedata r:id="rId118" o:title=""/>
                </v:shape>
                <o:OLEObject Type="Embed" ProgID="Equation.3" ShapeID="_x0000_i1061" DrawAspect="Content" ObjectID="_1548769001" r:id="rId119"/>
              </w:object>
            </w:r>
          </w:p>
        </w:tc>
        <w:tc>
          <w:tcPr>
            <w:tcW w:w="1808" w:type="dxa"/>
          </w:tcPr>
          <w:p w:rsidR="005A59B8" w:rsidRPr="004C54D2" w:rsidRDefault="005A59B8" w:rsidP="00E2554E">
            <w:pPr>
              <w:ind w:firstLine="0"/>
              <w:rPr>
                <w:lang w:val="en-US"/>
              </w:rPr>
            </w:pPr>
          </w:p>
        </w:tc>
      </w:tr>
    </w:tbl>
    <w:p w:rsidR="00C66FD1" w:rsidRDefault="00C66FD1" w:rsidP="00360028">
      <w:pPr>
        <w:pStyle w:val="4"/>
        <w:numPr>
          <w:ilvl w:val="3"/>
          <w:numId w:val="45"/>
        </w:numPr>
      </w:pPr>
      <w:r>
        <w:t>А</w:t>
      </w:r>
      <w:commentRangeStart w:id="160"/>
      <w:r>
        <w:t xml:space="preserve">дсорбция </w:t>
      </w:r>
      <w:commentRangeEnd w:id="160"/>
      <w:r>
        <w:rPr>
          <w:rStyle w:val="afffffd"/>
          <w:rFonts w:eastAsia="Calibri"/>
          <w:b w:val="0"/>
          <w:lang w:val="en-US" w:eastAsia="ru-RU"/>
        </w:rPr>
        <w:commentReference w:id="160"/>
      </w:r>
      <w:r>
        <w:rPr>
          <w:lang w:val="en-US"/>
        </w:rPr>
        <w:t>паров</w:t>
      </w:r>
      <w:ins w:id="161" w:author="Tsaun" w:date="2017-02-13T17:30:00Z">
        <w:r w:rsidR="00476B8C">
          <w:t xml:space="preserve"> </w:t>
        </w:r>
      </w:ins>
      <w:r>
        <w:rPr>
          <w:lang w:val="en-US"/>
        </w:rPr>
        <w:t>йода</w:t>
      </w:r>
    </w:p>
    <w:p w:rsidR="005A59B8" w:rsidRPr="006B3406" w:rsidRDefault="005A59B8" w:rsidP="005A59B8">
      <w:pPr>
        <w:pStyle w:val="af3"/>
      </w:pPr>
      <w:r w:rsidRPr="009D2467">
        <w:rPr>
          <w:highlight w:val="yellow"/>
        </w:rPr>
        <w:t>Модель адсорбции не включена в набор моделей по умолчанию, она рекомендуется для проведения анализа чувствительности (активируется пользователем из входного набора).</w:t>
      </w:r>
      <w:r>
        <w:t xml:space="preserve"> Используемая корреляция для скорости сорбции йода </w:t>
      </w:r>
      <w:r w:rsidRPr="00B72A74">
        <w:rPr>
          <w:szCs w:val="24"/>
        </w:rPr>
        <w:t>I</w:t>
      </w:r>
      <w:r w:rsidRPr="00B72A74">
        <w:rPr>
          <w:szCs w:val="24"/>
          <w:vertAlign w:val="subscript"/>
        </w:rPr>
        <w:t>2</w:t>
      </w:r>
      <w:r w:rsidRPr="0091358A">
        <w:rPr>
          <w:szCs w:val="24"/>
        </w:rPr>
        <w:t>в зависимости от температуры</w:t>
      </w:r>
      <w:ins w:id="162" w:author="Tsaun" w:date="2017-02-13T17:30:00Z">
        <w:r w:rsidR="00476B8C">
          <w:rPr>
            <w:szCs w:val="24"/>
          </w:rPr>
          <w:t xml:space="preserve"> </w:t>
        </w:r>
      </w:ins>
      <w:r w:rsidRPr="0091358A">
        <w:rPr>
          <w:szCs w:val="24"/>
        </w:rPr>
        <w:t>получена для</w:t>
      </w:r>
      <w:ins w:id="163" w:author="Tsaun" w:date="2017-02-13T17:30:00Z">
        <w:r w:rsidR="00476B8C">
          <w:rPr>
            <w:szCs w:val="24"/>
          </w:rPr>
          <w:t xml:space="preserve"> </w:t>
        </w:r>
      </w:ins>
      <w:r w:rsidRPr="0091358A">
        <w:rPr>
          <w:szCs w:val="24"/>
        </w:rPr>
        <w:t>оценки адсорбируемой</w:t>
      </w:r>
      <w:ins w:id="164" w:author="Tsaun" w:date="2017-02-13T17:30:00Z">
        <w:r w:rsidR="00476B8C">
          <w:rPr>
            <w:szCs w:val="24"/>
          </w:rPr>
          <w:t xml:space="preserve"> </w:t>
        </w:r>
      </w:ins>
      <w:r w:rsidRPr="0091358A">
        <w:rPr>
          <w:szCs w:val="24"/>
        </w:rPr>
        <w:t xml:space="preserve">массы </w:t>
      </w:r>
      <w:r>
        <w:rPr>
          <w:szCs w:val="24"/>
        </w:rPr>
        <w:t xml:space="preserve">на поверхностях из нержавеющей стали </w:t>
      </w:r>
      <w:r w:rsidRPr="006B3406">
        <w:rPr>
          <w:szCs w:val="24"/>
        </w:rPr>
        <w:t>(</w:t>
      </w:r>
      <w:r>
        <w:rPr>
          <w:szCs w:val="24"/>
          <w:lang w:val="en-US"/>
        </w:rPr>
        <w:t>SS</w:t>
      </w:r>
      <w:r w:rsidRPr="006B3406">
        <w:rPr>
          <w:szCs w:val="24"/>
        </w:rPr>
        <w:t>304).</w:t>
      </w:r>
    </w:p>
    <w:p w:rsidR="005A59B8" w:rsidRPr="00B72A74" w:rsidRDefault="005A59B8" w:rsidP="005A59B8">
      <w:pPr>
        <w:rPr>
          <w:szCs w:val="24"/>
        </w:rPr>
      </w:pPr>
      <w:r w:rsidRPr="00B72A74">
        <w:rPr>
          <w:szCs w:val="24"/>
        </w:rPr>
        <w:t>Скорость адсорбции йода I</w:t>
      </w:r>
      <w:r w:rsidRPr="00B72A74">
        <w:rPr>
          <w:szCs w:val="24"/>
          <w:vertAlign w:val="subscript"/>
        </w:rPr>
        <w:t>2</w:t>
      </w:r>
      <w:r w:rsidRPr="00B72A74">
        <w:rPr>
          <w:szCs w:val="24"/>
        </w:rPr>
        <w:t xml:space="preserve"> согласно [</w:t>
      </w:r>
      <w:fldSimple w:instr=" REF _Ref368578300 \r \h  \* MERGEFORMAT ">
        <w:r w:rsidR="0007715B" w:rsidRPr="0007715B">
          <w:rPr>
            <w:szCs w:val="24"/>
          </w:rPr>
          <w:t>66</w:t>
        </w:r>
      </w:fldSimple>
      <w:r w:rsidRPr="00B72A74">
        <w:rPr>
          <w:szCs w:val="24"/>
        </w:rPr>
        <w:t>] равна</w:t>
      </w:r>
    </w:p>
    <w:tbl>
      <w:tblPr>
        <w:tblW w:w="9206" w:type="dxa"/>
        <w:tblInd w:w="648" w:type="dxa"/>
        <w:tblLook w:val="01E0"/>
      </w:tblPr>
      <w:tblGrid>
        <w:gridCol w:w="7952"/>
        <w:gridCol w:w="1254"/>
      </w:tblGrid>
      <w:tr w:rsidR="005A59B8" w:rsidRPr="00B72A74" w:rsidTr="005A59B8">
        <w:tc>
          <w:tcPr>
            <w:tcW w:w="7952" w:type="dxa"/>
            <w:vAlign w:val="center"/>
          </w:tcPr>
          <w:p w:rsidR="005A59B8" w:rsidRPr="00B72A74" w:rsidRDefault="005A59B8" w:rsidP="005A59B8">
            <w:pPr>
              <w:rPr>
                <w:lang w:val="en-US"/>
              </w:rPr>
            </w:pPr>
            <w:r w:rsidRPr="00CE17DE">
              <w:rPr>
                <w:position w:val="-24"/>
              </w:rPr>
              <w:object w:dxaOrig="2360" w:dyaOrig="580">
                <v:shape id="_x0000_i1062" type="#_x0000_t75" style="width:117.1pt;height:28.8pt" o:ole="">
                  <v:imagedata r:id="rId120" o:title=""/>
                </v:shape>
                <o:OLEObject Type="Embed" ProgID="Equation.3" ShapeID="_x0000_i1062" DrawAspect="Content" ObjectID="_1548769002" r:id="rId121"/>
              </w:object>
            </w:r>
            <w:r w:rsidRPr="00B72A74">
              <w:t>.</w:t>
            </w:r>
          </w:p>
        </w:tc>
        <w:tc>
          <w:tcPr>
            <w:tcW w:w="1254" w:type="dxa"/>
            <w:vAlign w:val="center"/>
          </w:tcPr>
          <w:p w:rsidR="005A59B8" w:rsidRPr="004C54D2" w:rsidRDefault="005A59B8" w:rsidP="005A59B8">
            <w:pPr>
              <w:pStyle w:val="affffffffff"/>
            </w:pPr>
            <w:r w:rsidRPr="004C54D2">
              <w:t>(</w:t>
            </w:r>
            <w:r w:rsidR="00596D0B" w:rsidRPr="004C54D2">
              <w:fldChar w:fldCharType="begin"/>
            </w:r>
            <w:r w:rsidRPr="004C54D2">
              <w:instrText xml:space="preserve"> STYLEREF 1 \s </w:instrText>
            </w:r>
            <w:r w:rsidR="00596D0B" w:rsidRPr="004C54D2">
              <w:fldChar w:fldCharType="separate"/>
            </w:r>
            <w:r w:rsidR="0007715B">
              <w:rPr>
                <w:noProof/>
              </w:rPr>
              <w:t>1</w:t>
            </w:r>
            <w:r w:rsidR="00596D0B" w:rsidRPr="004C54D2">
              <w:fldChar w:fldCharType="end"/>
            </w:r>
            <w:r w:rsidRPr="004C54D2">
              <w:t>.</w:t>
            </w:r>
            <w:r w:rsidR="00596D0B" w:rsidRPr="004C54D2">
              <w:fldChar w:fldCharType="begin"/>
            </w:r>
            <w:r w:rsidRPr="004C54D2">
              <w:instrText xml:space="preserve"> SEQ ( \* ARABIC \s 1 </w:instrText>
            </w:r>
            <w:r w:rsidR="00596D0B" w:rsidRPr="004C54D2">
              <w:fldChar w:fldCharType="separate"/>
            </w:r>
            <w:r w:rsidR="0007715B">
              <w:rPr>
                <w:noProof/>
              </w:rPr>
              <w:t>12</w:t>
            </w:r>
            <w:r w:rsidR="00596D0B" w:rsidRPr="004C54D2">
              <w:fldChar w:fldCharType="end"/>
            </w:r>
            <w:r w:rsidRPr="004C54D2">
              <w:t>)</w:t>
            </w:r>
          </w:p>
        </w:tc>
      </w:tr>
    </w:tbl>
    <w:p w:rsidR="005A59B8" w:rsidRDefault="005A59B8" w:rsidP="005A59B8">
      <w:pPr>
        <w:ind w:firstLine="0"/>
      </w:pPr>
      <w:r w:rsidRPr="00B72A74">
        <w:rPr>
          <w:szCs w:val="24"/>
        </w:rPr>
        <w:t>где</w:t>
      </w:r>
      <w:r w:rsidRPr="00B83760">
        <w:rPr>
          <w:position w:val="-14"/>
        </w:rPr>
        <w:object w:dxaOrig="540" w:dyaOrig="380">
          <v:shape id="_x0000_i1063" type="#_x0000_t75" style="width:26.9pt;height:18.8pt" o:ole="">
            <v:imagedata r:id="rId122" o:title=""/>
          </v:shape>
          <o:OLEObject Type="Embed" ProgID="Equation.3" ShapeID="_x0000_i1063" DrawAspect="Content" ObjectID="_1548769003" r:id="rId123"/>
        </w:object>
      </w:r>
      <w:r w:rsidRPr="00B72A74">
        <w:rPr>
          <w:szCs w:val="24"/>
        </w:rPr>
        <w:t xml:space="preserve"> — скорость с</w:t>
      </w:r>
      <w:r>
        <w:rPr>
          <w:szCs w:val="24"/>
        </w:rPr>
        <w:t>орбции (</w:t>
      </w:r>
      <w:r w:rsidRPr="00B72A74">
        <w:rPr>
          <w:szCs w:val="24"/>
        </w:rPr>
        <w:t>м/с</w:t>
      </w:r>
      <w:r>
        <w:rPr>
          <w:szCs w:val="24"/>
        </w:rPr>
        <w:t>)</w:t>
      </w:r>
      <w:r w:rsidRPr="00B72A74">
        <w:rPr>
          <w:szCs w:val="24"/>
        </w:rPr>
        <w:t xml:space="preserve">. </w:t>
      </w:r>
    </w:p>
    <w:p w:rsidR="001000E8" w:rsidRDefault="00FB5B8D" w:rsidP="001000E8">
      <w:pPr>
        <w:pStyle w:val="30"/>
      </w:pPr>
      <w:r>
        <w:t xml:space="preserve">Влияние </w:t>
      </w:r>
      <w:r>
        <w:rPr>
          <w:lang w:eastAsia="ru-RU"/>
        </w:rPr>
        <w:t>спринклерной системы</w:t>
      </w:r>
    </w:p>
    <w:p w:rsidR="000879D5" w:rsidRDefault="000879D5" w:rsidP="00FB5B8D">
      <w:pPr>
        <w:pStyle w:val="af3"/>
        <w:rPr>
          <w:ins w:id="165" w:author="Tsaun" w:date="2017-02-14T18:04:00Z"/>
        </w:rPr>
      </w:pPr>
      <w:ins w:id="166" w:author="Tsaun" w:date="2017-02-14T18:04:00Z">
        <w:r>
          <w:t>В рамках модели осаждения паров ПД за счет спринклерной системы используются следующие допущения:</w:t>
        </w:r>
      </w:ins>
    </w:p>
    <w:p w:rsidR="000879D5" w:rsidRDefault="000879D5" w:rsidP="00FB5B8D">
      <w:pPr>
        <w:pStyle w:val="af3"/>
        <w:rPr>
          <w:ins w:id="167" w:author="Tsaun" w:date="2017-02-14T18:05:00Z"/>
        </w:rPr>
      </w:pPr>
      <w:ins w:id="168" w:author="Tsaun" w:date="2017-02-14T18:04:00Z">
        <w:r>
          <w:t>1. Характерное время изменение объемной концентрации паров ПД много больше времени падения капли (за время падения капли концентрацию пара ПД можно считать постоянной);</w:t>
        </w:r>
      </w:ins>
    </w:p>
    <w:p w:rsidR="000879D5" w:rsidRDefault="000879D5" w:rsidP="00FB5B8D">
      <w:pPr>
        <w:pStyle w:val="af3"/>
        <w:rPr>
          <w:ins w:id="169" w:author="Tsaun" w:date="2017-02-14T18:05:00Z"/>
        </w:rPr>
      </w:pPr>
      <w:ins w:id="170" w:author="Tsaun" w:date="2017-02-14T18:05:00Z">
        <w:r>
          <w:t>2. Кинетика растворения паров ПД в каплях носит диффузионный характер.</w:t>
        </w:r>
      </w:ins>
    </w:p>
    <w:p w:rsidR="00FB5B8D" w:rsidRPr="008D09BA" w:rsidRDefault="000879D5" w:rsidP="000879D5">
      <w:pPr>
        <w:pStyle w:val="af3"/>
      </w:pPr>
      <w:ins w:id="171" w:author="Tsaun" w:date="2017-02-14T18:06:00Z">
        <w:r>
          <w:t xml:space="preserve">При таких допущениях соотношение для </w:t>
        </w:r>
      </w:ins>
      <w:del w:id="172" w:author="Tsaun" w:date="2017-02-14T18:07:00Z">
        <w:r w:rsidR="00FB5B8D" w:rsidDel="000879D5">
          <w:delText xml:space="preserve">Для паров и благородных газов ПД соотношение </w:delText>
        </w:r>
      </w:del>
      <w:r w:rsidR="00FB5B8D" w:rsidRPr="00E137E3">
        <w:rPr>
          <w:position w:val="-14"/>
        </w:rPr>
        <w:object w:dxaOrig="600" w:dyaOrig="380">
          <v:shape id="_x0000_i1064" type="#_x0000_t75" style="width:30.05pt;height:18.8pt" o:ole="">
            <v:imagedata r:id="rId124" o:title=""/>
          </v:shape>
          <o:OLEObject Type="Embed" ProgID="Equation.3" ShapeID="_x0000_i1064" DrawAspect="Content" ObjectID="_1548769004" r:id="rId125"/>
        </w:object>
      </w:r>
      <w:r w:rsidR="00FB5B8D" w:rsidRPr="008D09BA">
        <w:t xml:space="preserve"> может быть записан</w:t>
      </w:r>
      <w:r w:rsidR="00FB5B8D">
        <w:t>о</w:t>
      </w:r>
      <w:r w:rsidR="00FB5B8D" w:rsidRPr="008D09BA">
        <w:t xml:space="preserve"> в виде:</w:t>
      </w:r>
    </w:p>
    <w:p w:rsidR="00FB5B8D" w:rsidRPr="008D09BA" w:rsidRDefault="00A74420" w:rsidP="00FB5B8D">
      <w:pPr>
        <w:pStyle w:val="42"/>
      </w:pPr>
      <w:r w:rsidRPr="000879D5">
        <w:rPr>
          <w:position w:val="-20"/>
        </w:rPr>
        <w:object w:dxaOrig="3080" w:dyaOrig="520">
          <v:shape id="_x0000_i1065" type="#_x0000_t75" style="width:154pt;height:25.65pt" o:ole="">
            <v:imagedata r:id="rId126" o:title=""/>
          </v:shape>
          <o:OLEObject Type="Embed" ProgID="Equation.3" ShapeID="_x0000_i1065" DrawAspect="Content" ObjectID="_1548769005" r:id="rId127"/>
        </w:object>
      </w:r>
      <w:del w:id="173" w:author="Tsaun" w:date="2017-02-14T18:14:00Z">
        <w:r w:rsidR="00FB5B8D" w:rsidRPr="008D09BA" w:rsidDel="000879D5">
          <w:delText xml:space="preserve"> = Е</w:delText>
        </w:r>
        <w:r w:rsidR="00FB5B8D" w:rsidRPr="008D09BA" w:rsidDel="000879D5">
          <w:rPr>
            <w:vertAlign w:val="subscript"/>
          </w:rPr>
          <w:delText xml:space="preserve">1, 2 </w:delText>
        </w:r>
        <w:r w:rsidR="00FB5B8D" w:rsidRPr="008D09BA" w:rsidDel="000879D5">
          <w:delText>(</w:delText>
        </w:r>
        <w:r w:rsidR="00FB5B8D" w:rsidRPr="008D09BA" w:rsidDel="000879D5">
          <w:rPr>
            <w:lang w:val="en-US"/>
          </w:rPr>
          <w:delText>t</w:delText>
        </w:r>
        <w:r w:rsidR="00FB5B8D" w:rsidRPr="008D09BA" w:rsidDel="000879D5">
          <w:delText xml:space="preserve">) </w:delText>
        </w:r>
        <w:r w:rsidR="00FB5B8D" w:rsidRPr="008D09BA" w:rsidDel="000879D5">
          <w:rPr>
            <w:lang w:val="en-US"/>
          </w:rPr>
          <w:delText>H</w:delText>
        </w:r>
        <w:r w:rsidR="00FB5B8D" w:rsidRPr="008D09BA" w:rsidDel="000879D5">
          <w:rPr>
            <w:vertAlign w:val="subscript"/>
          </w:rPr>
          <w:delText xml:space="preserve">1, 2 </w:delText>
        </w:r>
        <w:r w:rsidR="00FB5B8D" w:rsidRPr="008D09BA" w:rsidDel="000879D5">
          <w:delText>(</w:delText>
        </w:r>
        <w:r w:rsidR="00FB5B8D" w:rsidRPr="008D09BA" w:rsidDel="000879D5">
          <w:rPr>
            <w:lang w:val="en-US"/>
          </w:rPr>
          <w:delText>t</w:delText>
        </w:r>
        <w:r w:rsidR="00FB5B8D" w:rsidRPr="008D09BA" w:rsidDel="000879D5">
          <w:delText xml:space="preserve">) </w:delText>
        </w:r>
        <w:r w:rsidR="00FB5B8D" w:rsidRPr="008D09BA" w:rsidDel="000879D5">
          <w:rPr>
            <w:lang w:val="en-US"/>
          </w:rPr>
          <w:delText>L</w:delText>
        </w:r>
        <w:r w:rsidR="00FB5B8D" w:rsidDel="000879D5">
          <w:delText>/</w:delText>
        </w:r>
        <w:r w:rsidR="00FB5B8D" w:rsidRPr="008D09BA" w:rsidDel="000879D5">
          <w:rPr>
            <w:lang w:val="en-US"/>
          </w:rPr>
          <w:delText>V</w:delText>
        </w:r>
      </w:del>
      <w:r w:rsidR="00FB5B8D">
        <w:t>,</w:t>
      </w:r>
      <w:r w:rsidR="00FB5B8D" w:rsidRPr="008D09BA">
        <w:tab/>
      </w:r>
      <w:r w:rsidR="00FB5B8D" w:rsidRPr="008D09BA">
        <w:tab/>
      </w:r>
      <w:r w:rsidR="00FB5B8D">
        <w:tab/>
      </w:r>
      <w:r w:rsidR="00FB5B8D" w:rsidRPr="008D09BA">
        <w:tab/>
      </w:r>
      <w:r w:rsidR="00FB5B8D" w:rsidRPr="008D09BA">
        <w:tab/>
      </w:r>
      <w:r w:rsidR="00FB5B8D" w:rsidRPr="008D09BA">
        <w:tab/>
      </w:r>
      <w:r w:rsidR="00FB5B8D" w:rsidRPr="008D09BA">
        <w:tab/>
        <w:t>(</w:t>
      </w:r>
      <w:r w:rsidR="00FB5B8D">
        <w:t>8.2</w:t>
      </w:r>
      <w:r w:rsidR="00FB5B8D" w:rsidRPr="008D09BA">
        <w:t>)</w:t>
      </w:r>
    </w:p>
    <w:p w:rsidR="00FB5B8D" w:rsidRPr="008D09BA" w:rsidRDefault="00FB5B8D" w:rsidP="00FB5B8D">
      <w:r w:rsidRPr="008D09BA">
        <w:t xml:space="preserve">где L </w:t>
      </w:r>
      <w:r>
        <w:t>—</w:t>
      </w:r>
      <w:r w:rsidRPr="008D09BA">
        <w:t xml:space="preserve"> расход водного раствора, подаваемого на форсунки спринклерной системы;</w:t>
      </w:r>
    </w:p>
    <w:p w:rsidR="00FB5B8D" w:rsidRPr="008D09BA" w:rsidRDefault="00FB5B8D" w:rsidP="00FB5B8D">
      <w:r w:rsidRPr="008D09BA">
        <w:t xml:space="preserve">V </w:t>
      </w:r>
      <w:r>
        <w:t>—</w:t>
      </w:r>
      <w:r w:rsidRPr="008D09BA">
        <w:t xml:space="preserve"> объем помещения, где происходит разбрызгивание раствора;</w:t>
      </w:r>
    </w:p>
    <w:p w:rsidR="00FB5B8D" w:rsidRPr="008D09BA" w:rsidRDefault="00A74420" w:rsidP="00FB5B8D">
      <w:ins w:id="174" w:author="Tsaun" w:date="2017-02-14T18:14:00Z">
        <w:r w:rsidRPr="005E7AF1">
          <w:rPr>
            <w:position w:val="-14"/>
          </w:rPr>
          <w:object w:dxaOrig="380" w:dyaOrig="380">
            <v:shape id="_x0000_i1066" type="#_x0000_t75" style="width:18.8pt;height:18.8pt" o:ole="">
              <v:imagedata r:id="rId128" o:title=""/>
            </v:shape>
            <o:OLEObject Type="Embed" ProgID="Equation.3" ShapeID="_x0000_i1066" DrawAspect="Content" ObjectID="_1548769006" r:id="rId129"/>
          </w:object>
        </w:r>
      </w:ins>
      <w:del w:id="175" w:author="Tsaun" w:date="2017-02-14T18:14:00Z">
        <w:r w:rsidR="00FB5B8D" w:rsidRPr="008D09BA" w:rsidDel="00A74420">
          <w:delText>Е</w:delText>
        </w:r>
        <w:r w:rsidR="00FB5B8D" w:rsidRPr="008D09BA" w:rsidDel="00A74420">
          <w:rPr>
            <w:vertAlign w:val="subscript"/>
          </w:rPr>
          <w:delText>1,2</w:delText>
        </w:r>
        <w:r w:rsidR="00FB5B8D" w:rsidRPr="008D09BA" w:rsidDel="00A74420">
          <w:delText>(t)</w:delText>
        </w:r>
      </w:del>
      <w:r w:rsidR="00FB5B8D">
        <w:rPr>
          <w:lang w:val="en-US"/>
        </w:rPr>
        <w:t> </w:t>
      </w:r>
      <w:r w:rsidR="00FB5B8D">
        <w:t>—</w:t>
      </w:r>
      <w:r w:rsidR="00FB5B8D" w:rsidRPr="008D09BA">
        <w:t xml:space="preserve"> </w:t>
      </w:r>
      <w:del w:id="176" w:author="Tsaun" w:date="2017-02-14T18:20:00Z">
        <w:r w:rsidR="00FB5B8D" w:rsidRPr="008D09BA" w:rsidDel="00A74420">
          <w:delText>эффективность абсорбции радионуклидов первой и второй группы соответственно спринклерной системы</w:delText>
        </w:r>
      </w:del>
      <w:ins w:id="177" w:author="Tsaun" w:date="2017-02-14T18:20:00Z">
        <w:r>
          <w:t>эффективный коэффициент растворения паров ПД в объеме капли</w:t>
        </w:r>
      </w:ins>
      <w:r w:rsidR="00FB5B8D" w:rsidRPr="008D09BA">
        <w:t xml:space="preserve"> (определяется в соответствии с рекомендац</w:t>
      </w:r>
      <w:r w:rsidR="00FB5B8D">
        <w:t>иями, изложенными в Приложении А</w:t>
      </w:r>
      <w:ins w:id="178" w:author="Arkadi Kiselev" w:date="2017-02-06T16:10:00Z">
        <w:r w:rsidR="00B830DB">
          <w:t xml:space="preserve"> – перенести сюда</w:t>
        </w:r>
      </w:ins>
      <w:r w:rsidR="00FB5B8D" w:rsidRPr="008D09BA">
        <w:t>);</w:t>
      </w:r>
    </w:p>
    <w:p w:rsidR="00FB5B8D" w:rsidRDefault="00FB5B8D" w:rsidP="00FB5B8D">
      <w:pPr>
        <w:rPr>
          <w:ins w:id="179" w:author="Tsaun" w:date="2017-02-14T18:20:00Z"/>
        </w:rPr>
      </w:pPr>
      <w:r w:rsidRPr="008D09BA">
        <w:t>H</w:t>
      </w:r>
      <w:del w:id="180" w:author="Tsaun" w:date="2017-02-14T18:23:00Z">
        <w:r w:rsidRPr="008D09BA" w:rsidDel="00A74420">
          <w:rPr>
            <w:vertAlign w:val="subscript"/>
          </w:rPr>
          <w:delText>1,2</w:delText>
        </w:r>
      </w:del>
      <w:r w:rsidRPr="008D09BA">
        <w:t>(t)</w:t>
      </w:r>
      <w:r>
        <w:rPr>
          <w:lang w:val="en-US"/>
        </w:rPr>
        <w:t> </w:t>
      </w:r>
      <w:r>
        <w:t>—</w:t>
      </w:r>
      <w:r w:rsidRPr="008D09BA">
        <w:t xml:space="preserve"> коэффициенты распределения радионуклидов первой и второй группы соответственно, определяемые в соответствии с рекомендац</w:t>
      </w:r>
      <w:r>
        <w:t>иями, изложенными в Приложении Б</w:t>
      </w:r>
      <w:del w:id="181" w:author="Tsaun" w:date="2017-02-14T18:20:00Z">
        <w:r w:rsidDel="00A74420">
          <w:delText>.</w:delText>
        </w:r>
      </w:del>
      <w:ins w:id="182" w:author="Tsaun" w:date="2017-02-14T18:20:00Z">
        <w:r w:rsidR="00A74420">
          <w:t>;</w:t>
        </w:r>
      </w:ins>
    </w:p>
    <w:p w:rsidR="00A74420" w:rsidRPr="008D09BA" w:rsidRDefault="00A74420" w:rsidP="00FB5B8D">
      <w:ins w:id="183" w:author="Tsaun" w:date="2017-02-14T18:20:00Z">
        <w:r w:rsidRPr="005E7AF1">
          <w:rPr>
            <w:position w:val="-6"/>
          </w:rPr>
          <w:object w:dxaOrig="260" w:dyaOrig="260">
            <v:shape id="_x0000_i1067" type="#_x0000_t75" style="width:13.15pt;height:13.15pt" o:ole="">
              <v:imagedata r:id="rId130" o:title=""/>
            </v:shape>
            <o:OLEObject Type="Embed" ProgID="Equation.3" ShapeID="_x0000_i1067" DrawAspect="Content" ObjectID="_1548769007" r:id="rId131"/>
          </w:object>
        </w:r>
      </w:ins>
      <w:ins w:id="184" w:author="Tsaun" w:date="2017-02-14T18:20:00Z">
        <w:r>
          <w:t xml:space="preserve"> - время падения капли.</w:t>
        </w:r>
      </w:ins>
    </w:p>
    <w:p w:rsidR="002D6F13" w:rsidRPr="002D6F13" w:rsidRDefault="002D6F13" w:rsidP="005A59B8">
      <w:pPr>
        <w:ind w:firstLine="0"/>
        <w:rPr>
          <w:ins w:id="185" w:author="Tsaun" w:date="2017-02-16T13:43:00Z"/>
          <w:rPrChange w:id="186" w:author="Tsaun" w:date="2017-02-16T13:43:00Z">
            <w:rPr>
              <w:ins w:id="187" w:author="Tsaun" w:date="2017-02-16T13:43:00Z"/>
              <w:lang w:val="en-US"/>
            </w:rPr>
          </w:rPrChange>
        </w:rPr>
      </w:pPr>
    </w:p>
    <w:p w:rsidR="002D6F13" w:rsidRPr="002D6F13" w:rsidRDefault="002D6F13" w:rsidP="002D6F13">
      <w:pPr>
        <w:pStyle w:val="55"/>
        <w:rPr>
          <w:ins w:id="188" w:author="Tsaun" w:date="2017-02-16T13:44:00Z"/>
          <w:rPrChange w:id="189" w:author="Tsaun" w:date="2017-02-16T13:44:00Z">
            <w:rPr>
              <w:ins w:id="190" w:author="Tsaun" w:date="2017-02-16T13:44:00Z"/>
              <w:lang w:val="en-US"/>
            </w:rPr>
          </w:rPrChange>
        </w:rPr>
      </w:pPr>
      <w:moveToRangeStart w:id="191" w:author="Tsaun" w:date="2017-02-16T13:43:00Z" w:name="move475015946"/>
      <w:moveTo w:id="192" w:author="Tsaun" w:date="2017-02-16T13:43:00Z">
        <w:r w:rsidRPr="006526F1">
          <w:t xml:space="preserve">Для аэрозолей </w:t>
        </w:r>
      </w:moveTo>
      <w:ins w:id="193" w:author="Tsaun" w:date="2017-02-16T13:44:00Z">
        <w:r>
          <w:t xml:space="preserve">соотношение для </w:t>
        </w:r>
        <w:r w:rsidRPr="00E137E3">
          <w:rPr>
            <w:position w:val="-14"/>
          </w:rPr>
          <w:object w:dxaOrig="600" w:dyaOrig="380">
            <v:shape id="_x0000_i1108" type="#_x0000_t75" style="width:30.05pt;height:18.8pt" o:ole="">
              <v:imagedata r:id="rId124" o:title=""/>
            </v:shape>
            <o:OLEObject Type="Embed" ProgID="Equation.3" ShapeID="_x0000_i1108" DrawAspect="Content" ObjectID="_1548769008" r:id="rId132"/>
          </w:object>
        </w:r>
        <w:r w:rsidRPr="008D09BA">
          <w:t xml:space="preserve"> </w:t>
        </w:r>
        <w:r>
          <w:t>имеет вид</w:t>
        </w:r>
      </w:ins>
    </w:p>
    <w:p w:rsidR="002D6F13" w:rsidRPr="008D09BA" w:rsidRDefault="002D6F13" w:rsidP="002D6F13">
      <w:pPr>
        <w:pStyle w:val="42"/>
        <w:rPr>
          <w:ins w:id="194" w:author="Tsaun" w:date="2017-02-16T13:44:00Z"/>
        </w:rPr>
      </w:pPr>
      <w:ins w:id="195" w:author="Tsaun" w:date="2017-02-16T13:44:00Z">
        <w:r w:rsidRPr="000879D5">
          <w:rPr>
            <w:position w:val="-20"/>
          </w:rPr>
          <w:object w:dxaOrig="1260" w:dyaOrig="520">
            <v:shape id="_x0000_i1109" type="#_x0000_t75" style="width:63.25pt;height:25.65pt" o:ole="">
              <v:imagedata r:id="rId133" o:title=""/>
            </v:shape>
            <o:OLEObject Type="Embed" ProgID="Equation.3" ShapeID="_x0000_i1109" DrawAspect="Content" ObjectID="_1548769009" r:id="rId134"/>
          </w:object>
        </w:r>
        <w:r>
          <w:t>,</w:t>
        </w:r>
        <w:r w:rsidRPr="008D09BA">
          <w:tab/>
        </w:r>
        <w:r w:rsidRPr="008D09BA">
          <w:tab/>
        </w:r>
        <w:r>
          <w:tab/>
        </w:r>
        <w:r>
          <w:tab/>
        </w:r>
        <w:r>
          <w:tab/>
        </w:r>
        <w:r w:rsidRPr="008D09BA">
          <w:tab/>
        </w:r>
        <w:r w:rsidRPr="008D09BA">
          <w:tab/>
        </w:r>
        <w:r w:rsidRPr="008D09BA">
          <w:tab/>
        </w:r>
        <w:r w:rsidRPr="008D09BA">
          <w:tab/>
        </w:r>
      </w:ins>
    </w:p>
    <w:p w:rsidR="002D6F13" w:rsidRPr="006526F1" w:rsidRDefault="002D6F13" w:rsidP="002D6F13">
      <w:pPr>
        <w:pStyle w:val="55"/>
        <w:pPrChange w:id="196" w:author="Tsaun" w:date="2017-02-16T13:45:00Z">
          <w:pPr>
            <w:pStyle w:val="55"/>
          </w:pPr>
        </w:pPrChange>
      </w:pPr>
      <w:ins w:id="197" w:author="Tsaun" w:date="2017-02-16T13:44:00Z">
        <w:r>
          <w:t xml:space="preserve">где </w:t>
        </w:r>
        <w:r>
          <w:rPr>
            <w:lang w:val="en-US"/>
          </w:rPr>
          <w:t>E</w:t>
        </w:r>
        <w:r w:rsidRPr="002D6F13">
          <w:rPr>
            <w:rPrChange w:id="198" w:author="Tsaun" w:date="2017-02-16T13:45:00Z">
              <w:rPr>
                <w:lang w:val="en-US"/>
              </w:rPr>
            </w:rPrChange>
          </w:rPr>
          <w:t xml:space="preserve"> -</w:t>
        </w:r>
        <w:r>
          <w:t xml:space="preserve"> эффективность прямого захвата каплями аэрозолей. </w:t>
        </w:r>
      </w:ins>
      <w:ins w:id="199" w:author="Tsaun" w:date="2017-02-16T13:45:00Z">
        <w:r>
          <w:t>Для нее</w:t>
        </w:r>
      </w:ins>
      <w:moveTo w:id="200" w:author="Tsaun" w:date="2017-02-16T13:43:00Z">
        <w:del w:id="201" w:author="Tsaun" w:date="2017-02-16T13:45:00Z">
          <w:r w:rsidRPr="006526F1" w:rsidDel="002D6F13">
            <w:delText>эффективность прямого захвата каплями</w:delText>
          </w:r>
        </w:del>
        <w:r w:rsidRPr="006526F1">
          <w:t xml:space="preserve"> дается выражением [</w:t>
        </w:r>
        <w:r>
          <w:fldChar w:fldCharType="begin"/>
        </w:r>
        <w:r>
          <w:instrText xml:space="preserve"> REF _Ref369539507 \r \h </w:instrText>
        </w:r>
        <w:r>
          <w:fldChar w:fldCharType="separate"/>
        </w:r>
        <w:r>
          <w:t>А6</w:t>
        </w:r>
        <w:r>
          <w:fldChar w:fldCharType="end"/>
        </w:r>
        <w:r w:rsidRPr="006526F1">
          <w:t>]:</w:t>
        </w:r>
      </w:moveTo>
    </w:p>
    <w:p w:rsidR="002D6F13" w:rsidRPr="006526F1" w:rsidRDefault="002D6F13" w:rsidP="002D6F13">
      <w:moveTo w:id="202" w:author="Tsaun" w:date="2017-02-16T13:43:00Z">
        <w:r w:rsidRPr="006526F1">
          <w:rPr>
            <w:lang w:val="en-US"/>
          </w:rPr>
          <w:t>E</w:t>
        </w:r>
        <w:r w:rsidRPr="006526F1">
          <w:t>=(1+</w:t>
        </w:r>
        <w:r w:rsidRPr="006526F1">
          <w:rPr>
            <w:lang w:val="en-US"/>
          </w:rPr>
          <w:t>d</w:t>
        </w:r>
        <w:r w:rsidRPr="006526F1">
          <w:rPr>
            <w:vertAlign w:val="subscript"/>
            <w:lang w:val="en-US"/>
          </w:rPr>
          <w:t>a</w:t>
        </w:r>
        <w:r w:rsidRPr="006526F1">
          <w:t>/</w:t>
        </w:r>
        <w:r w:rsidRPr="006526F1">
          <w:rPr>
            <w:lang w:val="en-US"/>
          </w:rPr>
          <w:t>d</w:t>
        </w:r>
        <w:r w:rsidRPr="006526F1">
          <w:t>)</w:t>
        </w:r>
        <w:r w:rsidRPr="006526F1">
          <w:rPr>
            <w:vertAlign w:val="superscript"/>
          </w:rPr>
          <w:t>2</w:t>
        </w:r>
        <w:r>
          <w:t>–</w:t>
        </w:r>
        <w:r w:rsidRPr="006526F1">
          <w:t>1/(1+</w:t>
        </w:r>
        <w:r w:rsidRPr="006526F1">
          <w:rPr>
            <w:lang w:val="en-US"/>
          </w:rPr>
          <w:t>d</w:t>
        </w:r>
        <w:r w:rsidRPr="006526F1">
          <w:rPr>
            <w:vertAlign w:val="subscript"/>
            <w:lang w:val="en-US"/>
          </w:rPr>
          <w:t>a</w:t>
        </w:r>
        <w:r w:rsidRPr="006526F1">
          <w:t>/</w:t>
        </w:r>
        <w:r w:rsidRPr="006526F1">
          <w:rPr>
            <w:lang w:val="en-US"/>
          </w:rPr>
          <w:t>d</w:t>
        </w:r>
        <w:r w:rsidRPr="006526F1">
          <w:t>)</w:t>
        </w:r>
      </w:moveTo>
    </w:p>
    <w:p w:rsidR="002D6F13" w:rsidRPr="006526F1" w:rsidRDefault="002D6F13" w:rsidP="002D6F13">
      <w:pPr>
        <w:pStyle w:val="4puc"/>
      </w:pPr>
      <w:moveTo w:id="203" w:author="Tsaun" w:date="2017-02-16T13:43:00Z">
        <w:r w:rsidRPr="006526F1">
          <w:lastRenderedPageBreak/>
          <w:t xml:space="preserve">где </w:t>
        </w:r>
        <w:r w:rsidRPr="006526F1">
          <w:rPr>
            <w:lang w:val="en-US"/>
          </w:rPr>
          <w:t>d</w:t>
        </w:r>
        <w:r w:rsidRPr="006526F1">
          <w:rPr>
            <w:vertAlign w:val="subscript"/>
            <w:lang w:val="en-US"/>
          </w:rPr>
          <w:t>a</w:t>
        </w:r>
        <w:r>
          <w:t>—</w:t>
        </w:r>
        <w:r w:rsidRPr="006526F1">
          <w:t xml:space="preserve"> средний аэродинамический диаметр аэрозольных частиц.</w:t>
        </w:r>
      </w:moveTo>
    </w:p>
    <w:p w:rsidR="002D6F13" w:rsidRDefault="002D6F13" w:rsidP="002D6F13">
      <w:pPr>
        <w:pStyle w:val="af3"/>
      </w:pPr>
      <w:moveTo w:id="204" w:author="Tsaun" w:date="2017-02-16T13:43:00Z">
        <w:r w:rsidRPr="006526F1">
          <w:t>При осуществлении экспертизы проектных расчетов должно быть уделено внимание наличию экспериментально установленных свойств используемых типов форсунок спринклерных систем (расход и распределение капель по размерам) или наличию доказательств, что предлагаемые характеристики выбраны с консервативным запасом.</w:t>
        </w:r>
      </w:moveTo>
    </w:p>
    <w:moveToRangeEnd w:id="191"/>
    <w:p w:rsidR="002D6F13" w:rsidRPr="002D6F13" w:rsidRDefault="002D6F13" w:rsidP="005A59B8">
      <w:pPr>
        <w:ind w:firstLine="0"/>
        <w:rPr>
          <w:ins w:id="205" w:author="Tsaun" w:date="2017-02-16T13:43:00Z"/>
          <w:rPrChange w:id="206" w:author="Tsaun" w:date="2017-02-16T13:43:00Z">
            <w:rPr>
              <w:ins w:id="207" w:author="Tsaun" w:date="2017-02-16T13:43:00Z"/>
              <w:lang w:val="en-US"/>
            </w:rPr>
          </w:rPrChange>
        </w:rPr>
      </w:pPr>
    </w:p>
    <w:p w:rsidR="00FB5B8D" w:rsidRPr="008D09BA" w:rsidDel="00047F82" w:rsidRDefault="00FB5B8D" w:rsidP="00FB5B8D">
      <w:pPr>
        <w:pStyle w:val="af3"/>
        <w:rPr>
          <w:del w:id="208" w:author="Tsaun" w:date="2017-02-15T13:52:00Z"/>
        </w:rPr>
      </w:pPr>
      <w:del w:id="209" w:author="Tsaun" w:date="2017-02-15T13:52:00Z">
        <w:r w:rsidRPr="008D09BA" w:rsidDel="00047F82">
          <w:delText xml:space="preserve">Для </w:delText>
        </w:r>
        <w:r w:rsidDel="00047F82">
          <w:delText>аэрозолей</w:delText>
        </w:r>
        <w:r w:rsidRPr="008D09BA" w:rsidDel="00047F82">
          <w:delText>этот функционал будет иметь вид:</w:delText>
        </w:r>
      </w:del>
    </w:p>
    <w:p w:rsidR="00FB5B8D" w:rsidRPr="008D09BA" w:rsidDel="00047F82" w:rsidRDefault="00FB5B8D" w:rsidP="00FB5B8D">
      <w:pPr>
        <w:pStyle w:val="42"/>
        <w:rPr>
          <w:del w:id="210" w:author="Tsaun" w:date="2017-02-15T13:52:00Z"/>
        </w:rPr>
      </w:pPr>
      <w:del w:id="211" w:author="Tsaun" w:date="2017-02-15T13:52:00Z">
        <w:r w:rsidDel="00047F82">
          <w:tab/>
        </w:r>
        <w:r w:rsidRPr="00E137E3" w:rsidDel="00047F82">
          <w:rPr>
            <w:position w:val="-14"/>
          </w:rPr>
          <w:object w:dxaOrig="600" w:dyaOrig="380">
            <v:shape id="_x0000_i1068" type="#_x0000_t75" style="width:30.05pt;height:18.8pt" o:ole="">
              <v:imagedata r:id="rId135" o:title=""/>
            </v:shape>
            <o:OLEObject Type="Embed" ProgID="Equation.3" ShapeID="_x0000_i1068" DrawAspect="Content" ObjectID="_1548769010" r:id="rId136"/>
          </w:object>
        </w:r>
        <w:r w:rsidRPr="008D09BA" w:rsidDel="00047F82">
          <w:delText xml:space="preserve"> = </w:delText>
        </w:r>
        <w:r w:rsidRPr="008D09BA" w:rsidDel="00047F82">
          <w:rPr>
            <w:lang w:val="en-US"/>
          </w:rPr>
          <w:delText>E</w:delText>
        </w:r>
        <w:r w:rsidRPr="008D09BA" w:rsidDel="00047F82">
          <w:rPr>
            <w:vertAlign w:val="subscript"/>
          </w:rPr>
          <w:delText xml:space="preserve">3 </w:delText>
        </w:r>
        <w:r w:rsidRPr="008D09BA" w:rsidDel="00047F82">
          <w:delText xml:space="preserve"> (</w:delText>
        </w:r>
        <w:r w:rsidRPr="008D09BA" w:rsidDel="00047F82">
          <w:rPr>
            <w:lang w:val="en-US"/>
          </w:rPr>
          <w:delText>t</w:delText>
        </w:r>
        <w:r w:rsidRPr="008D09BA" w:rsidDel="00047F82">
          <w:delText xml:space="preserve">) </w:delText>
        </w:r>
        <w:r w:rsidRPr="008D09BA" w:rsidDel="00047F82">
          <w:rPr>
            <w:lang w:val="en-US"/>
          </w:rPr>
          <w:delText>L</w:delText>
        </w:r>
        <w:r w:rsidDel="00047F82">
          <w:delText>/</w:delText>
        </w:r>
        <w:r w:rsidRPr="008D09BA" w:rsidDel="00047F82">
          <w:rPr>
            <w:lang w:val="en-US"/>
          </w:rPr>
          <w:delText>V</w:delText>
        </w:r>
        <w:r w:rsidDel="00047F82">
          <w:delText>.</w:delText>
        </w:r>
        <w:r w:rsidRPr="008D09BA" w:rsidDel="00047F82">
          <w:tab/>
        </w:r>
        <w:r w:rsidDel="00047F82">
          <w:tab/>
        </w:r>
        <w:r w:rsidDel="00047F82">
          <w:tab/>
        </w:r>
        <w:r w:rsidDel="00047F82">
          <w:tab/>
        </w:r>
        <w:r w:rsidDel="00047F82">
          <w:tab/>
        </w:r>
        <w:r w:rsidDel="00047F82">
          <w:tab/>
        </w:r>
        <w:r w:rsidDel="00047F82">
          <w:tab/>
        </w:r>
        <w:r w:rsidDel="00047F82">
          <w:tab/>
        </w:r>
        <w:r w:rsidRPr="008D09BA" w:rsidDel="00047F82">
          <w:delText>(</w:delText>
        </w:r>
        <w:r w:rsidDel="00047F82">
          <w:delText>8.3</w:delText>
        </w:r>
        <w:r w:rsidRPr="008D09BA" w:rsidDel="00047F82">
          <w:delText>)</w:delText>
        </w:r>
      </w:del>
    </w:p>
    <w:p w:rsidR="005A59B8" w:rsidDel="00047F82" w:rsidRDefault="00FB5B8D" w:rsidP="00FB5B8D">
      <w:pPr>
        <w:ind w:firstLine="0"/>
        <w:rPr>
          <w:del w:id="212" w:author="Tsaun" w:date="2017-02-15T13:52:00Z"/>
        </w:rPr>
      </w:pPr>
      <w:del w:id="213" w:author="Tsaun" w:date="2017-02-15T13:52:00Z">
        <w:r w:rsidRPr="00341638" w:rsidDel="00047F82">
          <w:delText>Значение E</w:delText>
        </w:r>
        <w:r w:rsidRPr="00341638" w:rsidDel="00047F82">
          <w:rPr>
            <w:vertAlign w:val="subscript"/>
          </w:rPr>
          <w:delText>3</w:delText>
        </w:r>
        <w:r w:rsidRPr="00341638" w:rsidDel="00047F82">
          <w:delText>(t)</w:delText>
        </w:r>
        <w:r w:rsidRPr="001B2385" w:rsidDel="00047F82">
          <w:delText xml:space="preserve"> для радионуклидов третьей группы можно определить в соответствии с рекомендац</w:delText>
        </w:r>
        <w:r w:rsidDel="00047F82">
          <w:delText>иями, изложенными в Приложении А</w:delText>
        </w:r>
        <w:r w:rsidRPr="001B2385" w:rsidDel="00047F82">
          <w:delText>.</w:delText>
        </w:r>
      </w:del>
    </w:p>
    <w:p w:rsidR="001000E8" w:rsidDel="00047F82" w:rsidRDefault="001000E8" w:rsidP="005A59B8">
      <w:pPr>
        <w:ind w:firstLine="0"/>
        <w:rPr>
          <w:del w:id="214" w:author="Tsaun" w:date="2017-02-15T13:52:00Z"/>
        </w:rPr>
      </w:pPr>
    </w:p>
    <w:p w:rsidR="001000E8" w:rsidRDefault="001000E8" w:rsidP="005A59B8">
      <w:pPr>
        <w:ind w:firstLine="0"/>
      </w:pPr>
    </w:p>
    <w:p w:rsidR="005A59B8" w:rsidRPr="00B52829" w:rsidRDefault="005A59B8" w:rsidP="005A59B8">
      <w:pPr>
        <w:pStyle w:val="20"/>
      </w:pPr>
      <w:bookmarkStart w:id="215" w:name="_Toc247379764"/>
      <w:bookmarkStart w:id="216" w:name="_Toc247525451"/>
      <w:bookmarkStart w:id="217" w:name="_Toc435020749"/>
      <w:bookmarkStart w:id="218" w:name="_Toc436731472"/>
      <w:bookmarkStart w:id="219" w:name="_Ref437443871"/>
      <w:bookmarkStart w:id="220" w:name="_Toc438331038"/>
      <w:bookmarkStart w:id="221" w:name="_Toc471642070"/>
      <w:r w:rsidRPr="00B52829">
        <w:t xml:space="preserve">Численная </w:t>
      </w:r>
      <w:bookmarkEnd w:id="215"/>
      <w:bookmarkEnd w:id="216"/>
      <w:bookmarkEnd w:id="217"/>
      <w:r w:rsidRPr="00B52829">
        <w:t>схема</w:t>
      </w:r>
      <w:bookmarkEnd w:id="218"/>
      <w:bookmarkEnd w:id="219"/>
      <w:bookmarkEnd w:id="220"/>
      <w:r w:rsidRPr="00B52829">
        <w:t xml:space="preserve"> и ее реализация</w:t>
      </w:r>
      <w:bookmarkEnd w:id="221"/>
    </w:p>
    <w:p w:rsidR="005A59B8" w:rsidRDefault="005A59B8" w:rsidP="005A59B8">
      <w:pPr>
        <w:pStyle w:val="af3"/>
      </w:pPr>
      <w:r w:rsidRPr="00B52829">
        <w:t xml:space="preserve">Вычислительный алгоритм решения общего интегро-дифференциального </w:t>
      </w:r>
      <w:r w:rsidRPr="009D2467">
        <w:rPr>
          <w:highlight w:val="yellow"/>
        </w:rPr>
        <w:t>уравнения (А)</w:t>
      </w:r>
      <w:r w:rsidRPr="00B52829">
        <w:t xml:space="preserve"> в модуле </w:t>
      </w:r>
      <w:r w:rsidR="009D2467">
        <w:rPr>
          <w:lang w:val="en-US"/>
        </w:rPr>
        <w:t>CONTFP</w:t>
      </w:r>
      <w:r w:rsidRPr="00B52829">
        <w:t xml:space="preserve"> основан на методе расщепления по физическим процессам. </w:t>
      </w:r>
      <w:r>
        <w:t xml:space="preserve">При этом на каждом временном шаге сначала проводится конечно-разностное решение задачи переноса </w:t>
      </w:r>
      <w:r w:rsidR="009D2467">
        <w:t xml:space="preserve">газов, </w:t>
      </w:r>
      <w:r>
        <w:t xml:space="preserve">аэрозолей и паров ПД между </w:t>
      </w:r>
      <w:r w:rsidR="009D2467" w:rsidRPr="009D2467">
        <w:t>помещениями ЗО</w:t>
      </w:r>
      <w:r>
        <w:t>, после чего проводится последовательное решение задач осаждения аэрозолей</w:t>
      </w:r>
      <w:r w:rsidR="009D2467">
        <w:t xml:space="preserve"> и распада изотопов</w:t>
      </w:r>
      <w:r>
        <w:t>. Ниже представлено подробное описание применяемых в рамках решения данных задач численных методов.</w:t>
      </w:r>
    </w:p>
    <w:p w:rsidR="009D2467" w:rsidRDefault="009D2467" w:rsidP="001000E8">
      <w:pPr>
        <w:pStyle w:val="30"/>
      </w:pPr>
      <w:bookmarkStart w:id="222" w:name="_Toc471642071"/>
      <w:r>
        <w:t>Перенос паров и аэрозолей</w:t>
      </w:r>
      <w:bookmarkEnd w:id="222"/>
    </w:p>
    <w:p w:rsidR="009D2467" w:rsidRDefault="009D2467" w:rsidP="009D2467">
      <w:pPr>
        <w:pStyle w:val="af3"/>
      </w:pPr>
      <w:r>
        <w:t>Моделирование транспорта продуктов деления выполняется с использованием нодализации защитной оболочки модуля АНГАР РК СОКРАТ/В3. Предполагается, что перенос благородных газов, частиц аэрозолей и паров ПД осуществляется потоком несущего газа (смесь водяного пара с неконденсируемыми газами).</w:t>
      </w:r>
    </w:p>
    <w:p w:rsidR="009D2467" w:rsidRPr="009D2467" w:rsidRDefault="009D2467" w:rsidP="009D2467">
      <w:pPr>
        <w:pStyle w:val="af3"/>
        <w:rPr>
          <w:highlight w:val="yellow"/>
        </w:rPr>
      </w:pPr>
      <w:r w:rsidRPr="009D2467">
        <w:rPr>
          <w:highlight w:val="yellow"/>
        </w:rPr>
        <w:t>В конечно-разностном приближении переносной член в уравнениях (1.1), (1.29) и (1.30) будет имеет вид</w:t>
      </w:r>
    </w:p>
    <w:tbl>
      <w:tblPr>
        <w:tblW w:w="9099" w:type="dxa"/>
        <w:tblInd w:w="648" w:type="dxa"/>
        <w:tblLook w:val="01E0"/>
      </w:tblPr>
      <w:tblGrid>
        <w:gridCol w:w="7938"/>
        <w:gridCol w:w="1161"/>
      </w:tblGrid>
      <w:tr w:rsidR="009D2467" w:rsidRPr="009D2467" w:rsidTr="009D2467">
        <w:tc>
          <w:tcPr>
            <w:tcW w:w="7938" w:type="dxa"/>
            <w:vAlign w:val="center"/>
          </w:tcPr>
          <w:p w:rsidR="009D2467" w:rsidRPr="009D2467" w:rsidRDefault="009D2467" w:rsidP="009D2467">
            <w:pPr>
              <w:pStyle w:val="1-6"/>
              <w:ind w:firstLine="0"/>
              <w:rPr>
                <w:highlight w:val="yellow"/>
              </w:rPr>
            </w:pPr>
            <w:r w:rsidRPr="009D2467">
              <w:rPr>
                <w:position w:val="-32"/>
                <w:highlight w:val="yellow"/>
              </w:rPr>
              <w:object w:dxaOrig="4080" w:dyaOrig="700">
                <v:shape id="_x0000_i1069" type="#_x0000_t75" style="width:188.45pt;height:32.55pt" o:ole="">
                  <v:imagedata r:id="rId137" o:title=""/>
                </v:shape>
                <o:OLEObject Type="Embed" ProgID="Equation.3" ShapeID="_x0000_i1069" DrawAspect="Content" ObjectID="_1548769011" r:id="rId138"/>
              </w:object>
            </w:r>
            <w:r w:rsidRPr="009D2467">
              <w:rPr>
                <w:highlight w:val="yellow"/>
              </w:rPr>
              <w:t>.</w:t>
            </w:r>
          </w:p>
        </w:tc>
        <w:tc>
          <w:tcPr>
            <w:tcW w:w="1161" w:type="dxa"/>
            <w:vAlign w:val="center"/>
          </w:tcPr>
          <w:p w:rsidR="009D2467" w:rsidRPr="009D2467" w:rsidRDefault="009D2467" w:rsidP="009D2467">
            <w:pPr>
              <w:pStyle w:val="affffffffff"/>
              <w:rPr>
                <w:highlight w:val="yellow"/>
              </w:rPr>
            </w:pPr>
            <w:r w:rsidRPr="009D2467">
              <w:rPr>
                <w:highlight w:val="yellow"/>
              </w:rPr>
              <w:t>(</w:t>
            </w:r>
            <w:r w:rsidR="00596D0B" w:rsidRPr="009D2467">
              <w:rPr>
                <w:highlight w:val="yellow"/>
              </w:rPr>
              <w:fldChar w:fldCharType="begin"/>
            </w:r>
            <w:r w:rsidRPr="009D2467">
              <w:rPr>
                <w:highlight w:val="yellow"/>
              </w:rPr>
              <w:instrText xml:space="preserve"> STYLEREF 1 \s </w:instrText>
            </w:r>
            <w:r w:rsidR="00596D0B" w:rsidRPr="009D2467">
              <w:rPr>
                <w:highlight w:val="yellow"/>
              </w:rPr>
              <w:fldChar w:fldCharType="separate"/>
            </w:r>
            <w:r w:rsidR="0007715B">
              <w:rPr>
                <w:noProof/>
                <w:highlight w:val="yellow"/>
              </w:rPr>
              <w:t>1</w:t>
            </w:r>
            <w:r w:rsidR="00596D0B" w:rsidRPr="009D2467">
              <w:rPr>
                <w:highlight w:val="yellow"/>
              </w:rPr>
              <w:fldChar w:fldCharType="end"/>
            </w:r>
            <w:r w:rsidRPr="009D2467">
              <w:rPr>
                <w:highlight w:val="yellow"/>
              </w:rPr>
              <w:t>.</w:t>
            </w:r>
            <w:r w:rsidR="00596D0B" w:rsidRPr="009D2467">
              <w:rPr>
                <w:highlight w:val="yellow"/>
              </w:rPr>
              <w:fldChar w:fldCharType="begin"/>
            </w:r>
            <w:r w:rsidRPr="009D2467">
              <w:rPr>
                <w:highlight w:val="yellow"/>
              </w:rPr>
              <w:instrText xml:space="preserve"> SEQ ( \* ARABIC \s 1 </w:instrText>
            </w:r>
            <w:r w:rsidR="00596D0B" w:rsidRPr="009D2467">
              <w:rPr>
                <w:highlight w:val="yellow"/>
              </w:rPr>
              <w:fldChar w:fldCharType="separate"/>
            </w:r>
            <w:r w:rsidR="0007715B">
              <w:rPr>
                <w:noProof/>
                <w:highlight w:val="yellow"/>
              </w:rPr>
              <w:t>13</w:t>
            </w:r>
            <w:r w:rsidR="00596D0B" w:rsidRPr="009D2467">
              <w:rPr>
                <w:highlight w:val="yellow"/>
              </w:rPr>
              <w:fldChar w:fldCharType="end"/>
            </w:r>
            <w:r w:rsidRPr="009D2467">
              <w:rPr>
                <w:highlight w:val="yellow"/>
              </w:rPr>
              <w:t>)</w:t>
            </w:r>
          </w:p>
        </w:tc>
      </w:tr>
    </w:tbl>
    <w:p w:rsidR="009D2467" w:rsidRPr="009D2467" w:rsidRDefault="009D2467" w:rsidP="009D2467">
      <w:pPr>
        <w:pStyle w:val="af3"/>
        <w:ind w:firstLine="0"/>
        <w:rPr>
          <w:highlight w:val="yellow"/>
        </w:rPr>
      </w:pPr>
      <w:r w:rsidRPr="009D2467">
        <w:rPr>
          <w:highlight w:val="yellow"/>
        </w:rPr>
        <w:t xml:space="preserve">где </w:t>
      </w:r>
      <w:r w:rsidRPr="009D2467">
        <w:rPr>
          <w:position w:val="-12"/>
          <w:highlight w:val="yellow"/>
        </w:rPr>
        <w:object w:dxaOrig="620" w:dyaOrig="360">
          <v:shape id="_x0000_i1070" type="#_x0000_t75" style="width:28.8pt;height:16.9pt" o:ole="">
            <v:imagedata r:id="rId139" o:title=""/>
          </v:shape>
          <o:OLEObject Type="Embed" ProgID="Equation.3" ShapeID="_x0000_i1070" DrawAspect="Content" ObjectID="_1548769012" r:id="rId140"/>
        </w:object>
      </w:r>
      <w:r w:rsidRPr="009D2467">
        <w:rPr>
          <w:highlight w:val="yellow"/>
        </w:rPr>
        <w:t xml:space="preserve"> - число гидравлических связей ячейки (граничных сечений), </w:t>
      </w:r>
      <w:r w:rsidRPr="009D2467">
        <w:rPr>
          <w:position w:val="-14"/>
          <w:highlight w:val="yellow"/>
        </w:rPr>
        <w:object w:dxaOrig="279" w:dyaOrig="400">
          <v:shape id="_x0000_i1071" type="#_x0000_t75" style="width:14.4pt;height:20.05pt" o:ole="">
            <v:imagedata r:id="rId141" o:title=""/>
          </v:shape>
          <o:OLEObject Type="Embed" ProgID="Equation.3" ShapeID="_x0000_i1071" DrawAspect="Content" ObjectID="_1548769013" r:id="rId142"/>
        </w:object>
      </w:r>
      <w:r w:rsidRPr="009D2467">
        <w:rPr>
          <w:highlight w:val="yellow"/>
        </w:rPr>
        <w:t xml:space="preserve"> - проекция скорости несущего газа на внешнюю нормаль </w:t>
      </w:r>
      <w:r w:rsidRPr="009D2467">
        <w:rPr>
          <w:highlight w:val="yellow"/>
          <w:lang w:val="en-US"/>
        </w:rPr>
        <w:t>j</w:t>
      </w:r>
      <w:r w:rsidRPr="009D2467">
        <w:rPr>
          <w:highlight w:val="yellow"/>
        </w:rPr>
        <w:t xml:space="preserve">-го граничного сечения, </w:t>
      </w:r>
      <w:r w:rsidRPr="009D2467">
        <w:rPr>
          <w:position w:val="-14"/>
          <w:highlight w:val="yellow"/>
        </w:rPr>
        <w:object w:dxaOrig="300" w:dyaOrig="380">
          <v:shape id="_x0000_i1072" type="#_x0000_t75" style="width:15.05pt;height:18.8pt" o:ole="">
            <v:imagedata r:id="rId143" o:title=""/>
          </v:shape>
          <o:OLEObject Type="Embed" ProgID="Equation.3" ShapeID="_x0000_i1072" DrawAspect="Content" ObjectID="_1548769014" r:id="rId144"/>
        </w:object>
      </w:r>
      <w:r w:rsidRPr="009D2467">
        <w:rPr>
          <w:highlight w:val="yellow"/>
        </w:rPr>
        <w:t xml:space="preserve"> - площадь </w:t>
      </w:r>
      <w:r w:rsidRPr="009D2467">
        <w:rPr>
          <w:highlight w:val="yellow"/>
          <w:lang w:val="en-US"/>
        </w:rPr>
        <w:t>j</w:t>
      </w:r>
      <w:r w:rsidRPr="009D2467">
        <w:rPr>
          <w:highlight w:val="yellow"/>
        </w:rPr>
        <w:t xml:space="preserve">-го граничного сечения, </w:t>
      </w:r>
      <w:r w:rsidRPr="009D2467">
        <w:rPr>
          <w:position w:val="-14"/>
          <w:highlight w:val="yellow"/>
        </w:rPr>
        <w:object w:dxaOrig="340" w:dyaOrig="400">
          <v:shape id="_x0000_i1073" type="#_x0000_t75" style="width:16.3pt;height:20.05pt" o:ole="">
            <v:imagedata r:id="rId145" o:title=""/>
          </v:shape>
          <o:OLEObject Type="Embed" ProgID="Equation.3" ShapeID="_x0000_i1073" DrawAspect="Content" ObjectID="_1548769015" r:id="rId146"/>
        </w:object>
      </w:r>
      <w:r w:rsidRPr="009D2467">
        <w:rPr>
          <w:highlight w:val="yellow"/>
        </w:rPr>
        <w:t xml:space="preserve"> - значение в </w:t>
      </w:r>
      <w:r w:rsidRPr="009D2467">
        <w:rPr>
          <w:highlight w:val="yellow"/>
          <w:lang w:val="en-US"/>
        </w:rPr>
        <w:t>j</w:t>
      </w:r>
      <w:r w:rsidRPr="009D2467">
        <w:rPr>
          <w:highlight w:val="yellow"/>
        </w:rPr>
        <w:t>-ом сечении функции, для которой записано уравнение переноса (объемная концентрация пара, химического соединения в аэрозольной форме или концентрация аэрозолей в данной размерной группе).</w:t>
      </w:r>
    </w:p>
    <w:p w:rsidR="009D2467" w:rsidRPr="009D2467" w:rsidRDefault="009D2467" w:rsidP="009D2467">
      <w:pPr>
        <w:pStyle w:val="af3"/>
        <w:rPr>
          <w:highlight w:val="yellow"/>
        </w:rPr>
      </w:pPr>
      <w:del w:id="223" w:author="Arkadi Kiselev" w:date="2017-02-06T16:11:00Z">
        <w:r w:rsidRPr="009D2467" w:rsidDel="00B830DB">
          <w:rPr>
            <w:highlight w:val="yellow"/>
          </w:rPr>
          <w:delText xml:space="preserve">Следует отметить, что существуют различные методы определения </w:delText>
        </w:r>
        <w:r w:rsidRPr="009D2467" w:rsidDel="00B830DB">
          <w:rPr>
            <w:position w:val="-14"/>
            <w:highlight w:val="yellow"/>
          </w:rPr>
          <w:object w:dxaOrig="340" w:dyaOrig="400">
            <v:shape id="_x0000_i1074" type="#_x0000_t75" style="width:16.3pt;height:20.05pt" o:ole="">
              <v:imagedata r:id="rId145" o:title=""/>
            </v:shape>
            <o:OLEObject Type="Embed" ProgID="Equation.3" ShapeID="_x0000_i1074" DrawAspect="Content" ObjectID="_1548769016" r:id="rId147"/>
          </w:object>
        </w:r>
        <w:r w:rsidRPr="009D2467" w:rsidDel="00B830DB">
          <w:rPr>
            <w:highlight w:val="yellow"/>
          </w:rPr>
          <w:delText xml:space="preserve">. </w:delText>
        </w:r>
      </w:del>
      <w:r w:rsidRPr="009D2467">
        <w:rPr>
          <w:highlight w:val="yellow"/>
        </w:rPr>
        <w:t>В модуле ПРОФИТ используется хорошо известный метод «назад по потоку». В соответствии с данным методом, соотношение (1.75) можно записать в виде:</w:t>
      </w:r>
    </w:p>
    <w:tbl>
      <w:tblPr>
        <w:tblW w:w="9099" w:type="dxa"/>
        <w:tblInd w:w="648" w:type="dxa"/>
        <w:tblLook w:val="01E0"/>
      </w:tblPr>
      <w:tblGrid>
        <w:gridCol w:w="7938"/>
        <w:gridCol w:w="1161"/>
      </w:tblGrid>
      <w:tr w:rsidR="009D2467" w:rsidRPr="009D2467" w:rsidTr="009D2467">
        <w:tc>
          <w:tcPr>
            <w:tcW w:w="7938" w:type="dxa"/>
            <w:vAlign w:val="center"/>
          </w:tcPr>
          <w:p w:rsidR="009D2467" w:rsidRPr="009D2467" w:rsidRDefault="009D2467" w:rsidP="009D2467">
            <w:pPr>
              <w:pStyle w:val="1-6"/>
              <w:ind w:firstLine="0"/>
              <w:rPr>
                <w:highlight w:val="yellow"/>
              </w:rPr>
            </w:pPr>
            <w:r w:rsidRPr="009D2467">
              <w:rPr>
                <w:position w:val="-34"/>
                <w:highlight w:val="yellow"/>
              </w:rPr>
              <w:object w:dxaOrig="5760" w:dyaOrig="800">
                <v:shape id="_x0000_i1075" type="#_x0000_t75" style="width:266.1pt;height:37.55pt" o:ole="">
                  <v:imagedata r:id="rId148" o:title=""/>
                </v:shape>
                <o:OLEObject Type="Embed" ProgID="Equation.3" ShapeID="_x0000_i1075" DrawAspect="Content" ObjectID="_1548769017" r:id="rId149"/>
              </w:object>
            </w:r>
            <w:r w:rsidRPr="009D2467">
              <w:rPr>
                <w:highlight w:val="yellow"/>
              </w:rPr>
              <w:t>.</w:t>
            </w:r>
          </w:p>
        </w:tc>
        <w:tc>
          <w:tcPr>
            <w:tcW w:w="1161" w:type="dxa"/>
            <w:vAlign w:val="center"/>
          </w:tcPr>
          <w:p w:rsidR="009D2467" w:rsidRPr="009D2467" w:rsidRDefault="009D2467" w:rsidP="009D2467">
            <w:pPr>
              <w:pStyle w:val="affffffffff"/>
              <w:rPr>
                <w:highlight w:val="yellow"/>
              </w:rPr>
            </w:pPr>
            <w:r w:rsidRPr="009D2467">
              <w:rPr>
                <w:highlight w:val="yellow"/>
              </w:rPr>
              <w:t>(</w:t>
            </w:r>
            <w:r w:rsidR="00596D0B" w:rsidRPr="009D2467">
              <w:rPr>
                <w:highlight w:val="yellow"/>
              </w:rPr>
              <w:fldChar w:fldCharType="begin"/>
            </w:r>
            <w:r w:rsidRPr="009D2467">
              <w:rPr>
                <w:highlight w:val="yellow"/>
              </w:rPr>
              <w:instrText xml:space="preserve"> STYLEREF 1 \s </w:instrText>
            </w:r>
            <w:r w:rsidR="00596D0B" w:rsidRPr="009D2467">
              <w:rPr>
                <w:highlight w:val="yellow"/>
              </w:rPr>
              <w:fldChar w:fldCharType="separate"/>
            </w:r>
            <w:r w:rsidR="0007715B">
              <w:rPr>
                <w:noProof/>
                <w:highlight w:val="yellow"/>
              </w:rPr>
              <w:t>1</w:t>
            </w:r>
            <w:r w:rsidR="00596D0B" w:rsidRPr="009D2467">
              <w:rPr>
                <w:highlight w:val="yellow"/>
              </w:rPr>
              <w:fldChar w:fldCharType="end"/>
            </w:r>
            <w:r w:rsidRPr="009D2467">
              <w:rPr>
                <w:highlight w:val="yellow"/>
              </w:rPr>
              <w:t>.</w:t>
            </w:r>
            <w:r w:rsidR="00596D0B" w:rsidRPr="009D2467">
              <w:rPr>
                <w:highlight w:val="yellow"/>
              </w:rPr>
              <w:fldChar w:fldCharType="begin"/>
            </w:r>
            <w:r w:rsidRPr="009D2467">
              <w:rPr>
                <w:highlight w:val="yellow"/>
              </w:rPr>
              <w:instrText xml:space="preserve"> SEQ ( \* ARABIC \s 1 </w:instrText>
            </w:r>
            <w:r w:rsidR="00596D0B" w:rsidRPr="009D2467">
              <w:rPr>
                <w:highlight w:val="yellow"/>
              </w:rPr>
              <w:fldChar w:fldCharType="separate"/>
            </w:r>
            <w:r w:rsidR="0007715B">
              <w:rPr>
                <w:noProof/>
                <w:highlight w:val="yellow"/>
              </w:rPr>
              <w:t>14</w:t>
            </w:r>
            <w:r w:rsidR="00596D0B" w:rsidRPr="009D2467">
              <w:rPr>
                <w:highlight w:val="yellow"/>
              </w:rPr>
              <w:fldChar w:fldCharType="end"/>
            </w:r>
            <w:r w:rsidRPr="009D2467">
              <w:rPr>
                <w:highlight w:val="yellow"/>
              </w:rPr>
              <w:t>)</w:t>
            </w:r>
          </w:p>
        </w:tc>
      </w:tr>
    </w:tbl>
    <w:p w:rsidR="009D2467" w:rsidRPr="009D2467" w:rsidRDefault="009D2467" w:rsidP="009D2467">
      <w:pPr>
        <w:pStyle w:val="af3"/>
        <w:ind w:firstLine="0"/>
        <w:rPr>
          <w:highlight w:val="yellow"/>
        </w:rPr>
      </w:pPr>
      <w:r w:rsidRPr="009D2467">
        <w:rPr>
          <w:highlight w:val="yellow"/>
        </w:rPr>
        <w:t xml:space="preserve">где </w:t>
      </w:r>
      <w:r w:rsidRPr="009D2467">
        <w:rPr>
          <w:position w:val="-12"/>
          <w:highlight w:val="yellow"/>
        </w:rPr>
        <w:object w:dxaOrig="460" w:dyaOrig="360">
          <v:shape id="_x0000_i1076" type="#_x0000_t75" style="width:21.9pt;height:16.9pt" o:ole="">
            <v:imagedata r:id="rId150" o:title=""/>
          </v:shape>
          <o:OLEObject Type="Embed" ProgID="Equation.3" ShapeID="_x0000_i1076" DrawAspect="Content" ObjectID="_1548769018" r:id="rId151"/>
        </w:object>
      </w:r>
      <w:r w:rsidRPr="009D2467">
        <w:rPr>
          <w:highlight w:val="yellow"/>
        </w:rPr>
        <w:t xml:space="preserve"> - число граничных сечений, через которые на данном временном шаге происходит унос парогазовой среды из </w:t>
      </w:r>
      <w:r w:rsidRPr="009D2467">
        <w:rPr>
          <w:highlight w:val="yellow"/>
          <w:lang w:val="en-US"/>
        </w:rPr>
        <w:t>i</w:t>
      </w:r>
      <w:r w:rsidRPr="009D2467">
        <w:rPr>
          <w:highlight w:val="yellow"/>
        </w:rPr>
        <w:t xml:space="preserve">-ой ячейки, </w:t>
      </w:r>
      <w:r w:rsidRPr="009D2467">
        <w:rPr>
          <w:position w:val="-12"/>
          <w:highlight w:val="yellow"/>
        </w:rPr>
        <w:object w:dxaOrig="380" w:dyaOrig="360">
          <v:shape id="_x0000_i1077" type="#_x0000_t75" style="width:17.55pt;height:16.9pt" o:ole="">
            <v:imagedata r:id="rId152" o:title=""/>
          </v:shape>
          <o:OLEObject Type="Embed" ProgID="Equation.3" ShapeID="_x0000_i1077" DrawAspect="Content" ObjectID="_1548769019" r:id="rId153"/>
        </w:object>
      </w:r>
      <w:r w:rsidRPr="009D2467">
        <w:rPr>
          <w:highlight w:val="yellow"/>
        </w:rPr>
        <w:t xml:space="preserve"> - число граничных сечений, через которые на данном временном шаге происходит приток парогазовой среды в </w:t>
      </w:r>
      <w:r w:rsidRPr="009D2467">
        <w:rPr>
          <w:highlight w:val="yellow"/>
          <w:lang w:val="en-US"/>
        </w:rPr>
        <w:t>i</w:t>
      </w:r>
      <w:r w:rsidRPr="009D2467">
        <w:rPr>
          <w:highlight w:val="yellow"/>
        </w:rPr>
        <w:t xml:space="preserve">-ую ячейку, </w:t>
      </w:r>
      <w:r w:rsidRPr="009D2467">
        <w:rPr>
          <w:position w:val="-16"/>
          <w:highlight w:val="yellow"/>
        </w:rPr>
        <w:object w:dxaOrig="380" w:dyaOrig="420">
          <v:shape id="_x0000_i1078" type="#_x0000_t75" style="width:18.8pt;height:21.3pt" o:ole="">
            <v:imagedata r:id="rId154" o:title=""/>
          </v:shape>
          <o:OLEObject Type="Embed" ProgID="Equation.3" ShapeID="_x0000_i1078" DrawAspect="Content" ObjectID="_1548769020" r:id="rId155"/>
        </w:object>
      </w:r>
      <w:r w:rsidRPr="009D2467">
        <w:rPr>
          <w:highlight w:val="yellow"/>
        </w:rPr>
        <w:t xml:space="preserve"> - значение концентрации в соседних ячейках, из которых происходит приток несущей среды.</w:t>
      </w:r>
    </w:p>
    <w:p w:rsidR="009D2467" w:rsidRPr="009D2467" w:rsidRDefault="009D2467" w:rsidP="009D2467">
      <w:pPr>
        <w:pStyle w:val="5d"/>
        <w:spacing w:before="0"/>
        <w:ind w:firstLine="0"/>
        <w:rPr>
          <w:highlight w:val="yellow"/>
        </w:rPr>
      </w:pPr>
      <w:r w:rsidRPr="009D2467">
        <w:rPr>
          <w:highlight w:val="yellow"/>
        </w:rPr>
        <w:t>Конечно-разностный аналог уравнения переноса (как в случае переноса объемных концентраций аэрозолей рассматриваемых размерных групп, так и в случае объемных концентраций хим. соединений ПД в форме паров или аэрозолей) с учетом (1.76) можно записать в виде</w:t>
      </w:r>
    </w:p>
    <w:tbl>
      <w:tblPr>
        <w:tblW w:w="9099" w:type="dxa"/>
        <w:tblInd w:w="648" w:type="dxa"/>
        <w:tblLook w:val="01E0"/>
      </w:tblPr>
      <w:tblGrid>
        <w:gridCol w:w="7938"/>
        <w:gridCol w:w="1161"/>
      </w:tblGrid>
      <w:tr w:rsidR="009D2467" w:rsidRPr="002E146E" w:rsidTr="009D2467">
        <w:tc>
          <w:tcPr>
            <w:tcW w:w="7938" w:type="dxa"/>
            <w:vAlign w:val="center"/>
          </w:tcPr>
          <w:p w:rsidR="009D2467" w:rsidRPr="009D2467" w:rsidRDefault="009D2467" w:rsidP="009D2467">
            <w:pPr>
              <w:pStyle w:val="1-6"/>
              <w:ind w:firstLine="0"/>
              <w:rPr>
                <w:highlight w:val="yellow"/>
              </w:rPr>
            </w:pPr>
            <w:r w:rsidRPr="009D2467">
              <w:rPr>
                <w:position w:val="-34"/>
                <w:highlight w:val="yellow"/>
              </w:rPr>
              <w:object w:dxaOrig="5360" w:dyaOrig="800">
                <v:shape id="_x0000_i1079" type="#_x0000_t75" style="width:247.95pt;height:37.55pt" o:ole="">
                  <v:imagedata r:id="rId156" o:title=""/>
                </v:shape>
                <o:OLEObject Type="Embed" ProgID="Equation.3" ShapeID="_x0000_i1079" DrawAspect="Content" ObjectID="_1548769021" r:id="rId157"/>
              </w:object>
            </w:r>
            <w:r w:rsidRPr="009D2467">
              <w:rPr>
                <w:highlight w:val="yellow"/>
              </w:rPr>
              <w:t>.</w:t>
            </w:r>
          </w:p>
        </w:tc>
        <w:tc>
          <w:tcPr>
            <w:tcW w:w="1161" w:type="dxa"/>
            <w:vAlign w:val="center"/>
          </w:tcPr>
          <w:p w:rsidR="009D2467" w:rsidRPr="004C54D2" w:rsidRDefault="009D2467" w:rsidP="009D2467">
            <w:pPr>
              <w:pStyle w:val="affffffffff"/>
            </w:pPr>
            <w:r w:rsidRPr="009D2467">
              <w:rPr>
                <w:highlight w:val="yellow"/>
              </w:rPr>
              <w:t>(</w:t>
            </w:r>
            <w:r w:rsidR="00596D0B" w:rsidRPr="009D2467">
              <w:rPr>
                <w:highlight w:val="yellow"/>
              </w:rPr>
              <w:fldChar w:fldCharType="begin"/>
            </w:r>
            <w:r w:rsidRPr="009D2467">
              <w:rPr>
                <w:highlight w:val="yellow"/>
              </w:rPr>
              <w:instrText xml:space="preserve"> STYLEREF 1 \s </w:instrText>
            </w:r>
            <w:r w:rsidR="00596D0B" w:rsidRPr="009D2467">
              <w:rPr>
                <w:highlight w:val="yellow"/>
              </w:rPr>
              <w:fldChar w:fldCharType="separate"/>
            </w:r>
            <w:r w:rsidR="0007715B">
              <w:rPr>
                <w:noProof/>
                <w:highlight w:val="yellow"/>
              </w:rPr>
              <w:t>1</w:t>
            </w:r>
            <w:r w:rsidR="00596D0B" w:rsidRPr="009D2467">
              <w:rPr>
                <w:highlight w:val="yellow"/>
              </w:rPr>
              <w:fldChar w:fldCharType="end"/>
            </w:r>
            <w:r w:rsidRPr="009D2467">
              <w:rPr>
                <w:highlight w:val="yellow"/>
              </w:rPr>
              <w:t>.</w:t>
            </w:r>
            <w:r w:rsidR="00596D0B" w:rsidRPr="009D2467">
              <w:rPr>
                <w:highlight w:val="yellow"/>
              </w:rPr>
              <w:fldChar w:fldCharType="begin"/>
            </w:r>
            <w:r w:rsidRPr="009D2467">
              <w:rPr>
                <w:highlight w:val="yellow"/>
              </w:rPr>
              <w:instrText xml:space="preserve"> SEQ ( \* ARABIC \s 1 </w:instrText>
            </w:r>
            <w:r w:rsidR="00596D0B" w:rsidRPr="009D2467">
              <w:rPr>
                <w:highlight w:val="yellow"/>
              </w:rPr>
              <w:fldChar w:fldCharType="separate"/>
            </w:r>
            <w:r w:rsidR="0007715B">
              <w:rPr>
                <w:noProof/>
                <w:highlight w:val="yellow"/>
              </w:rPr>
              <w:t>15</w:t>
            </w:r>
            <w:r w:rsidR="00596D0B" w:rsidRPr="009D2467">
              <w:rPr>
                <w:highlight w:val="yellow"/>
              </w:rPr>
              <w:fldChar w:fldCharType="end"/>
            </w:r>
            <w:r w:rsidRPr="009D2467">
              <w:rPr>
                <w:highlight w:val="yellow"/>
              </w:rPr>
              <w:t>)</w:t>
            </w:r>
          </w:p>
        </w:tc>
      </w:tr>
    </w:tbl>
    <w:p w:rsidR="009D2467" w:rsidRDefault="009D2467" w:rsidP="009D2467">
      <w:pPr>
        <w:pStyle w:val="5d"/>
        <w:spacing w:before="0"/>
      </w:pPr>
      <w:r>
        <w:t xml:space="preserve">В рамках решения задачи переноса решаются системы уравнений вида (1.77), состоящие из </w:t>
      </w:r>
      <w:r>
        <w:rPr>
          <w:lang w:val="en-US"/>
        </w:rPr>
        <w:t>K</w:t>
      </w:r>
      <w:r>
        <w:t>уравнений (</w:t>
      </w:r>
      <w:r>
        <w:rPr>
          <w:lang w:val="en-US"/>
        </w:rPr>
        <w:t>K</w:t>
      </w:r>
      <w:r>
        <w:t xml:space="preserve">–число пространственных ячеек) для объемных концентраций аэрозолей всех рассматриваемых размерных групп, для объемных концентраций паров и аэрозолей всех рассматриваемых химических соединений ПД. </w:t>
      </w:r>
      <w:r w:rsidRPr="00C833DF">
        <w:t xml:space="preserve">При решении полученной системы </w:t>
      </w:r>
      <w:r>
        <w:t>линейных</w:t>
      </w:r>
      <w:r w:rsidRPr="00C833DF">
        <w:t xml:space="preserve"> уравнений используется метод</w:t>
      </w:r>
      <w:r>
        <w:t xml:space="preserve"> Гаусса.</w:t>
      </w:r>
    </w:p>
    <w:p w:rsidR="005A59B8" w:rsidRDefault="005A59B8" w:rsidP="001000E8">
      <w:pPr>
        <w:pStyle w:val="30"/>
      </w:pPr>
      <w:bookmarkStart w:id="224" w:name="_Toc471642072"/>
      <w:r>
        <w:lastRenderedPageBreak/>
        <w:t>Поведение аэрозолей в ячейке</w:t>
      </w:r>
      <w:bookmarkEnd w:id="224"/>
    </w:p>
    <w:p w:rsidR="005A59B8" w:rsidRDefault="005A59B8" w:rsidP="001000E8">
      <w:pPr>
        <w:pStyle w:val="30"/>
      </w:pPr>
      <w:bookmarkStart w:id="225" w:name="_Toc471642073"/>
      <w:r>
        <w:t>Поведение паров продуктов деления в ячейке</w:t>
      </w:r>
      <w:bookmarkEnd w:id="225"/>
    </w:p>
    <w:p w:rsidR="005A59B8" w:rsidRDefault="005A59B8" w:rsidP="001000E8">
      <w:pPr>
        <w:pStyle w:val="30"/>
      </w:pPr>
      <w:bookmarkStart w:id="226" w:name="_Toc471642074"/>
      <w:r>
        <w:rPr>
          <w:highlight w:val="red"/>
        </w:rPr>
        <w:t>Поверхность</w:t>
      </w:r>
      <w:r w:rsidRPr="00103C83">
        <w:rPr>
          <w:highlight w:val="red"/>
        </w:rPr>
        <w:t xml:space="preserve"> осаждения и ее свойств (сухая-мокрая, дырявая, угол по отношению к гравитации</w:t>
      </w:r>
      <w:r>
        <w:t>, площадь, материал..)</w:t>
      </w:r>
      <w:bookmarkEnd w:id="226"/>
    </w:p>
    <w:p w:rsidR="005A59B8" w:rsidRPr="000F111C" w:rsidRDefault="005A59B8" w:rsidP="001000E8">
      <w:pPr>
        <w:pStyle w:val="30"/>
        <w:rPr>
          <w:highlight w:val="red"/>
        </w:rPr>
      </w:pPr>
      <w:bookmarkStart w:id="227" w:name="_Toc471642075"/>
      <w:r w:rsidRPr="000F111C">
        <w:rPr>
          <w:highlight w:val="red"/>
        </w:rPr>
        <w:t>Моделирование отложений на поверхностях (как делаем отложения, что храним в памяти – массы, размерные группы, химсоедниения, плотнотси?,…</w:t>
      </w:r>
      <w:bookmarkEnd w:id="227"/>
    </w:p>
    <w:p w:rsidR="005A59B8" w:rsidRDefault="005A59B8" w:rsidP="005A59B8">
      <w:pPr>
        <w:pStyle w:val="20"/>
      </w:pPr>
      <w:bookmarkStart w:id="228" w:name="_Toc436731473"/>
      <w:bookmarkStart w:id="229" w:name="_Ref438050468"/>
      <w:bookmarkStart w:id="230" w:name="_Toc438331039"/>
      <w:bookmarkStart w:id="231" w:name="_Toc471642076"/>
      <w:bookmarkStart w:id="232" w:name="_Toc184204885"/>
      <w:bookmarkStart w:id="233" w:name="_Toc184204978"/>
      <w:bookmarkStart w:id="234" w:name="_Toc184218694"/>
      <w:bookmarkStart w:id="235" w:name="_Toc240811939"/>
      <w:bookmarkStart w:id="236" w:name="_Toc247379765"/>
      <w:bookmarkStart w:id="237" w:name="_Toc247525452"/>
      <w:r>
        <w:t>Общая архитектура</w:t>
      </w:r>
      <w:bookmarkEnd w:id="228"/>
      <w:bookmarkEnd w:id="229"/>
      <w:bookmarkEnd w:id="230"/>
      <w:bookmarkEnd w:id="231"/>
    </w:p>
    <w:p w:rsidR="005A59B8" w:rsidRDefault="005A59B8" w:rsidP="001000E8">
      <w:pPr>
        <w:pStyle w:val="30"/>
      </w:pPr>
      <w:bookmarkStart w:id="238" w:name="_Toc184204886"/>
      <w:bookmarkStart w:id="239" w:name="_Toc184204979"/>
      <w:bookmarkStart w:id="240" w:name="_Toc184218695"/>
      <w:bookmarkStart w:id="241" w:name="_Toc240811940"/>
      <w:bookmarkStart w:id="242" w:name="_Toc247379766"/>
      <w:bookmarkStart w:id="243" w:name="_Toc247525453"/>
      <w:bookmarkStart w:id="244" w:name="_Toc435020751"/>
      <w:bookmarkStart w:id="245" w:name="_Toc436731474"/>
      <w:bookmarkStart w:id="246" w:name="_Toc438331040"/>
      <w:bookmarkStart w:id="247" w:name="_Toc471642077"/>
      <w:bookmarkEnd w:id="232"/>
      <w:bookmarkEnd w:id="233"/>
      <w:bookmarkEnd w:id="234"/>
      <w:bookmarkEnd w:id="235"/>
      <w:bookmarkEnd w:id="236"/>
      <w:bookmarkEnd w:id="237"/>
      <w:r>
        <w:t xml:space="preserve">Взаимодействие модуля </w:t>
      </w:r>
      <w:r w:rsidR="009D2467">
        <w:rPr>
          <w:lang w:val="en-US"/>
        </w:rPr>
        <w:t>CONTFP</w:t>
      </w:r>
      <w:bookmarkEnd w:id="238"/>
      <w:bookmarkEnd w:id="239"/>
      <w:bookmarkEnd w:id="240"/>
      <w:bookmarkEnd w:id="241"/>
      <w:bookmarkEnd w:id="242"/>
      <w:bookmarkEnd w:id="243"/>
      <w:bookmarkEnd w:id="244"/>
      <w:bookmarkEnd w:id="245"/>
      <w:r>
        <w:t>с другими модулями</w:t>
      </w:r>
      <w:bookmarkEnd w:id="246"/>
      <w:bookmarkEnd w:id="247"/>
    </w:p>
    <w:p w:rsidR="005A59B8" w:rsidRPr="009D2467" w:rsidRDefault="005A59B8" w:rsidP="005A59B8">
      <w:pPr>
        <w:pStyle w:val="af3"/>
        <w:rPr>
          <w:highlight w:val="yellow"/>
        </w:rPr>
      </w:pPr>
      <w:r w:rsidRPr="009D2467">
        <w:rPr>
          <w:highlight w:val="yellow"/>
        </w:rPr>
        <w:t xml:space="preserve">Из модуля </w:t>
      </w:r>
      <w:r w:rsidR="009D2467" w:rsidRPr="009D2467">
        <w:rPr>
          <w:highlight w:val="yellow"/>
        </w:rPr>
        <w:t>АНГАР</w:t>
      </w:r>
      <w:r w:rsidRPr="009D2467">
        <w:rPr>
          <w:highlight w:val="yellow"/>
        </w:rPr>
        <w:t xml:space="preserve"> в модуль ПРОФИТ передается следующая информация:</w:t>
      </w:r>
    </w:p>
    <w:p w:rsidR="005A59B8" w:rsidRPr="009D2467" w:rsidRDefault="005A59B8" w:rsidP="005A59B8">
      <w:pPr>
        <w:pStyle w:val="-"/>
        <w:rPr>
          <w:highlight w:val="yellow"/>
        </w:rPr>
      </w:pPr>
      <w:r w:rsidRPr="009D2467">
        <w:rPr>
          <w:highlight w:val="yellow"/>
        </w:rPr>
        <w:t>Параметры контрольных объемов:</w:t>
      </w:r>
    </w:p>
    <w:p w:rsidR="005A59B8" w:rsidRPr="009D2467" w:rsidRDefault="005A59B8" w:rsidP="005A59B8">
      <w:pPr>
        <w:pStyle w:val="-"/>
        <w:rPr>
          <w:highlight w:val="yellow"/>
        </w:rPr>
      </w:pPr>
      <w:r w:rsidRPr="009D2467">
        <w:rPr>
          <w:highlight w:val="yellow"/>
        </w:rPr>
        <w:t>задаваемый модулем РАТЕГ временной шаг;</w:t>
      </w:r>
    </w:p>
    <w:p w:rsidR="005A59B8" w:rsidRPr="009D2467" w:rsidRDefault="005A59B8" w:rsidP="005A59B8">
      <w:pPr>
        <w:pStyle w:val="-"/>
        <w:rPr>
          <w:highlight w:val="yellow"/>
        </w:rPr>
      </w:pPr>
      <w:r w:rsidRPr="009D2467">
        <w:rPr>
          <w:highlight w:val="yellow"/>
        </w:rPr>
        <w:t>температура среды в гидравлической ячейке;</w:t>
      </w:r>
    </w:p>
    <w:p w:rsidR="005A59B8" w:rsidRPr="009D2467" w:rsidRDefault="005A59B8" w:rsidP="005A59B8">
      <w:pPr>
        <w:pStyle w:val="-"/>
        <w:rPr>
          <w:highlight w:val="yellow"/>
        </w:rPr>
      </w:pPr>
      <w:r w:rsidRPr="009D2467">
        <w:rPr>
          <w:highlight w:val="yellow"/>
        </w:rPr>
        <w:t>величина объема контрольного объема;</w:t>
      </w:r>
    </w:p>
    <w:p w:rsidR="005A59B8" w:rsidRPr="009D2467" w:rsidRDefault="005A59B8" w:rsidP="005A59B8">
      <w:pPr>
        <w:pStyle w:val="-"/>
        <w:rPr>
          <w:highlight w:val="yellow"/>
        </w:rPr>
      </w:pPr>
      <w:r w:rsidRPr="009D2467">
        <w:rPr>
          <w:highlight w:val="yellow"/>
        </w:rPr>
        <w:t>длина (протяженность) контрольного объема вдоль линии тока;</w:t>
      </w:r>
    </w:p>
    <w:p w:rsidR="005A59B8" w:rsidRPr="009D2467" w:rsidRDefault="005A59B8" w:rsidP="005A59B8">
      <w:pPr>
        <w:pStyle w:val="-"/>
        <w:rPr>
          <w:highlight w:val="yellow"/>
        </w:rPr>
      </w:pPr>
      <w:r w:rsidRPr="009D2467">
        <w:rPr>
          <w:highlight w:val="yellow"/>
        </w:rPr>
        <w:t>высота контрольного объема, равная длине для вертикальных ячеек и диаметру для горизонтальных;</w:t>
      </w:r>
    </w:p>
    <w:p w:rsidR="005A59B8" w:rsidRPr="009D2467" w:rsidRDefault="005A59B8" w:rsidP="005A59B8">
      <w:pPr>
        <w:pStyle w:val="-"/>
        <w:rPr>
          <w:highlight w:val="yellow"/>
        </w:rPr>
      </w:pPr>
      <w:r w:rsidRPr="009D2467">
        <w:rPr>
          <w:highlight w:val="yellow"/>
        </w:rPr>
        <w:t>площадь проходного сечения;</w:t>
      </w:r>
    </w:p>
    <w:p w:rsidR="005A59B8" w:rsidRPr="009D2467" w:rsidRDefault="005A59B8" w:rsidP="005A59B8">
      <w:pPr>
        <w:pStyle w:val="-"/>
        <w:rPr>
          <w:highlight w:val="yellow"/>
        </w:rPr>
      </w:pPr>
      <w:r w:rsidRPr="009D2467">
        <w:rPr>
          <w:highlight w:val="yellow"/>
        </w:rPr>
        <w:t>тепловые структуры в данном контрольном объеме;</w:t>
      </w:r>
    </w:p>
    <w:p w:rsidR="005A59B8" w:rsidRPr="009D2467" w:rsidRDefault="005A59B8" w:rsidP="005A59B8">
      <w:pPr>
        <w:pStyle w:val="-"/>
        <w:rPr>
          <w:highlight w:val="yellow"/>
        </w:rPr>
      </w:pPr>
      <w:r w:rsidRPr="009D2467">
        <w:rPr>
          <w:highlight w:val="yellow"/>
        </w:rPr>
        <w:t>температуры поверхностей тепловых элементов (твёрдых тел);</w:t>
      </w:r>
    </w:p>
    <w:p w:rsidR="005A59B8" w:rsidRPr="009D2467" w:rsidRDefault="005A59B8" w:rsidP="005A59B8">
      <w:pPr>
        <w:pStyle w:val="-"/>
        <w:rPr>
          <w:highlight w:val="yellow"/>
        </w:rPr>
      </w:pPr>
      <w:r w:rsidRPr="009D2467">
        <w:rPr>
          <w:highlight w:val="yellow"/>
        </w:rPr>
        <w:t>гидравлические диаметры тепловых элементов;</w:t>
      </w:r>
    </w:p>
    <w:p w:rsidR="005A59B8" w:rsidRPr="009D2467" w:rsidRDefault="005A59B8" w:rsidP="005A59B8">
      <w:pPr>
        <w:pStyle w:val="-"/>
        <w:rPr>
          <w:highlight w:val="yellow"/>
        </w:rPr>
      </w:pPr>
      <w:r w:rsidRPr="009D2467">
        <w:rPr>
          <w:highlight w:val="yellow"/>
        </w:rPr>
        <w:t>длина потокового пути вдоль тепловой структуры;</w:t>
      </w:r>
    </w:p>
    <w:p w:rsidR="005A59B8" w:rsidRPr="009D2467" w:rsidRDefault="005A59B8" w:rsidP="005A59B8">
      <w:pPr>
        <w:pStyle w:val="-"/>
        <w:rPr>
          <w:highlight w:val="yellow"/>
        </w:rPr>
      </w:pPr>
      <w:r w:rsidRPr="009D2467">
        <w:rPr>
          <w:highlight w:val="yellow"/>
        </w:rPr>
        <w:t>площадь поверхности тепловой структуры, которая обращена вверх;</w:t>
      </w:r>
    </w:p>
    <w:p w:rsidR="005A59B8" w:rsidRPr="009D2467" w:rsidRDefault="005A59B8" w:rsidP="005A59B8">
      <w:pPr>
        <w:pStyle w:val="-"/>
        <w:rPr>
          <w:highlight w:val="yellow"/>
        </w:rPr>
      </w:pPr>
      <w:r w:rsidRPr="009D2467">
        <w:rPr>
          <w:highlight w:val="yellow"/>
        </w:rPr>
        <w:t>площадь поверхности тепловой структуры, которая обращена вниз;</w:t>
      </w:r>
    </w:p>
    <w:p w:rsidR="005A59B8" w:rsidRPr="009D2467" w:rsidRDefault="005A59B8" w:rsidP="005A59B8">
      <w:pPr>
        <w:pStyle w:val="-"/>
        <w:rPr>
          <w:highlight w:val="yellow"/>
        </w:rPr>
      </w:pPr>
      <w:r w:rsidRPr="009D2467">
        <w:rPr>
          <w:highlight w:val="yellow"/>
        </w:rPr>
        <w:t>площадь поверхности тепловой структуры, которая ориентирована вертикально;</w:t>
      </w:r>
    </w:p>
    <w:p w:rsidR="005A59B8" w:rsidRPr="009D2467" w:rsidRDefault="005A59B8" w:rsidP="005A59B8">
      <w:pPr>
        <w:pStyle w:val="-"/>
        <w:rPr>
          <w:highlight w:val="yellow"/>
        </w:rPr>
      </w:pPr>
      <w:r w:rsidRPr="009D2467">
        <w:rPr>
          <w:highlight w:val="yellow"/>
        </w:rPr>
        <w:t>динамическая вязкость среды вдоль тепловой структуры в контрольном объеме;</w:t>
      </w:r>
    </w:p>
    <w:p w:rsidR="005A59B8" w:rsidRPr="009D2467" w:rsidRDefault="005A59B8" w:rsidP="005A59B8">
      <w:pPr>
        <w:pStyle w:val="-"/>
        <w:rPr>
          <w:highlight w:val="yellow"/>
        </w:rPr>
      </w:pPr>
      <w:r w:rsidRPr="009D2467">
        <w:rPr>
          <w:highlight w:val="yellow"/>
        </w:rPr>
        <w:t>кинематическая вязкость среды вдоль тепловой структуры в контрольном объеме;</w:t>
      </w:r>
    </w:p>
    <w:p w:rsidR="005A59B8" w:rsidRPr="009D2467" w:rsidRDefault="005A59B8" w:rsidP="005A59B8">
      <w:pPr>
        <w:pStyle w:val="-"/>
        <w:rPr>
          <w:highlight w:val="yellow"/>
        </w:rPr>
      </w:pPr>
      <w:r w:rsidRPr="009D2467">
        <w:rPr>
          <w:highlight w:val="yellow"/>
        </w:rPr>
        <w:t>плотность среды в гидравлической ячейке;</w:t>
      </w:r>
    </w:p>
    <w:p w:rsidR="005A59B8" w:rsidRPr="009D2467" w:rsidRDefault="005A59B8" w:rsidP="005A59B8">
      <w:pPr>
        <w:pStyle w:val="-"/>
        <w:rPr>
          <w:highlight w:val="yellow"/>
        </w:rPr>
      </w:pPr>
      <w:r w:rsidRPr="009D2467">
        <w:rPr>
          <w:highlight w:val="yellow"/>
        </w:rPr>
        <w:t>коэффициент теплоотдачи с поверхности тепловой структуры;</w:t>
      </w:r>
    </w:p>
    <w:p w:rsidR="005A59B8" w:rsidRPr="009D2467" w:rsidRDefault="005A59B8" w:rsidP="005A59B8">
      <w:pPr>
        <w:pStyle w:val="-"/>
        <w:rPr>
          <w:highlight w:val="yellow"/>
        </w:rPr>
      </w:pPr>
      <w:r w:rsidRPr="009D2467">
        <w:rPr>
          <w:highlight w:val="yellow"/>
        </w:rPr>
        <w:t>источники массы летучих форм продуктов деления для каждого из рассматриваемых классов радионуклидов и их состояний;</w:t>
      </w:r>
    </w:p>
    <w:p w:rsidR="005A59B8" w:rsidRPr="009D2467" w:rsidRDefault="005A59B8" w:rsidP="005A59B8">
      <w:pPr>
        <w:pStyle w:val="-"/>
        <w:rPr>
          <w:highlight w:val="yellow"/>
        </w:rPr>
      </w:pPr>
      <w:r w:rsidRPr="009D2467">
        <w:rPr>
          <w:highlight w:val="yellow"/>
        </w:rPr>
        <w:t>источники аэрозолей для каждого из рассматриваемых размерных интервалов.</w:t>
      </w:r>
    </w:p>
    <w:p w:rsidR="005A59B8" w:rsidRPr="009D2467" w:rsidRDefault="005A59B8" w:rsidP="005A59B8">
      <w:pPr>
        <w:pStyle w:val="af3"/>
        <w:rPr>
          <w:highlight w:val="yellow"/>
        </w:rPr>
      </w:pPr>
      <w:r w:rsidRPr="009D2467">
        <w:rPr>
          <w:highlight w:val="yellow"/>
        </w:rPr>
        <w:t>Перечисленные теплогидравлические параметры контрольных объемов и источники ПД через соответствующие интерфейсы передаются в модуль ПРОФИТ, в котором моделируется поведение ПД в каждой гидравлической ячейки.</w:t>
      </w:r>
    </w:p>
    <w:p w:rsidR="005A59B8" w:rsidRPr="003E5A95" w:rsidRDefault="005A59B8" w:rsidP="005A59B8">
      <w:pPr>
        <w:pStyle w:val="af3"/>
      </w:pPr>
      <w:r w:rsidRPr="009D2467">
        <w:rPr>
          <w:highlight w:val="yellow"/>
        </w:rPr>
        <w:t xml:space="preserve">Из модуля ПРОФИТ в модули кода СОКРАТ/В3 передаются массы ПД и КМ в </w:t>
      </w:r>
      <w:commentRangeStart w:id="248"/>
      <w:r w:rsidRPr="009D2467">
        <w:rPr>
          <w:highlight w:val="yellow"/>
        </w:rPr>
        <w:t>шести</w:t>
      </w:r>
      <w:commentRangeEnd w:id="248"/>
      <w:r w:rsidRPr="009D2467">
        <w:rPr>
          <w:rStyle w:val="afffffd"/>
          <w:lang w:val="en-US"/>
        </w:rPr>
        <w:commentReference w:id="248"/>
      </w:r>
      <w:r w:rsidRPr="009D2467">
        <w:rPr>
          <w:highlight w:val="yellow"/>
        </w:rPr>
        <w:t xml:space="preserve"> состояниях в каждой гидравлической ячейке. Передача осуществляется с помощью двумерных массивов: </w:t>
      </w:r>
      <w:r w:rsidRPr="009D2467">
        <w:rPr>
          <w:highlight w:val="yellow"/>
          <w:lang w:val="en-US"/>
        </w:rPr>
        <w:t>X</w:t>
      </w:r>
      <w:r w:rsidRPr="009D2467">
        <w:rPr>
          <w:highlight w:val="yellow"/>
        </w:rPr>
        <w:t>_</w:t>
      </w:r>
      <w:r w:rsidRPr="009D2467">
        <w:rPr>
          <w:highlight w:val="yellow"/>
          <w:lang w:val="en-US"/>
        </w:rPr>
        <w:t>GS</w:t>
      </w:r>
      <w:r w:rsidRPr="009D2467">
        <w:rPr>
          <w:highlight w:val="yellow"/>
        </w:rPr>
        <w:t xml:space="preserve"> и </w:t>
      </w:r>
      <w:r w:rsidRPr="009D2467">
        <w:rPr>
          <w:highlight w:val="yellow"/>
          <w:lang w:val="en-US"/>
        </w:rPr>
        <w:t>X</w:t>
      </w:r>
      <w:r w:rsidRPr="009D2467">
        <w:rPr>
          <w:highlight w:val="yellow"/>
        </w:rPr>
        <w:t>_</w:t>
      </w:r>
      <w:r w:rsidRPr="009D2467">
        <w:rPr>
          <w:highlight w:val="yellow"/>
          <w:lang w:val="en-US"/>
        </w:rPr>
        <w:t>GS</w:t>
      </w:r>
      <w:r w:rsidRPr="009D2467">
        <w:rPr>
          <w:highlight w:val="yellow"/>
        </w:rPr>
        <w:t>_1, которые содержат массы ПД, КМ и функцию распределения аэрозолей на (</w:t>
      </w:r>
      <w:r w:rsidRPr="009D2467">
        <w:rPr>
          <w:highlight w:val="yellow"/>
          <w:lang w:val="en-US"/>
        </w:rPr>
        <w:t>n</w:t>
      </w:r>
      <w:r w:rsidRPr="009D2467">
        <w:rPr>
          <w:highlight w:val="yellow"/>
        </w:rPr>
        <w:t xml:space="preserve">-1)-ом и </w:t>
      </w:r>
      <w:r w:rsidRPr="009D2467">
        <w:rPr>
          <w:highlight w:val="yellow"/>
          <w:lang w:val="en-US"/>
        </w:rPr>
        <w:t>n</w:t>
      </w:r>
      <w:r w:rsidRPr="009D2467">
        <w:rPr>
          <w:highlight w:val="yellow"/>
        </w:rPr>
        <w:t>-ом временных шагах, соответственно.</w:t>
      </w:r>
    </w:p>
    <w:p w:rsidR="005A59B8" w:rsidRDefault="005A59B8" w:rsidP="005A59B8">
      <w:pPr>
        <w:ind w:firstLine="0"/>
        <w:jc w:val="left"/>
      </w:pPr>
      <w:r>
        <w:br w:type="page"/>
      </w:r>
    </w:p>
    <w:p w:rsidR="005A59B8" w:rsidRDefault="005A59B8" w:rsidP="005A59B8"/>
    <w:p w:rsidR="005A59B8" w:rsidRPr="00ED3012" w:rsidRDefault="005A59B8" w:rsidP="005A59B8">
      <w:pPr>
        <w:ind w:left="851" w:firstLine="0"/>
      </w:pPr>
      <w:bookmarkStart w:id="249" w:name="_Toc182745972"/>
      <w:bookmarkStart w:id="250" w:name="_Toc289339106"/>
      <w:bookmarkStart w:id="251" w:name="_Toc316319325"/>
      <w:bookmarkStart w:id="252" w:name="_Toc43502090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7E6C56">
        <w:t>Список</w:t>
      </w:r>
      <w:bookmarkEnd w:id="249"/>
      <w:bookmarkEnd w:id="250"/>
      <w:bookmarkEnd w:id="251"/>
      <w:bookmarkEnd w:id="252"/>
      <w:r>
        <w:t>литературы</w:t>
      </w:r>
    </w:p>
    <w:p w:rsidR="005A59B8" w:rsidRPr="00FD34FD" w:rsidRDefault="005A59B8" w:rsidP="00360028">
      <w:pPr>
        <w:numPr>
          <w:ilvl w:val="0"/>
          <w:numId w:val="41"/>
        </w:numPr>
        <w:tabs>
          <w:tab w:val="left" w:pos="1418"/>
        </w:tabs>
        <w:autoSpaceDE w:val="0"/>
        <w:autoSpaceDN w:val="0"/>
        <w:adjustRightInd w:val="0"/>
        <w:rPr>
          <w:szCs w:val="24"/>
          <w:lang w:val="en-US"/>
        </w:rPr>
      </w:pPr>
      <w:bookmarkStart w:id="253" w:name="_Ref368569931"/>
      <w:r w:rsidRPr="00FD34FD">
        <w:rPr>
          <w:szCs w:val="24"/>
          <w:lang w:val="en-US"/>
        </w:rPr>
        <w:t>L. Bolshov, V. Strizhov. "</w:t>
      </w:r>
      <w:r w:rsidRPr="00FD34FD">
        <w:rPr>
          <w:bCs/>
          <w:szCs w:val="24"/>
          <w:lang w:val="en-US"/>
        </w:rPr>
        <w:t xml:space="preserve">SOCRAT — The System of Codes for Realistic Analysis of Severe Accidents", </w:t>
      </w:r>
      <w:r w:rsidRPr="00FD34FD">
        <w:rPr>
          <w:szCs w:val="24"/>
          <w:lang w:val="en-US"/>
        </w:rPr>
        <w:t>Proceedings of ICAPP’06Reno, NV USA, June 4–8, 2006, Paper 6439.</w:t>
      </w:r>
      <w:bookmarkEnd w:id="253"/>
    </w:p>
    <w:p w:rsidR="005A59B8" w:rsidRPr="00FD34FD" w:rsidRDefault="005A59B8" w:rsidP="00360028">
      <w:pPr>
        <w:numPr>
          <w:ilvl w:val="0"/>
          <w:numId w:val="41"/>
        </w:numPr>
        <w:tabs>
          <w:tab w:val="left" w:pos="1418"/>
        </w:tabs>
        <w:rPr>
          <w:szCs w:val="24"/>
        </w:rPr>
      </w:pPr>
      <w:bookmarkStart w:id="254" w:name="_Ref368570451"/>
      <w:r w:rsidRPr="00FD34FD">
        <w:rPr>
          <w:szCs w:val="24"/>
        </w:rPr>
        <w:t xml:space="preserve">А.Е. Киселев, В.Ф. Стрижов, В.В. Безлепкин и др. "Верификационный отчет базовой версии расчетного комплекса СОКРАТ/В1". </w:t>
      </w:r>
      <w:r w:rsidRPr="00FD34FD">
        <w:rPr>
          <w:rFonts w:eastAsia="MS Mincho"/>
          <w:szCs w:val="24"/>
        </w:rPr>
        <w:t>Отчет</w:t>
      </w:r>
      <w:r w:rsidRPr="00FD34FD">
        <w:rPr>
          <w:szCs w:val="24"/>
        </w:rPr>
        <w:t xml:space="preserve"> ИБРАЭ РАН № 248-08, 2008.</w:t>
      </w:r>
      <w:bookmarkEnd w:id="254"/>
    </w:p>
    <w:p w:rsidR="005A59B8" w:rsidRPr="00695C72" w:rsidRDefault="005A59B8" w:rsidP="00360028">
      <w:pPr>
        <w:numPr>
          <w:ilvl w:val="0"/>
          <w:numId w:val="41"/>
        </w:numPr>
        <w:tabs>
          <w:tab w:val="left" w:pos="1418"/>
        </w:tabs>
        <w:rPr>
          <w:szCs w:val="24"/>
        </w:rPr>
      </w:pPr>
      <w:bookmarkStart w:id="255" w:name="_Ref436827775"/>
      <w:r w:rsidRPr="00695C72">
        <w:rPr>
          <w:szCs w:val="24"/>
        </w:rPr>
        <w:t>"Аттестационный паспорт программного средства "Расчетный код СОКРАТ/В1", № 275 от 13.05.2010.</w:t>
      </w:r>
      <w:bookmarkEnd w:id="255"/>
    </w:p>
    <w:p w:rsidR="005A59B8" w:rsidRPr="00FD34FD" w:rsidRDefault="005A59B8" w:rsidP="00360028">
      <w:pPr>
        <w:numPr>
          <w:ilvl w:val="0"/>
          <w:numId w:val="41"/>
        </w:numPr>
        <w:tabs>
          <w:tab w:val="left" w:pos="1418"/>
        </w:tabs>
        <w:rPr>
          <w:bCs/>
          <w:szCs w:val="24"/>
        </w:rPr>
      </w:pPr>
      <w:bookmarkStart w:id="256" w:name="_Ref368574294"/>
      <w:r w:rsidRPr="00FD34FD">
        <w:rPr>
          <w:szCs w:val="24"/>
        </w:rPr>
        <w:t>"Инструкция об организации проведения экспертизы программных средств, применяемых при обосновании и (или) обеспечении безопасности объектов использования атомной энергии", РД-03-33-2008. Утверждена приказом Федеральной службы по экологическому, технологическому и атомному надзору от 19 августа 2008</w:t>
      </w:r>
      <w:r w:rsidRPr="00FD34FD">
        <w:rPr>
          <w:szCs w:val="24"/>
          <w:lang w:val="en-US"/>
        </w:rPr>
        <w:t> </w:t>
      </w:r>
      <w:r w:rsidRPr="00FD34FD">
        <w:rPr>
          <w:szCs w:val="24"/>
        </w:rPr>
        <w:t>г. № 634. Введена в действие с 1 сентября 2008 г.</w:t>
      </w:r>
      <w:bookmarkEnd w:id="256"/>
    </w:p>
    <w:p w:rsidR="005A59B8" w:rsidRPr="00FD34FD" w:rsidRDefault="005A59B8" w:rsidP="00360028">
      <w:pPr>
        <w:numPr>
          <w:ilvl w:val="0"/>
          <w:numId w:val="41"/>
        </w:numPr>
        <w:tabs>
          <w:tab w:val="left" w:pos="1418"/>
        </w:tabs>
        <w:rPr>
          <w:szCs w:val="24"/>
          <w:lang w:val="en-GB"/>
        </w:rPr>
      </w:pPr>
      <w:bookmarkStart w:id="257" w:name="_Ref368589168"/>
      <w:r w:rsidRPr="00FD34FD">
        <w:rPr>
          <w:szCs w:val="24"/>
          <w:lang w:val="en-US"/>
        </w:rPr>
        <w:t>MS ISO-10645-92. Calculation of the decay heat power in nuclear fuels in light water reactors</w:t>
      </w:r>
      <w:r w:rsidRPr="00FD34FD">
        <w:rPr>
          <w:szCs w:val="24"/>
          <w:lang w:val="en-GB"/>
        </w:rPr>
        <w:t>.</w:t>
      </w:r>
      <w:bookmarkEnd w:id="257"/>
    </w:p>
    <w:p w:rsidR="005A59B8" w:rsidRPr="00FD34FD" w:rsidRDefault="005A59B8" w:rsidP="00360028">
      <w:pPr>
        <w:numPr>
          <w:ilvl w:val="0"/>
          <w:numId w:val="41"/>
        </w:numPr>
        <w:tabs>
          <w:tab w:val="left" w:pos="1418"/>
        </w:tabs>
        <w:rPr>
          <w:szCs w:val="24"/>
        </w:rPr>
      </w:pPr>
      <w:bookmarkStart w:id="258" w:name="_Ref435526727"/>
      <w:bookmarkStart w:id="259" w:name="_Ref368574480"/>
      <w:bookmarkStart w:id="260" w:name="_Ref270846570"/>
      <w:r w:rsidRPr="00FD34FD">
        <w:rPr>
          <w:szCs w:val="24"/>
        </w:rPr>
        <w:t>В.И. Тарасов, "</w:t>
      </w:r>
      <w:r w:rsidRPr="00FD34FD">
        <w:rPr>
          <w:bCs/>
          <w:szCs w:val="24"/>
        </w:rPr>
        <w:t xml:space="preserve">Пакет БОНУС 1.2 </w:t>
      </w:r>
      <w:r w:rsidRPr="00FD34FD">
        <w:rPr>
          <w:szCs w:val="24"/>
        </w:rPr>
        <w:t>Н</w:t>
      </w:r>
      <w:r w:rsidRPr="00FD34FD">
        <w:rPr>
          <w:rFonts w:eastAsia="MS Mincho"/>
          <w:szCs w:val="24"/>
        </w:rPr>
        <w:t xml:space="preserve">аработка радионуклидов в реакторах </w:t>
      </w:r>
      <w:r w:rsidRPr="00FD34FD">
        <w:rPr>
          <w:szCs w:val="24"/>
        </w:rPr>
        <w:t xml:space="preserve">на тепловых нейтронах. </w:t>
      </w:r>
      <w:r w:rsidRPr="00FD34FD">
        <w:rPr>
          <w:bCs/>
          <w:szCs w:val="24"/>
        </w:rPr>
        <w:t xml:space="preserve">Руководство пользователя". Отчет ИБРАЭ РАН, </w:t>
      </w:r>
      <w:r w:rsidRPr="00FD34FD">
        <w:rPr>
          <w:bCs/>
          <w:kern w:val="24"/>
          <w:szCs w:val="24"/>
        </w:rPr>
        <w:t>NSI–SARR–137–2002.</w:t>
      </w:r>
      <w:bookmarkEnd w:id="258"/>
    </w:p>
    <w:p w:rsidR="005A59B8" w:rsidRPr="00FD34FD" w:rsidRDefault="005A59B8" w:rsidP="00360028">
      <w:pPr>
        <w:numPr>
          <w:ilvl w:val="0"/>
          <w:numId w:val="41"/>
        </w:numPr>
        <w:tabs>
          <w:tab w:val="left" w:pos="1418"/>
        </w:tabs>
        <w:rPr>
          <w:bCs/>
          <w:szCs w:val="24"/>
        </w:rPr>
      </w:pPr>
      <w:bookmarkStart w:id="261" w:name="_Ref435526718"/>
      <w:r w:rsidRPr="00FD34FD">
        <w:rPr>
          <w:rFonts w:eastAsia="MS Mincho"/>
          <w:szCs w:val="24"/>
        </w:rPr>
        <w:t>А. С. Герасимов, Т. С. Зарицкая, А. П. Рудик. Справочник по образованию нуклидов в ядерных реакторах. М.: Энергоатомиздат, 1989.</w:t>
      </w:r>
      <w:bookmarkEnd w:id="259"/>
      <w:bookmarkEnd w:id="260"/>
      <w:bookmarkEnd w:id="261"/>
    </w:p>
    <w:p w:rsidR="005A59B8" w:rsidRPr="00FD34FD" w:rsidRDefault="005A59B8" w:rsidP="00360028">
      <w:pPr>
        <w:numPr>
          <w:ilvl w:val="0"/>
          <w:numId w:val="41"/>
        </w:numPr>
        <w:tabs>
          <w:tab w:val="left" w:pos="1418"/>
        </w:tabs>
        <w:rPr>
          <w:bCs/>
          <w:szCs w:val="24"/>
        </w:rPr>
      </w:pPr>
      <w:bookmarkStart w:id="262" w:name="_Ref270845768"/>
      <w:r w:rsidRPr="00FD34FD">
        <w:rPr>
          <w:rFonts w:eastAsia="MS Mincho"/>
          <w:szCs w:val="24"/>
        </w:rPr>
        <w:t>А. В. Аввакумов, А. Е. Киселев, Е. Ф. Митенкова, В. Ф. Стрижов, В. И. Тарасов, С. В. Цаун , В. В. Безлепкин, И. А. Потапов, А. С. Фролов. Верификация модуля БОНУС в составе интегрального кода СОКРАТ. Атомная энергия, т. 250, (2009) 250</w:t>
      </w:r>
      <w:r w:rsidRPr="00FD34FD">
        <w:rPr>
          <w:rFonts w:eastAsia="MS Mincho"/>
          <w:szCs w:val="24"/>
        </w:rPr>
        <w:noBreakHyphen/>
        <w:t>257.</w:t>
      </w:r>
      <w:bookmarkEnd w:id="262"/>
    </w:p>
    <w:p w:rsidR="005A59B8" w:rsidRPr="00FD34FD" w:rsidRDefault="005A59B8" w:rsidP="00360028">
      <w:pPr>
        <w:numPr>
          <w:ilvl w:val="0"/>
          <w:numId w:val="41"/>
        </w:numPr>
        <w:tabs>
          <w:tab w:val="left" w:pos="1418"/>
        </w:tabs>
        <w:autoSpaceDE w:val="0"/>
        <w:autoSpaceDN w:val="0"/>
        <w:adjustRightInd w:val="0"/>
        <w:rPr>
          <w:color w:val="000000"/>
          <w:szCs w:val="24"/>
          <w:lang w:val="en-GB"/>
        </w:rPr>
      </w:pPr>
      <w:bookmarkStart w:id="263" w:name="_Ref321767561"/>
      <w:r w:rsidRPr="00FD34FD">
        <w:rPr>
          <w:rFonts w:eastAsia="MS Mincho"/>
          <w:szCs w:val="24"/>
        </w:rPr>
        <w:t xml:space="preserve">А. Е. Киселев, В. И. Тарасов, С. В. Цаун. </w:t>
      </w:r>
      <w:r w:rsidRPr="00FD34FD">
        <w:rPr>
          <w:szCs w:val="24"/>
        </w:rPr>
        <w:t>Верификация обновленного модуля наработки расчета продуктов деления в составе отраслевого кода СОКРАТ</w:t>
      </w:r>
      <w:r w:rsidRPr="00FD34FD">
        <w:rPr>
          <w:rFonts w:eastAsia="MS Mincho"/>
          <w:szCs w:val="24"/>
        </w:rPr>
        <w:t xml:space="preserve">. Атомная Энергия, </w:t>
      </w:r>
      <w:bookmarkStart w:id="264" w:name="_Ref291693153"/>
      <w:bookmarkEnd w:id="263"/>
      <w:r w:rsidRPr="00FD34FD">
        <w:rPr>
          <w:szCs w:val="24"/>
        </w:rPr>
        <w:t>№113, том  6,</w:t>
      </w:r>
      <w:r w:rsidRPr="00FD34FD">
        <w:rPr>
          <w:szCs w:val="24"/>
          <w:lang w:val="en-GB"/>
        </w:rPr>
        <w:t xml:space="preserve"> 2013.</w:t>
      </w:r>
    </w:p>
    <w:p w:rsidR="005A59B8" w:rsidRPr="00FD34FD" w:rsidRDefault="005A59B8" w:rsidP="00360028">
      <w:pPr>
        <w:numPr>
          <w:ilvl w:val="0"/>
          <w:numId w:val="41"/>
        </w:numPr>
        <w:tabs>
          <w:tab w:val="left" w:pos="1418"/>
        </w:tabs>
        <w:rPr>
          <w:bCs/>
          <w:szCs w:val="24"/>
        </w:rPr>
      </w:pPr>
      <w:bookmarkStart w:id="265" w:name="_Ref440461162"/>
      <w:r w:rsidRPr="00FD34FD">
        <w:rPr>
          <w:szCs w:val="24"/>
        </w:rPr>
        <w:t>В.И.</w:t>
      </w:r>
      <w:r w:rsidRPr="00FD34FD">
        <w:rPr>
          <w:szCs w:val="24"/>
          <w:lang w:val="en-US"/>
        </w:rPr>
        <w:t> </w:t>
      </w:r>
      <w:r w:rsidRPr="00FD34FD">
        <w:rPr>
          <w:szCs w:val="24"/>
        </w:rPr>
        <w:t xml:space="preserve">Тарасов. Моделирование диффузионного выхода радиоактивных продуктов деления из топлива </w:t>
      </w:r>
      <w:r w:rsidRPr="00FD34FD">
        <w:rPr>
          <w:szCs w:val="24"/>
          <w:lang w:val="en-US"/>
        </w:rPr>
        <w:t>UO</w:t>
      </w:r>
      <w:r w:rsidRPr="00FD34FD">
        <w:rPr>
          <w:szCs w:val="24"/>
          <w:vertAlign w:val="subscript"/>
        </w:rPr>
        <w:t>2</w:t>
      </w:r>
      <w:r w:rsidRPr="00FD34FD">
        <w:rPr>
          <w:szCs w:val="24"/>
          <w:lang w:val="en-US"/>
        </w:rPr>
        <w:t> </w:t>
      </w:r>
      <w:r w:rsidRPr="00FD34FD">
        <w:rPr>
          <w:szCs w:val="24"/>
        </w:rPr>
        <w:t>, Атомная Энергия 106 (2009), 319</w:t>
      </w:r>
      <w:r w:rsidRPr="00FD34FD">
        <w:rPr>
          <w:szCs w:val="24"/>
        </w:rPr>
        <w:noBreakHyphen/>
        <w:t>328.</w:t>
      </w:r>
      <w:bookmarkEnd w:id="264"/>
      <w:bookmarkEnd w:id="265"/>
    </w:p>
    <w:p w:rsidR="005A59B8" w:rsidRPr="00FD34FD" w:rsidRDefault="005A59B8" w:rsidP="00360028">
      <w:pPr>
        <w:numPr>
          <w:ilvl w:val="0"/>
          <w:numId w:val="41"/>
        </w:numPr>
        <w:tabs>
          <w:tab w:val="left" w:pos="1418"/>
        </w:tabs>
        <w:rPr>
          <w:szCs w:val="24"/>
          <w:lang w:val="en-US"/>
        </w:rPr>
      </w:pPr>
      <w:bookmarkStart w:id="266" w:name="_Ref338589140"/>
      <w:bookmarkStart w:id="267" w:name="_Ref378365891"/>
      <w:bookmarkStart w:id="268" w:name="_Ref378365045"/>
      <w:r w:rsidRPr="00FD34FD">
        <w:rPr>
          <w:szCs w:val="24"/>
          <w:lang w:val="en-US"/>
        </w:rPr>
        <w:t>P. Garcia, A. Boulore, Y. Guerin, M. Trotabas, P. Goeuriot, In-Pile Densification of MOX Fuels in Relation to their Initial Microstructure, Proceedings of the Light Water Reactor</w:t>
      </w:r>
      <w:bookmarkEnd w:id="266"/>
      <w:r w:rsidRPr="00FD34FD">
        <w:rPr>
          <w:szCs w:val="24"/>
          <w:lang w:val="en-US"/>
        </w:rPr>
        <w:t>.</w:t>
      </w:r>
      <w:bookmarkEnd w:id="267"/>
    </w:p>
    <w:p w:rsidR="005A59B8" w:rsidRPr="00FD34FD" w:rsidRDefault="005A59B8" w:rsidP="00360028">
      <w:pPr>
        <w:numPr>
          <w:ilvl w:val="0"/>
          <w:numId w:val="41"/>
        </w:numPr>
        <w:tabs>
          <w:tab w:val="left" w:pos="1418"/>
        </w:tabs>
        <w:rPr>
          <w:szCs w:val="24"/>
        </w:rPr>
      </w:pPr>
      <w:bookmarkStart w:id="269" w:name="_Ref378364951"/>
      <w:r w:rsidRPr="00FD34FD">
        <w:rPr>
          <w:szCs w:val="24"/>
          <w:lang w:val="en-US"/>
        </w:rPr>
        <w:t xml:space="preserve">C.T. Walker, T. Kameyama, S. Kitijma, M. Kinoshita, J. Nucl. </w:t>
      </w:r>
      <w:r w:rsidRPr="00FD34FD">
        <w:rPr>
          <w:szCs w:val="24"/>
        </w:rPr>
        <w:t>Mater. 188 (1992) 73.</w:t>
      </w:r>
      <w:bookmarkEnd w:id="269"/>
    </w:p>
    <w:p w:rsidR="005A59B8" w:rsidRPr="00FD34FD" w:rsidRDefault="005A59B8" w:rsidP="00360028">
      <w:pPr>
        <w:numPr>
          <w:ilvl w:val="0"/>
          <w:numId w:val="41"/>
        </w:numPr>
        <w:tabs>
          <w:tab w:val="left" w:pos="1418"/>
        </w:tabs>
        <w:rPr>
          <w:szCs w:val="24"/>
        </w:rPr>
      </w:pPr>
      <w:r w:rsidRPr="00FD34FD">
        <w:rPr>
          <w:szCs w:val="24"/>
          <w:lang w:val="en-US"/>
        </w:rPr>
        <w:t xml:space="preserve">K. Nogita and K. Une, “Radiation-induced microstructural change in high burnup UO2 fuel  pellets”, Nucl. </w:t>
      </w:r>
      <w:r w:rsidRPr="00FD34FD">
        <w:rPr>
          <w:szCs w:val="24"/>
        </w:rPr>
        <w:t>InstrumentsandMeth. InPhysicsResearch B91, pp 301-306, 1994.</w:t>
      </w:r>
    </w:p>
    <w:p w:rsidR="005A59B8" w:rsidRPr="00FD34FD" w:rsidRDefault="005A59B8" w:rsidP="00360028">
      <w:pPr>
        <w:numPr>
          <w:ilvl w:val="0"/>
          <w:numId w:val="41"/>
        </w:numPr>
        <w:tabs>
          <w:tab w:val="left" w:pos="1418"/>
        </w:tabs>
        <w:rPr>
          <w:szCs w:val="24"/>
        </w:rPr>
      </w:pPr>
      <w:r w:rsidRPr="00FD34FD">
        <w:rPr>
          <w:szCs w:val="24"/>
          <w:lang w:val="fr-FR"/>
        </w:rPr>
        <w:t xml:space="preserve">J. Spino, K. Vennix, M. Coquerelle, J. Nucl. </w:t>
      </w:r>
      <w:r w:rsidRPr="00FD34FD">
        <w:rPr>
          <w:szCs w:val="24"/>
        </w:rPr>
        <w:t>Mater. 231 (1996) 179.</w:t>
      </w:r>
    </w:p>
    <w:p w:rsidR="005A59B8" w:rsidRPr="00FD34FD" w:rsidRDefault="005A59B8" w:rsidP="00360028">
      <w:pPr>
        <w:numPr>
          <w:ilvl w:val="0"/>
          <w:numId w:val="41"/>
        </w:numPr>
        <w:tabs>
          <w:tab w:val="left" w:pos="1418"/>
        </w:tabs>
        <w:rPr>
          <w:szCs w:val="24"/>
          <w:lang w:val="en-US"/>
        </w:rPr>
      </w:pPr>
      <w:r w:rsidRPr="00FD34FD">
        <w:rPr>
          <w:szCs w:val="24"/>
          <w:lang w:val="en-US"/>
        </w:rPr>
        <w:t>I.L.F. Ray, Hj. Matzke, H.A. Thiele, M. Kinoshita, J. Nucl. Mater. 245 (1997) 115.</w:t>
      </w:r>
    </w:p>
    <w:p w:rsidR="005A59B8" w:rsidRPr="00FD34FD" w:rsidRDefault="005A59B8" w:rsidP="00360028">
      <w:pPr>
        <w:numPr>
          <w:ilvl w:val="0"/>
          <w:numId w:val="41"/>
        </w:numPr>
        <w:tabs>
          <w:tab w:val="left" w:pos="1418"/>
        </w:tabs>
        <w:rPr>
          <w:szCs w:val="24"/>
          <w:lang w:val="en-US"/>
        </w:rPr>
      </w:pPr>
      <w:r w:rsidRPr="00FD34FD">
        <w:rPr>
          <w:szCs w:val="24"/>
          <w:lang w:val="en-US"/>
        </w:rPr>
        <w:t>M.E. Cunningham, M.D. Freshley and D.D. Lanning, “Development and characteristics of the rim region in high burnup UO2 fuel pellets”, J. Nucl. Mat. 188 (1992) 19.</w:t>
      </w:r>
    </w:p>
    <w:p w:rsidR="005A59B8" w:rsidRPr="00FD34FD" w:rsidRDefault="005A59B8" w:rsidP="00360028">
      <w:pPr>
        <w:numPr>
          <w:ilvl w:val="0"/>
          <w:numId w:val="41"/>
        </w:numPr>
        <w:tabs>
          <w:tab w:val="left" w:pos="1418"/>
        </w:tabs>
        <w:rPr>
          <w:szCs w:val="24"/>
          <w:lang w:val="en-US"/>
        </w:rPr>
      </w:pPr>
      <w:r w:rsidRPr="00FD34FD">
        <w:rPr>
          <w:szCs w:val="24"/>
          <w:lang w:val="en-US"/>
        </w:rPr>
        <w:t>Fuel Performance Conference, April 10-13, Park City, USA, p. 679 (Oral Presentations), 2000.</w:t>
      </w:r>
    </w:p>
    <w:p w:rsidR="005A59B8" w:rsidRPr="00FD34FD" w:rsidRDefault="005A59B8" w:rsidP="00360028">
      <w:pPr>
        <w:numPr>
          <w:ilvl w:val="0"/>
          <w:numId w:val="41"/>
        </w:numPr>
        <w:tabs>
          <w:tab w:val="left" w:pos="1418"/>
        </w:tabs>
        <w:rPr>
          <w:szCs w:val="24"/>
          <w:lang w:val="en-US"/>
        </w:rPr>
      </w:pPr>
      <w:bookmarkStart w:id="270" w:name="_Ref378365918"/>
      <w:r w:rsidRPr="00FD34FD">
        <w:rPr>
          <w:szCs w:val="24"/>
          <w:lang w:val="en-US"/>
        </w:rPr>
        <w:t>P. Cook, R. Stratton, C.T. Walker, Post Irradiation Examination of BNFL MOX Fuel, Proceedings of the Light Water Reactor Fuel Performance Conference, April 10-13, Park City, USA, p. 653 (Oral Presentations), 2000.</w:t>
      </w:r>
      <w:bookmarkEnd w:id="270"/>
    </w:p>
    <w:p w:rsidR="005A59B8" w:rsidRPr="00FD34FD" w:rsidRDefault="005A59B8" w:rsidP="00360028">
      <w:pPr>
        <w:numPr>
          <w:ilvl w:val="0"/>
          <w:numId w:val="41"/>
        </w:numPr>
        <w:tabs>
          <w:tab w:val="left" w:pos="1418"/>
        </w:tabs>
        <w:rPr>
          <w:szCs w:val="24"/>
        </w:rPr>
      </w:pPr>
      <w:r w:rsidRPr="00FD34FD">
        <w:rPr>
          <w:szCs w:val="24"/>
          <w:lang w:val="en-US"/>
        </w:rPr>
        <w:t xml:space="preserve">H. Kleykamp, Post-irradiation studies on LWR-MOX fuel fabricated by the optimized co-milling process, J. Nucl. </w:t>
      </w:r>
      <w:r w:rsidRPr="00FD34FD">
        <w:rPr>
          <w:szCs w:val="24"/>
        </w:rPr>
        <w:t>Mater. 324 (2004) 198–202.</w:t>
      </w:r>
    </w:p>
    <w:p w:rsidR="005A59B8" w:rsidRPr="00FD34FD" w:rsidRDefault="005A59B8" w:rsidP="00360028">
      <w:pPr>
        <w:numPr>
          <w:ilvl w:val="0"/>
          <w:numId w:val="41"/>
        </w:numPr>
        <w:tabs>
          <w:tab w:val="left" w:pos="1418"/>
        </w:tabs>
        <w:rPr>
          <w:szCs w:val="24"/>
          <w:lang w:val="en-US"/>
        </w:rPr>
      </w:pPr>
      <w:bookmarkStart w:id="271" w:name="_Ref378364956"/>
      <w:r w:rsidRPr="00FD34FD">
        <w:rPr>
          <w:szCs w:val="24"/>
          <w:lang w:val="en-US"/>
        </w:rPr>
        <w:t>Blanpain, P., Brunel, L., Thibault, X., and Trotabas, M., 2000. MOX fuel performance in the French PWRs: status and development, Proc. ANS Topical Meeting on Light Water Reactor Fuel Performance, Park City, Utah, April 10-13.</w:t>
      </w:r>
      <w:bookmarkEnd w:id="271"/>
    </w:p>
    <w:p w:rsidR="005A59B8" w:rsidRPr="00FD34FD" w:rsidRDefault="005A59B8" w:rsidP="00360028">
      <w:pPr>
        <w:numPr>
          <w:ilvl w:val="0"/>
          <w:numId w:val="41"/>
        </w:numPr>
        <w:tabs>
          <w:tab w:val="left" w:pos="1418"/>
        </w:tabs>
        <w:rPr>
          <w:szCs w:val="24"/>
          <w:lang w:val="en-US"/>
        </w:rPr>
      </w:pPr>
      <w:bookmarkStart w:id="272" w:name="_Ref435567537"/>
      <w:r w:rsidRPr="00FD34FD">
        <w:rPr>
          <w:szCs w:val="24"/>
          <w:lang w:val="en-US"/>
        </w:rPr>
        <w:t>L.O. Jernkvist, A.R. Massih, A.R., Models for fuel rod behaviour at high burnup, Swedish Nuclear Power Inspectorate (SKI) research report 2005:41, December 2004.</w:t>
      </w:r>
      <w:bookmarkEnd w:id="268"/>
      <w:bookmarkEnd w:id="272"/>
    </w:p>
    <w:p w:rsidR="005A59B8" w:rsidRPr="00FD34FD" w:rsidRDefault="005A59B8" w:rsidP="00360028">
      <w:pPr>
        <w:numPr>
          <w:ilvl w:val="0"/>
          <w:numId w:val="41"/>
        </w:numPr>
        <w:tabs>
          <w:tab w:val="left" w:pos="1418"/>
        </w:tabs>
        <w:rPr>
          <w:szCs w:val="24"/>
          <w:lang w:val="en-US"/>
        </w:rPr>
      </w:pPr>
      <w:bookmarkStart w:id="273" w:name="_Ref338771784"/>
      <w:r w:rsidRPr="00FD34FD">
        <w:rPr>
          <w:szCs w:val="24"/>
          <w:lang w:val="en-US"/>
        </w:rPr>
        <w:t>L. O. Jernkvist, A model for fission gas release from mixed oxide nuclear fuel, SKI Report 2008:30, 2007.</w:t>
      </w:r>
      <w:bookmarkEnd w:id="273"/>
    </w:p>
    <w:p w:rsidR="005A59B8" w:rsidRPr="00FD34FD" w:rsidRDefault="005A59B8" w:rsidP="00360028">
      <w:pPr>
        <w:numPr>
          <w:ilvl w:val="0"/>
          <w:numId w:val="41"/>
        </w:numPr>
        <w:tabs>
          <w:tab w:val="left" w:pos="1418"/>
        </w:tabs>
        <w:rPr>
          <w:bCs/>
          <w:szCs w:val="24"/>
          <w:lang w:val="en-US"/>
        </w:rPr>
      </w:pPr>
      <w:bookmarkStart w:id="274" w:name="_Ref436768163"/>
      <w:bookmarkStart w:id="275" w:name="_Ref338780191"/>
      <w:r w:rsidRPr="00FD34FD">
        <w:rPr>
          <w:bCs/>
          <w:szCs w:val="24"/>
          <w:lang w:val="en-US"/>
        </w:rPr>
        <w:t>T.R. England, B.F. Rider. Thermal Neutron Induced Fission Decay, LA-UR-94-3106,ENDF-349</w:t>
      </w:r>
      <w:bookmarkEnd w:id="274"/>
    </w:p>
    <w:p w:rsidR="005A59B8" w:rsidRPr="00FD34FD" w:rsidRDefault="005A59B8" w:rsidP="00360028">
      <w:pPr>
        <w:numPr>
          <w:ilvl w:val="0"/>
          <w:numId w:val="41"/>
        </w:numPr>
        <w:tabs>
          <w:tab w:val="left" w:pos="1418"/>
        </w:tabs>
        <w:rPr>
          <w:bCs/>
          <w:szCs w:val="24"/>
        </w:rPr>
      </w:pPr>
      <w:bookmarkStart w:id="276" w:name="_Ref368574580"/>
      <w:bookmarkEnd w:id="275"/>
      <w:r w:rsidRPr="00FD34FD">
        <w:rPr>
          <w:szCs w:val="24"/>
        </w:rPr>
        <w:t>В.М. Колобашкин, П.М. Рубцов, В.Д. Ружанский, В.Д. Сидоренко "Радиационные характеристики облученного ядерного топлива: Справочник", Энергоатомиздат, 1983.</w:t>
      </w:r>
      <w:bookmarkEnd w:id="276"/>
    </w:p>
    <w:p w:rsidR="005A59B8" w:rsidRPr="00FD34FD" w:rsidRDefault="005A59B8" w:rsidP="00360028">
      <w:pPr>
        <w:numPr>
          <w:ilvl w:val="0"/>
          <w:numId w:val="41"/>
        </w:numPr>
        <w:tabs>
          <w:tab w:val="left" w:pos="1418"/>
        </w:tabs>
        <w:rPr>
          <w:szCs w:val="24"/>
        </w:rPr>
      </w:pPr>
      <w:bookmarkStart w:id="277" w:name="_Ref368574693"/>
      <w:r w:rsidRPr="00FD34FD">
        <w:rPr>
          <w:szCs w:val="24"/>
        </w:rPr>
        <w:lastRenderedPageBreak/>
        <w:t>Ю.Г. Дегальцев, Н.Н. Пономарев-Степной, В.Ф. Кузнецов. "Поведение высокотемпературного ядерного топлива при облучении", М., Энергоатомиздат, 1987.</w:t>
      </w:r>
      <w:bookmarkEnd w:id="277"/>
    </w:p>
    <w:p w:rsidR="005A59B8" w:rsidRPr="00FD34FD" w:rsidRDefault="005A59B8" w:rsidP="00360028">
      <w:pPr>
        <w:numPr>
          <w:ilvl w:val="0"/>
          <w:numId w:val="41"/>
        </w:numPr>
        <w:tabs>
          <w:tab w:val="left" w:pos="1418"/>
        </w:tabs>
        <w:rPr>
          <w:szCs w:val="24"/>
          <w:lang w:val="en-US"/>
        </w:rPr>
      </w:pPr>
      <w:bookmarkStart w:id="278" w:name="_Ref296712101"/>
      <w:bookmarkStart w:id="279" w:name="_Ref440452821"/>
      <w:bookmarkStart w:id="280" w:name="_Ref438129041"/>
      <w:bookmarkStart w:id="281" w:name="_Ref368574783"/>
      <w:r w:rsidRPr="00FD34FD">
        <w:rPr>
          <w:szCs w:val="24"/>
          <w:lang w:val="en-US"/>
        </w:rPr>
        <w:t>M.S. Veshchunov, V.I. Tarasov, An Advanced Model for Grain Face Diffusion Transport in Irradiated UO</w:t>
      </w:r>
      <w:r w:rsidRPr="00FD34FD">
        <w:rPr>
          <w:szCs w:val="24"/>
          <w:vertAlign w:val="subscript"/>
          <w:lang w:val="en-US"/>
        </w:rPr>
        <w:t>2</w:t>
      </w:r>
      <w:r w:rsidRPr="00FD34FD">
        <w:rPr>
          <w:szCs w:val="24"/>
          <w:lang w:val="en-US"/>
        </w:rPr>
        <w:t xml:space="preserve"> Fuel. Part 1. Model Formulation, J. Nucl. Mater. 392 (2009) 78</w:t>
      </w:r>
      <w:r w:rsidRPr="00FD34FD">
        <w:rPr>
          <w:szCs w:val="24"/>
          <w:lang w:val="en-US"/>
        </w:rPr>
        <w:noBreakHyphen/>
        <w:t>84.</w:t>
      </w:r>
      <w:bookmarkEnd w:id="278"/>
      <w:r w:rsidRPr="00FD34FD">
        <w:rPr>
          <w:szCs w:val="24"/>
          <w:lang w:val="en-US"/>
        </w:rPr>
        <w:t>,</w:t>
      </w:r>
      <w:bookmarkEnd w:id="279"/>
      <w:bookmarkEnd w:id="280"/>
    </w:p>
    <w:p w:rsidR="005A59B8" w:rsidRPr="00FD34FD" w:rsidRDefault="005A59B8" w:rsidP="00360028">
      <w:pPr>
        <w:numPr>
          <w:ilvl w:val="0"/>
          <w:numId w:val="41"/>
        </w:numPr>
        <w:tabs>
          <w:tab w:val="left" w:pos="1418"/>
        </w:tabs>
        <w:rPr>
          <w:szCs w:val="24"/>
          <w:lang w:val="en-US"/>
        </w:rPr>
      </w:pPr>
      <w:bookmarkStart w:id="282" w:name="_Ref438130631"/>
      <w:r w:rsidRPr="00FD34FD">
        <w:rPr>
          <w:szCs w:val="24"/>
          <w:lang w:val="en-US"/>
        </w:rPr>
        <w:t>H. Kleykamp. "The chemical state of the fission products in oxide fuels", J. Nucl. Mater., V. 131 (1985), P. 221–246.</w:t>
      </w:r>
      <w:bookmarkEnd w:id="281"/>
      <w:bookmarkEnd w:id="282"/>
    </w:p>
    <w:p w:rsidR="005A59B8" w:rsidRPr="00FD34FD" w:rsidRDefault="005A59B8" w:rsidP="00360028">
      <w:pPr>
        <w:numPr>
          <w:ilvl w:val="0"/>
          <w:numId w:val="41"/>
        </w:numPr>
        <w:tabs>
          <w:tab w:val="left" w:pos="1418"/>
        </w:tabs>
        <w:rPr>
          <w:szCs w:val="24"/>
          <w:lang w:val="en-US"/>
        </w:rPr>
      </w:pPr>
      <w:bookmarkStart w:id="283" w:name="_Ref368575095"/>
      <w:r w:rsidRPr="00FD34FD">
        <w:rPr>
          <w:szCs w:val="24"/>
          <w:lang w:val="de-DE"/>
        </w:rPr>
        <w:t xml:space="preserve">J. Rest, S.A. Zawadzki. </w:t>
      </w:r>
      <w:r w:rsidRPr="00FD34FD">
        <w:rPr>
          <w:szCs w:val="24"/>
          <w:lang w:val="en-US"/>
        </w:rPr>
        <w:t>"FASTGRASS, A Mechanistic Model for the Prediction of Xe, I, Cs, Te, Ba and Sr release from Nuclear Fuel under Normal and Severe-Accident Conditions", NUREG/CR-5840 TI92 040783, 1994.</w:t>
      </w:r>
      <w:bookmarkEnd w:id="283"/>
    </w:p>
    <w:p w:rsidR="005A59B8" w:rsidRPr="00FD34FD" w:rsidRDefault="005A59B8" w:rsidP="00360028">
      <w:pPr>
        <w:numPr>
          <w:ilvl w:val="0"/>
          <w:numId w:val="41"/>
        </w:numPr>
        <w:tabs>
          <w:tab w:val="left" w:pos="1418"/>
        </w:tabs>
        <w:rPr>
          <w:szCs w:val="24"/>
          <w:lang w:val="en-US"/>
        </w:rPr>
      </w:pPr>
      <w:bookmarkStart w:id="284" w:name="_Ref368575127"/>
      <w:r w:rsidRPr="00FD34FD">
        <w:rPr>
          <w:szCs w:val="24"/>
          <w:lang w:val="da-DK"/>
        </w:rPr>
        <w:t xml:space="preserve">T.J. Heames et al. </w:t>
      </w:r>
      <w:r w:rsidRPr="00FD34FD">
        <w:rPr>
          <w:szCs w:val="24"/>
          <w:lang w:val="en-US"/>
        </w:rPr>
        <w:t>"VICTORIA: A Mechanistic Model of Radionuclide Behavior in the Reactor Coolant System Under Severe Accident Conditions", NUREG/CR-5545 SAND90-0756 Rev 1 R3, R4, 1992.</w:t>
      </w:r>
      <w:bookmarkEnd w:id="284"/>
    </w:p>
    <w:p w:rsidR="005A59B8" w:rsidRPr="00FD34FD" w:rsidRDefault="005A59B8" w:rsidP="00360028">
      <w:pPr>
        <w:numPr>
          <w:ilvl w:val="0"/>
          <w:numId w:val="41"/>
        </w:numPr>
        <w:tabs>
          <w:tab w:val="left" w:pos="1418"/>
        </w:tabs>
        <w:rPr>
          <w:szCs w:val="24"/>
        </w:rPr>
      </w:pPr>
      <w:bookmarkStart w:id="285" w:name="_Ref368575158"/>
      <w:r w:rsidRPr="00FD34FD">
        <w:rPr>
          <w:szCs w:val="24"/>
        </w:rPr>
        <w:t xml:space="preserve">А.В. Бердышев, М.С. Вещунов, В.Д. Озрин и др. "Механистический код "РЕЛИЗ", </w:t>
      </w:r>
      <w:r w:rsidRPr="00FD34FD">
        <w:rPr>
          <w:bCs/>
          <w:szCs w:val="24"/>
        </w:rPr>
        <w:t xml:space="preserve">Руководство пользователя", отчет ИБРАЭ РАН, </w:t>
      </w:r>
      <w:r w:rsidRPr="00FD34FD">
        <w:rPr>
          <w:bCs/>
          <w:kern w:val="24"/>
          <w:szCs w:val="24"/>
          <w:lang w:val="en-US"/>
        </w:rPr>
        <w:t>NSI</w:t>
      </w:r>
      <w:r w:rsidRPr="00FD34FD">
        <w:rPr>
          <w:bCs/>
          <w:kern w:val="24"/>
          <w:szCs w:val="24"/>
        </w:rPr>
        <w:t>–</w:t>
      </w:r>
      <w:r w:rsidRPr="00FD34FD">
        <w:rPr>
          <w:bCs/>
          <w:kern w:val="24"/>
          <w:szCs w:val="24"/>
          <w:lang w:val="en-US"/>
        </w:rPr>
        <w:t>SARR</w:t>
      </w:r>
      <w:r w:rsidRPr="00FD34FD">
        <w:rPr>
          <w:bCs/>
          <w:kern w:val="24"/>
          <w:szCs w:val="24"/>
        </w:rPr>
        <w:t>–116–2001.</w:t>
      </w:r>
      <w:bookmarkEnd w:id="285"/>
    </w:p>
    <w:p w:rsidR="005A59B8" w:rsidRPr="00FD34FD" w:rsidRDefault="005A59B8" w:rsidP="00360028">
      <w:pPr>
        <w:numPr>
          <w:ilvl w:val="0"/>
          <w:numId w:val="41"/>
        </w:numPr>
        <w:tabs>
          <w:tab w:val="left" w:pos="1418"/>
        </w:tabs>
        <w:rPr>
          <w:szCs w:val="24"/>
          <w:lang w:val="en-US"/>
        </w:rPr>
      </w:pPr>
      <w:bookmarkStart w:id="286" w:name="_Ref440452744"/>
      <w:bookmarkStart w:id="287" w:name="_Ref438129952"/>
      <w:r w:rsidRPr="00FD34FD">
        <w:rPr>
          <w:szCs w:val="24"/>
          <w:lang w:val="en-US"/>
        </w:rPr>
        <w:t>M.S. Veshchunov, V.D. Ozrin, V.E. Shestak, V.I. Tarasov, R. Dubourg, G. Nicaise. «Development of mechanistic code MFPR for modelling fission product release from irradiated UO2 fuel», Nuclear Engineering and Design, 206 (2006) 179-200.</w:t>
      </w:r>
      <w:bookmarkEnd w:id="286"/>
      <w:bookmarkEnd w:id="287"/>
    </w:p>
    <w:p w:rsidR="005A59B8" w:rsidRPr="00FD34FD" w:rsidRDefault="005A59B8" w:rsidP="00360028">
      <w:pPr>
        <w:numPr>
          <w:ilvl w:val="0"/>
          <w:numId w:val="41"/>
        </w:numPr>
        <w:tabs>
          <w:tab w:val="left" w:pos="1418"/>
        </w:tabs>
        <w:rPr>
          <w:szCs w:val="24"/>
          <w:lang w:val="en-US"/>
        </w:rPr>
      </w:pPr>
      <w:bookmarkStart w:id="288" w:name="_Ref438130020"/>
      <w:bookmarkStart w:id="289" w:name="_Ref368575276"/>
      <w:r w:rsidRPr="00FD34FD">
        <w:rPr>
          <w:szCs w:val="24"/>
          <w:lang w:val="en-US"/>
        </w:rPr>
        <w:t>M</w:t>
      </w:r>
      <w:r w:rsidRPr="00FD34FD">
        <w:rPr>
          <w:szCs w:val="24"/>
          <w:lang w:val="en-GB"/>
        </w:rPr>
        <w:t>.</w:t>
      </w:r>
      <w:r w:rsidRPr="00FD34FD">
        <w:rPr>
          <w:szCs w:val="24"/>
          <w:lang w:val="en-US"/>
        </w:rPr>
        <w:t>S</w:t>
      </w:r>
      <w:r w:rsidRPr="00FD34FD">
        <w:rPr>
          <w:szCs w:val="24"/>
          <w:lang w:val="en-GB"/>
        </w:rPr>
        <w:t>. Veshchuno</w:t>
      </w:r>
      <w:r w:rsidRPr="00FD34FD">
        <w:rPr>
          <w:szCs w:val="24"/>
          <w:lang w:val="en-US"/>
        </w:rPr>
        <w:t>v,R.</w:t>
      </w:r>
      <w:r w:rsidRPr="00FD34FD">
        <w:rPr>
          <w:szCs w:val="24"/>
          <w:lang w:val="en-GB"/>
        </w:rPr>
        <w:t>Dubour</w:t>
      </w:r>
      <w:r w:rsidRPr="00FD34FD">
        <w:rPr>
          <w:szCs w:val="24"/>
          <w:lang w:val="en-US"/>
        </w:rPr>
        <w:t>g,V</w:t>
      </w:r>
      <w:r w:rsidRPr="00FD34FD">
        <w:rPr>
          <w:szCs w:val="24"/>
          <w:lang w:val="en-GB"/>
        </w:rPr>
        <w:t>.</w:t>
      </w:r>
      <w:r w:rsidRPr="00FD34FD">
        <w:rPr>
          <w:szCs w:val="24"/>
          <w:lang w:val="en-US"/>
        </w:rPr>
        <w:t>D.</w:t>
      </w:r>
      <w:r w:rsidRPr="00FD34FD">
        <w:rPr>
          <w:szCs w:val="24"/>
          <w:lang w:val="en-GB"/>
        </w:rPr>
        <w:t>Ozri</w:t>
      </w:r>
      <w:r w:rsidRPr="00FD34FD">
        <w:rPr>
          <w:szCs w:val="24"/>
          <w:lang w:val="en-US"/>
        </w:rPr>
        <w:t>n,V</w:t>
      </w:r>
      <w:r w:rsidRPr="00FD34FD">
        <w:rPr>
          <w:szCs w:val="24"/>
          <w:lang w:val="en-GB"/>
        </w:rPr>
        <w:t>.</w:t>
      </w:r>
      <w:r w:rsidRPr="00FD34FD">
        <w:rPr>
          <w:szCs w:val="24"/>
          <w:lang w:val="en-US"/>
        </w:rPr>
        <w:t>E.</w:t>
      </w:r>
      <w:r w:rsidRPr="00FD34FD">
        <w:rPr>
          <w:szCs w:val="24"/>
          <w:lang w:val="en-GB"/>
        </w:rPr>
        <w:t>Shesta</w:t>
      </w:r>
      <w:r w:rsidRPr="00FD34FD">
        <w:rPr>
          <w:szCs w:val="24"/>
          <w:lang w:val="en-US"/>
        </w:rPr>
        <w:t>k,V</w:t>
      </w:r>
      <w:r w:rsidRPr="00FD34FD">
        <w:rPr>
          <w:szCs w:val="24"/>
          <w:lang w:val="en-GB"/>
        </w:rPr>
        <w:t>.</w:t>
      </w:r>
      <w:r w:rsidRPr="00FD34FD">
        <w:rPr>
          <w:szCs w:val="24"/>
          <w:lang w:val="en-US"/>
        </w:rPr>
        <w:t>I.</w:t>
      </w:r>
      <w:r w:rsidRPr="00FD34FD">
        <w:rPr>
          <w:szCs w:val="24"/>
          <w:lang w:val="en-GB"/>
        </w:rPr>
        <w:t>Taraso</w:t>
      </w:r>
      <w:r w:rsidRPr="00FD34FD">
        <w:rPr>
          <w:szCs w:val="24"/>
          <w:lang w:val="en-US"/>
        </w:rPr>
        <w:t xml:space="preserve">v, </w:t>
      </w:r>
      <w:r w:rsidRPr="00FD34FD">
        <w:rPr>
          <w:szCs w:val="24"/>
          <w:lang w:val="en-GB"/>
        </w:rPr>
        <w:t>«Mechanistic modelling of urania fuel evolution and fission product migration during irradiation and heatin</w:t>
      </w:r>
      <w:r w:rsidRPr="00FD34FD">
        <w:rPr>
          <w:szCs w:val="24"/>
          <w:lang w:val="en-US"/>
        </w:rPr>
        <w:t>g», Journal of Nuclear Materials, 362 (2007) 327-335.</w:t>
      </w:r>
      <w:bookmarkEnd w:id="288"/>
    </w:p>
    <w:p w:rsidR="005A59B8" w:rsidRPr="00FD34FD" w:rsidRDefault="005A59B8" w:rsidP="00360028">
      <w:pPr>
        <w:numPr>
          <w:ilvl w:val="0"/>
          <w:numId w:val="41"/>
        </w:numPr>
        <w:tabs>
          <w:tab w:val="left" w:pos="1418"/>
        </w:tabs>
        <w:rPr>
          <w:szCs w:val="24"/>
          <w:lang w:val="en-US"/>
        </w:rPr>
      </w:pPr>
      <w:bookmarkStart w:id="290" w:name="_Ref438130605"/>
      <w:r w:rsidRPr="00FD34FD">
        <w:rPr>
          <w:szCs w:val="24"/>
          <w:lang w:val="de-DE"/>
        </w:rPr>
        <w:t xml:space="preserve">T.B. Lindemerand T.M. Besmann. </w:t>
      </w:r>
      <w:r w:rsidRPr="00FD34FD">
        <w:rPr>
          <w:szCs w:val="24"/>
          <w:lang w:val="en-US"/>
        </w:rPr>
        <w:t>"Chemical thermodynamic representation of &lt;UO</w:t>
      </w:r>
      <w:r w:rsidRPr="00FD34FD">
        <w:rPr>
          <w:szCs w:val="24"/>
          <w:vertAlign w:val="subscript"/>
          <w:lang w:val="en-US"/>
        </w:rPr>
        <w:t>2</w:t>
      </w:r>
      <w:r w:rsidRPr="00FD34FD">
        <w:rPr>
          <w:szCs w:val="24"/>
          <w:vertAlign w:val="subscript"/>
        </w:rPr>
        <w:sym w:font="Symbol" w:char="F0B1"/>
      </w:r>
      <w:r w:rsidRPr="00FD34FD">
        <w:rPr>
          <w:szCs w:val="24"/>
          <w:vertAlign w:val="subscript"/>
          <w:lang w:val="en-US"/>
        </w:rPr>
        <w:t>x</w:t>
      </w:r>
      <w:r w:rsidRPr="00FD34FD">
        <w:rPr>
          <w:szCs w:val="24"/>
          <w:lang w:val="en-US"/>
        </w:rPr>
        <w:t>&gt;", J. Nucl. Matter., V.130 (1985), ), P. 473–488.</w:t>
      </w:r>
      <w:bookmarkEnd w:id="290"/>
    </w:p>
    <w:p w:rsidR="005A59B8" w:rsidRPr="00FD34FD" w:rsidRDefault="005A59B8" w:rsidP="00360028">
      <w:pPr>
        <w:numPr>
          <w:ilvl w:val="0"/>
          <w:numId w:val="41"/>
        </w:numPr>
        <w:tabs>
          <w:tab w:val="left" w:pos="1418"/>
        </w:tabs>
        <w:rPr>
          <w:szCs w:val="24"/>
          <w:lang w:val="en-US"/>
        </w:rPr>
      </w:pPr>
      <w:bookmarkStart w:id="291" w:name="_Ref438130807"/>
      <w:r w:rsidRPr="00FD34FD">
        <w:rPr>
          <w:szCs w:val="24"/>
          <w:lang w:val="en-US"/>
        </w:rPr>
        <w:t>V.I. Tarasov, M.S. Veshchunov, An Advanced Model for Grain Face Diffusion Transport in Irradiated UO</w:t>
      </w:r>
      <w:r w:rsidRPr="00FD34FD">
        <w:rPr>
          <w:szCs w:val="24"/>
          <w:vertAlign w:val="subscript"/>
          <w:lang w:val="en-US"/>
        </w:rPr>
        <w:t>2</w:t>
      </w:r>
      <w:r w:rsidRPr="00FD34FD">
        <w:rPr>
          <w:szCs w:val="24"/>
          <w:lang w:val="en-US"/>
        </w:rPr>
        <w:t xml:space="preserve"> Fuel. Part 2. Model Implementation and Validation, J. Nucl. Mater. 392 (2009) 85</w:t>
      </w:r>
      <w:r w:rsidRPr="00FD34FD">
        <w:rPr>
          <w:szCs w:val="24"/>
          <w:lang w:val="en-US"/>
        </w:rPr>
        <w:noBreakHyphen/>
        <w:t>89.</w:t>
      </w:r>
      <w:bookmarkEnd w:id="291"/>
    </w:p>
    <w:p w:rsidR="005A59B8" w:rsidRPr="00FD34FD" w:rsidRDefault="005A59B8" w:rsidP="00360028">
      <w:pPr>
        <w:numPr>
          <w:ilvl w:val="0"/>
          <w:numId w:val="41"/>
        </w:numPr>
        <w:tabs>
          <w:tab w:val="left" w:pos="1418"/>
        </w:tabs>
        <w:rPr>
          <w:szCs w:val="24"/>
          <w:lang w:val="en-US"/>
        </w:rPr>
      </w:pPr>
      <w:bookmarkStart w:id="292" w:name="_Ref438131008"/>
      <w:r w:rsidRPr="00FD34FD">
        <w:rPr>
          <w:kern w:val="36"/>
          <w:szCs w:val="24"/>
          <w:lang w:val="en-US"/>
        </w:rPr>
        <w:t>V.D. Ozrin. A model for evolution of oxygen potential and stoichiometry deviation in irradiated UO</w:t>
      </w:r>
      <w:r w:rsidRPr="00FD34FD">
        <w:rPr>
          <w:kern w:val="36"/>
          <w:szCs w:val="24"/>
          <w:vertAlign w:val="subscript"/>
          <w:lang w:val="en-US"/>
        </w:rPr>
        <w:t>2</w:t>
      </w:r>
      <w:r w:rsidRPr="00FD34FD">
        <w:rPr>
          <w:kern w:val="36"/>
          <w:szCs w:val="24"/>
          <w:lang w:val="en-US"/>
        </w:rPr>
        <w:t xml:space="preserve"> fuel. J</w:t>
      </w:r>
      <w:r w:rsidRPr="00FD34FD">
        <w:rPr>
          <w:kern w:val="36"/>
          <w:szCs w:val="24"/>
        </w:rPr>
        <w:t xml:space="preserve">. </w:t>
      </w:r>
      <w:r w:rsidRPr="00FD34FD">
        <w:rPr>
          <w:kern w:val="36"/>
          <w:szCs w:val="24"/>
          <w:lang w:val="en-US"/>
        </w:rPr>
        <w:t>Nucl</w:t>
      </w:r>
      <w:r w:rsidRPr="00FD34FD">
        <w:rPr>
          <w:kern w:val="36"/>
          <w:szCs w:val="24"/>
        </w:rPr>
        <w:t xml:space="preserve">. </w:t>
      </w:r>
      <w:r w:rsidRPr="00FD34FD">
        <w:rPr>
          <w:kern w:val="36"/>
          <w:szCs w:val="24"/>
          <w:lang w:val="en-US"/>
        </w:rPr>
        <w:t>Mater</w:t>
      </w:r>
      <w:r w:rsidRPr="00FD34FD">
        <w:rPr>
          <w:kern w:val="36"/>
          <w:szCs w:val="24"/>
        </w:rPr>
        <w:t>. 419 (2011) 371–377.</w:t>
      </w:r>
      <w:bookmarkEnd w:id="292"/>
    </w:p>
    <w:p w:rsidR="005A59B8" w:rsidRPr="00FD34FD" w:rsidRDefault="005A59B8" w:rsidP="00360028">
      <w:pPr>
        <w:numPr>
          <w:ilvl w:val="0"/>
          <w:numId w:val="41"/>
        </w:numPr>
        <w:tabs>
          <w:tab w:val="left" w:pos="1418"/>
        </w:tabs>
        <w:rPr>
          <w:szCs w:val="24"/>
          <w:lang w:val="en-US"/>
        </w:rPr>
      </w:pPr>
      <w:bookmarkStart w:id="293" w:name="_Ref368576024"/>
      <w:bookmarkEnd w:id="289"/>
      <w:r w:rsidRPr="00FD34FD">
        <w:rPr>
          <w:szCs w:val="24"/>
          <w:lang w:val="en-US"/>
        </w:rPr>
        <w:t>H. Kleykamp. "The solubility of selected fission products in UO</w:t>
      </w:r>
      <w:r w:rsidRPr="00FD34FD">
        <w:rPr>
          <w:szCs w:val="24"/>
          <w:vertAlign w:val="subscript"/>
          <w:lang w:val="en-US"/>
        </w:rPr>
        <w:t>2</w:t>
      </w:r>
      <w:r w:rsidRPr="00FD34FD">
        <w:rPr>
          <w:szCs w:val="24"/>
          <w:lang w:val="en-US"/>
        </w:rPr>
        <w:t xml:space="preserve"> and (U, Pu)O</w:t>
      </w:r>
      <w:r w:rsidRPr="00FD34FD">
        <w:rPr>
          <w:szCs w:val="24"/>
          <w:vertAlign w:val="subscript"/>
          <w:lang w:val="en-US"/>
        </w:rPr>
        <w:t>2</w:t>
      </w:r>
      <w:r w:rsidRPr="00FD34FD">
        <w:rPr>
          <w:szCs w:val="24"/>
          <w:lang w:val="en-US"/>
        </w:rPr>
        <w:t>", J. Nucl. Mater., V. 206 (1993), P. 82–86.</w:t>
      </w:r>
      <w:bookmarkEnd w:id="293"/>
    </w:p>
    <w:p w:rsidR="005A59B8" w:rsidRPr="00FD34FD" w:rsidRDefault="005A59B8" w:rsidP="00360028">
      <w:pPr>
        <w:numPr>
          <w:ilvl w:val="0"/>
          <w:numId w:val="41"/>
        </w:numPr>
        <w:tabs>
          <w:tab w:val="left" w:pos="1418"/>
        </w:tabs>
        <w:rPr>
          <w:szCs w:val="24"/>
          <w:lang w:val="en-US"/>
        </w:rPr>
      </w:pPr>
      <w:bookmarkStart w:id="294" w:name="_Ref368576094"/>
      <w:r w:rsidRPr="00FD34FD">
        <w:rPr>
          <w:szCs w:val="24"/>
          <w:lang w:val="en-US"/>
        </w:rPr>
        <w:t>S. Imoto. "Chemical state of fission products in irradiated UO</w:t>
      </w:r>
      <w:r w:rsidRPr="00FD34FD">
        <w:rPr>
          <w:szCs w:val="24"/>
          <w:vertAlign w:val="subscript"/>
          <w:lang w:val="en-US"/>
        </w:rPr>
        <w:t>2</w:t>
      </w:r>
      <w:r w:rsidRPr="00FD34FD">
        <w:rPr>
          <w:szCs w:val="24"/>
          <w:lang w:val="en-US"/>
        </w:rPr>
        <w:t>", J. Nucl. Mater., V. 140 (1986), P. 1927.</w:t>
      </w:r>
      <w:bookmarkEnd w:id="294"/>
    </w:p>
    <w:p w:rsidR="005A59B8" w:rsidRPr="00FD34FD" w:rsidRDefault="005A59B8" w:rsidP="00360028">
      <w:pPr>
        <w:numPr>
          <w:ilvl w:val="0"/>
          <w:numId w:val="41"/>
        </w:numPr>
        <w:tabs>
          <w:tab w:val="left" w:pos="1418"/>
        </w:tabs>
        <w:rPr>
          <w:szCs w:val="24"/>
          <w:lang w:val="en-US"/>
        </w:rPr>
      </w:pPr>
      <w:r w:rsidRPr="00FD34FD">
        <w:rPr>
          <w:szCs w:val="24"/>
          <w:lang w:val="en-US"/>
        </w:rPr>
        <w:t>E.H.P. Cordfunke and R.J.M. Konings. "Chemical interactions in water-cooled nuclear fuel: a thermochemical approach", J. Nucl. Mater., V. 152 (1988), P. 301–309.</w:t>
      </w:r>
    </w:p>
    <w:p w:rsidR="005A59B8" w:rsidRPr="00FD34FD" w:rsidRDefault="005A59B8" w:rsidP="00360028">
      <w:pPr>
        <w:numPr>
          <w:ilvl w:val="0"/>
          <w:numId w:val="41"/>
        </w:numPr>
        <w:tabs>
          <w:tab w:val="left" w:pos="1418"/>
        </w:tabs>
        <w:rPr>
          <w:szCs w:val="24"/>
          <w:lang w:val="en-US"/>
        </w:rPr>
      </w:pPr>
      <w:r w:rsidRPr="00FD34FD">
        <w:rPr>
          <w:szCs w:val="24"/>
          <w:lang w:val="en-US"/>
        </w:rPr>
        <w:t>R.G.J. Ball, W.G. Burns, J. Henshaw, M.A. Mignanelli and P.E. Potter. "The chemical constitution of the fuel-clad gap in oxide fuel pins for nuclear reactors", J. Nucl. Mater., V. 167 (1989), P. 191–204.</w:t>
      </w:r>
    </w:p>
    <w:p w:rsidR="005A59B8" w:rsidRPr="00FD34FD" w:rsidRDefault="005A59B8" w:rsidP="00360028">
      <w:pPr>
        <w:numPr>
          <w:ilvl w:val="0"/>
          <w:numId w:val="41"/>
        </w:numPr>
        <w:tabs>
          <w:tab w:val="left" w:pos="1418"/>
        </w:tabs>
        <w:rPr>
          <w:szCs w:val="24"/>
          <w:lang w:val="en-US"/>
        </w:rPr>
      </w:pPr>
      <w:r w:rsidRPr="00FD34FD">
        <w:rPr>
          <w:szCs w:val="24"/>
          <w:lang w:val="en-US"/>
        </w:rPr>
        <w:t>E.H.P. Cordfunke and R.J.M. Konings. "The release of fission products from degraded UO</w:t>
      </w:r>
      <w:r w:rsidRPr="00FD34FD">
        <w:rPr>
          <w:szCs w:val="24"/>
          <w:vertAlign w:val="subscript"/>
          <w:lang w:val="en-US"/>
        </w:rPr>
        <w:t>2</w:t>
      </w:r>
      <w:r w:rsidRPr="00FD34FD">
        <w:rPr>
          <w:szCs w:val="24"/>
          <w:lang w:val="en-US"/>
        </w:rPr>
        <w:t xml:space="preserve"> fuel: thermochemical aspects", J. Nucl. Mater., V. 201 (1993), P. 57–69.</w:t>
      </w:r>
    </w:p>
    <w:p w:rsidR="005A59B8" w:rsidRPr="00FD34FD" w:rsidRDefault="005A59B8" w:rsidP="00360028">
      <w:pPr>
        <w:numPr>
          <w:ilvl w:val="0"/>
          <w:numId w:val="41"/>
        </w:numPr>
        <w:tabs>
          <w:tab w:val="left" w:pos="1418"/>
        </w:tabs>
        <w:rPr>
          <w:szCs w:val="24"/>
          <w:lang w:val="en-US"/>
        </w:rPr>
      </w:pPr>
      <w:bookmarkStart w:id="295" w:name="_Ref368576107"/>
      <w:r w:rsidRPr="00FD34FD">
        <w:rPr>
          <w:szCs w:val="24"/>
          <w:lang w:val="en-US"/>
        </w:rPr>
        <w:t>K. Moriyama and H. Furuya. "Thermochemical prediction of chemical form distributions of fission products in LWR oxide fuels irradiated to high burnup", J. Nucl. Sci. and Techn., V. 34 (1997), P. 900–908.</w:t>
      </w:r>
      <w:bookmarkEnd w:id="295"/>
    </w:p>
    <w:p w:rsidR="005A59B8" w:rsidRPr="00FD34FD" w:rsidRDefault="005A59B8" w:rsidP="00360028">
      <w:pPr>
        <w:numPr>
          <w:ilvl w:val="0"/>
          <w:numId w:val="41"/>
        </w:numPr>
        <w:tabs>
          <w:tab w:val="left" w:pos="1418"/>
        </w:tabs>
        <w:rPr>
          <w:szCs w:val="24"/>
          <w:lang w:val="en-US"/>
        </w:rPr>
      </w:pPr>
      <w:bookmarkStart w:id="296" w:name="_Ref368576226"/>
      <w:r w:rsidRPr="00FD34FD">
        <w:rPr>
          <w:szCs w:val="24"/>
          <w:lang w:val="de-DE"/>
        </w:rPr>
        <w:t xml:space="preserve">W.E. Wang, D.R. Olanderand T.B. Lindemer. </w:t>
      </w:r>
      <w:r w:rsidRPr="00FD34FD">
        <w:rPr>
          <w:szCs w:val="24"/>
          <w:lang w:val="en-US"/>
        </w:rPr>
        <w:t>"Vaporisation thermodynamics of urania-neodymium mixed oxides", J. Nucl. Mater., V.</w:t>
      </w:r>
      <w:r w:rsidRPr="00FD34FD">
        <w:rPr>
          <w:szCs w:val="24"/>
        </w:rPr>
        <w:t> </w:t>
      </w:r>
      <w:r w:rsidRPr="00FD34FD">
        <w:rPr>
          <w:szCs w:val="24"/>
          <w:lang w:val="en-US"/>
        </w:rPr>
        <w:t xml:space="preserve">211 </w:t>
      </w:r>
      <w:r w:rsidRPr="00FD34FD">
        <w:rPr>
          <w:szCs w:val="24"/>
        </w:rPr>
        <w:t xml:space="preserve">(1994), </w:t>
      </w:r>
      <w:r w:rsidRPr="00FD34FD">
        <w:rPr>
          <w:szCs w:val="24"/>
          <w:lang w:val="en-US"/>
        </w:rPr>
        <w:t xml:space="preserve">P. </w:t>
      </w:r>
      <w:r w:rsidRPr="00FD34FD">
        <w:rPr>
          <w:szCs w:val="24"/>
        </w:rPr>
        <w:t>85</w:t>
      </w:r>
      <w:r w:rsidRPr="00FD34FD">
        <w:rPr>
          <w:szCs w:val="24"/>
          <w:lang w:val="en-US"/>
        </w:rPr>
        <w:t>–</w:t>
      </w:r>
      <w:r w:rsidRPr="00FD34FD">
        <w:rPr>
          <w:szCs w:val="24"/>
        </w:rPr>
        <w:t>94.</w:t>
      </w:r>
      <w:bookmarkEnd w:id="296"/>
    </w:p>
    <w:p w:rsidR="005A59B8" w:rsidRPr="00FD34FD" w:rsidRDefault="005A59B8" w:rsidP="00360028">
      <w:pPr>
        <w:numPr>
          <w:ilvl w:val="0"/>
          <w:numId w:val="41"/>
        </w:numPr>
        <w:tabs>
          <w:tab w:val="left" w:pos="1418"/>
        </w:tabs>
        <w:rPr>
          <w:szCs w:val="24"/>
        </w:rPr>
      </w:pPr>
      <w:bookmarkStart w:id="297" w:name="_Ref368576254"/>
      <w:r w:rsidRPr="00FD34FD">
        <w:rPr>
          <w:szCs w:val="24"/>
        </w:rPr>
        <w:t>Байбуз, В.Ю. Зицерман, Л.М. Голубушкин, У.Г. Чернов. "Химическое равновесие в неидеальных системах", М.: Институт высоких температур, 1985.</w:t>
      </w:r>
      <w:bookmarkEnd w:id="297"/>
    </w:p>
    <w:p w:rsidR="005A59B8" w:rsidRPr="00FD34FD" w:rsidRDefault="005A59B8" w:rsidP="00360028">
      <w:pPr>
        <w:numPr>
          <w:ilvl w:val="0"/>
          <w:numId w:val="41"/>
        </w:numPr>
        <w:tabs>
          <w:tab w:val="left" w:pos="1418"/>
        </w:tabs>
        <w:rPr>
          <w:szCs w:val="24"/>
        </w:rPr>
      </w:pPr>
      <w:bookmarkStart w:id="298" w:name="_Ref368576465"/>
      <w:r w:rsidRPr="00FD34FD">
        <w:rPr>
          <w:szCs w:val="24"/>
          <w:lang w:val="en-US"/>
        </w:rPr>
        <w:t xml:space="preserve">L.V. Gurvich, I.V. Veitz et al. "Thermodynamic properties of individual substances", Fourth edition in 5 volumes, Hemisphere Publ. </w:t>
      </w:r>
      <w:r w:rsidRPr="00FD34FD">
        <w:rPr>
          <w:szCs w:val="24"/>
        </w:rPr>
        <w:t>Co, NY, L., 1989.</w:t>
      </w:r>
      <w:bookmarkEnd w:id="298"/>
    </w:p>
    <w:p w:rsidR="005A59B8" w:rsidRPr="00FD34FD" w:rsidRDefault="005A59B8" w:rsidP="00360028">
      <w:pPr>
        <w:numPr>
          <w:ilvl w:val="0"/>
          <w:numId w:val="41"/>
        </w:numPr>
        <w:tabs>
          <w:tab w:val="left" w:pos="1418"/>
        </w:tabs>
        <w:rPr>
          <w:szCs w:val="24"/>
          <w:lang w:val="en-US"/>
        </w:rPr>
      </w:pPr>
      <w:bookmarkStart w:id="299" w:name="_Ref368576480"/>
      <w:r w:rsidRPr="00FD34FD">
        <w:rPr>
          <w:szCs w:val="24"/>
          <w:lang w:val="da-DK"/>
        </w:rPr>
        <w:t xml:space="preserve">L.V. Gurvich, V.S. Iorish et al. </w:t>
      </w:r>
      <w:r w:rsidRPr="00FD34FD">
        <w:rPr>
          <w:szCs w:val="24"/>
          <w:lang w:val="en-US"/>
        </w:rPr>
        <w:t>"IVTANTHERMO — A Thermodynamic Database and Software System for Personal Computer. User's guide", CRC Press, Inc., Boca Raton, 1993.</w:t>
      </w:r>
      <w:bookmarkEnd w:id="299"/>
    </w:p>
    <w:p w:rsidR="005A59B8" w:rsidRPr="00FD34FD" w:rsidRDefault="005A59B8" w:rsidP="00360028">
      <w:pPr>
        <w:numPr>
          <w:ilvl w:val="0"/>
          <w:numId w:val="41"/>
        </w:numPr>
        <w:tabs>
          <w:tab w:val="left" w:pos="1418"/>
        </w:tabs>
        <w:rPr>
          <w:szCs w:val="24"/>
          <w:lang w:val="en-US"/>
        </w:rPr>
      </w:pPr>
      <w:bookmarkStart w:id="300" w:name="_Ref358233020"/>
      <w:r w:rsidRPr="00FD34FD">
        <w:rPr>
          <w:szCs w:val="24"/>
          <w:lang w:val="en-US"/>
        </w:rPr>
        <w:t xml:space="preserve">B.J. Lewis, W.T. Thompson, F. Akbari, D.M. Thompson, C. Thurgood, J. Higgs, Thermodynamic and kinetic modeling of fuel oxidation behaviour in operating defective fuel, J. Nucl. </w:t>
      </w:r>
      <w:r w:rsidRPr="00FD34FD">
        <w:rPr>
          <w:szCs w:val="24"/>
        </w:rPr>
        <w:t>Mater. 328 (2004) 180.</w:t>
      </w:r>
      <w:bookmarkEnd w:id="300"/>
    </w:p>
    <w:p w:rsidR="005A59B8" w:rsidRPr="00FD34FD" w:rsidRDefault="005A59B8" w:rsidP="00360028">
      <w:pPr>
        <w:numPr>
          <w:ilvl w:val="0"/>
          <w:numId w:val="41"/>
        </w:numPr>
        <w:tabs>
          <w:tab w:val="left" w:pos="1418"/>
        </w:tabs>
        <w:rPr>
          <w:szCs w:val="24"/>
          <w:lang w:val="en-US"/>
        </w:rPr>
      </w:pPr>
      <w:bookmarkStart w:id="301" w:name="_Ref438131832"/>
      <w:r w:rsidRPr="00FD34FD">
        <w:rPr>
          <w:kern w:val="36"/>
          <w:szCs w:val="24"/>
          <w:lang w:val="en-US"/>
        </w:rPr>
        <w:t>V.D. Ozrin. A model for evolution of oxygen potential and stoichiometry deviation in irradiated UO</w:t>
      </w:r>
      <w:r w:rsidRPr="00FD34FD">
        <w:rPr>
          <w:kern w:val="36"/>
          <w:szCs w:val="24"/>
          <w:vertAlign w:val="subscript"/>
          <w:lang w:val="en-US"/>
        </w:rPr>
        <w:t>2</w:t>
      </w:r>
      <w:r w:rsidRPr="00FD34FD">
        <w:rPr>
          <w:kern w:val="36"/>
          <w:szCs w:val="24"/>
          <w:lang w:val="en-US"/>
        </w:rPr>
        <w:t xml:space="preserve"> fuel. J</w:t>
      </w:r>
      <w:r w:rsidRPr="00FD34FD">
        <w:rPr>
          <w:kern w:val="36"/>
          <w:szCs w:val="24"/>
        </w:rPr>
        <w:t xml:space="preserve">. </w:t>
      </w:r>
      <w:r w:rsidRPr="00FD34FD">
        <w:rPr>
          <w:kern w:val="36"/>
          <w:szCs w:val="24"/>
          <w:lang w:val="en-US"/>
        </w:rPr>
        <w:t>Nucl</w:t>
      </w:r>
      <w:r w:rsidRPr="00FD34FD">
        <w:rPr>
          <w:kern w:val="36"/>
          <w:szCs w:val="24"/>
        </w:rPr>
        <w:t xml:space="preserve">. </w:t>
      </w:r>
      <w:r w:rsidRPr="00FD34FD">
        <w:rPr>
          <w:kern w:val="36"/>
          <w:szCs w:val="24"/>
          <w:lang w:val="en-US"/>
        </w:rPr>
        <w:t>Mater</w:t>
      </w:r>
      <w:r w:rsidRPr="00FD34FD">
        <w:rPr>
          <w:kern w:val="36"/>
          <w:szCs w:val="24"/>
        </w:rPr>
        <w:t>. 419 (2011) 371–377</w:t>
      </w:r>
      <w:bookmarkEnd w:id="301"/>
    </w:p>
    <w:p w:rsidR="005A59B8" w:rsidRPr="00FD34FD" w:rsidRDefault="005A59B8" w:rsidP="00360028">
      <w:pPr>
        <w:numPr>
          <w:ilvl w:val="0"/>
          <w:numId w:val="41"/>
        </w:numPr>
        <w:tabs>
          <w:tab w:val="left" w:pos="1418"/>
        </w:tabs>
        <w:rPr>
          <w:szCs w:val="24"/>
          <w:lang w:val="en-US"/>
        </w:rPr>
      </w:pPr>
      <w:bookmarkStart w:id="302" w:name="_Ref295328150"/>
      <w:bookmarkStart w:id="303" w:name="_Ref295302616"/>
      <w:r w:rsidRPr="00FD34FD">
        <w:rPr>
          <w:szCs w:val="24"/>
          <w:lang w:val="en-US"/>
        </w:rPr>
        <w:lastRenderedPageBreak/>
        <w:t>C. Sari and G. Schumacher, Oxygen redistribution in fast reactor oxide fuel, J. Nucl. Mater. 61 (1976) 192–202.</w:t>
      </w:r>
      <w:bookmarkEnd w:id="302"/>
    </w:p>
    <w:p w:rsidR="005A59B8" w:rsidRPr="00FD34FD" w:rsidRDefault="005A59B8" w:rsidP="00360028">
      <w:pPr>
        <w:numPr>
          <w:ilvl w:val="0"/>
          <w:numId w:val="41"/>
        </w:numPr>
        <w:tabs>
          <w:tab w:val="left" w:pos="1418"/>
        </w:tabs>
        <w:rPr>
          <w:szCs w:val="24"/>
          <w:lang w:val="en-US"/>
        </w:rPr>
      </w:pPr>
      <w:bookmarkStart w:id="304" w:name="_Ref438131914"/>
      <w:r w:rsidRPr="00FD34FD">
        <w:rPr>
          <w:szCs w:val="24"/>
          <w:lang w:val="en-US"/>
        </w:rPr>
        <w:t>J. Abrefah, A.de AguiarBriad, W. Wang, Y. Khalil, and D.R. Olander, High Temperature Oxidation of UO2 in Steam-Hydrogen Mixtures, J. Nucl. Matter. 208 (1994) 98-110</w:t>
      </w:r>
      <w:bookmarkStart w:id="305" w:name="_Ref295329469"/>
      <w:bookmarkEnd w:id="303"/>
      <w:r w:rsidRPr="00FD34FD">
        <w:rPr>
          <w:szCs w:val="24"/>
          <w:lang w:val="en-US"/>
        </w:rPr>
        <w:t>.</w:t>
      </w:r>
    </w:p>
    <w:p w:rsidR="005A59B8" w:rsidRPr="00FD34FD" w:rsidRDefault="005A59B8" w:rsidP="00360028">
      <w:pPr>
        <w:numPr>
          <w:ilvl w:val="0"/>
          <w:numId w:val="41"/>
        </w:numPr>
        <w:tabs>
          <w:tab w:val="left" w:pos="1418"/>
        </w:tabs>
        <w:rPr>
          <w:szCs w:val="24"/>
          <w:lang w:val="en-US"/>
        </w:rPr>
      </w:pPr>
      <w:bookmarkStart w:id="306" w:name="_Ref440453234"/>
      <w:r w:rsidRPr="00FD34FD">
        <w:rPr>
          <w:szCs w:val="24"/>
          <w:lang w:val="en-US"/>
        </w:rPr>
        <w:t>B.V. Dobrov, V.V. Likhanskii, V.D. Ozrin, A.A. Solodov, M.P. Kissane and H. Manenc, Kinetics of UO</w:t>
      </w:r>
      <w:r w:rsidRPr="00FD34FD">
        <w:rPr>
          <w:szCs w:val="24"/>
          <w:vertAlign w:val="subscript"/>
          <w:lang w:val="en-US"/>
        </w:rPr>
        <w:t>2</w:t>
      </w:r>
      <w:r w:rsidRPr="00FD34FD">
        <w:rPr>
          <w:szCs w:val="24"/>
          <w:lang w:val="en-US"/>
        </w:rPr>
        <w:t xml:space="preserve"> oxidation in steam atmosphere, J. Nucl. Matter. 255 (1998) 59.</w:t>
      </w:r>
      <w:bookmarkEnd w:id="304"/>
      <w:bookmarkEnd w:id="305"/>
      <w:bookmarkEnd w:id="306"/>
    </w:p>
    <w:p w:rsidR="005A59B8" w:rsidRPr="00FD34FD" w:rsidRDefault="005A59B8" w:rsidP="00360028">
      <w:pPr>
        <w:numPr>
          <w:ilvl w:val="0"/>
          <w:numId w:val="41"/>
        </w:numPr>
        <w:tabs>
          <w:tab w:val="left" w:pos="1418"/>
        </w:tabs>
        <w:rPr>
          <w:szCs w:val="24"/>
          <w:lang w:val="en-US"/>
        </w:rPr>
      </w:pPr>
      <w:bookmarkStart w:id="307" w:name="_Ref372211306"/>
      <w:r w:rsidRPr="00FD34FD">
        <w:rPr>
          <w:szCs w:val="24"/>
          <w:lang w:val="en-US"/>
        </w:rPr>
        <w:t>W.R. Smith. in "Theoretical Chemistry, Advances and Perspectives", V. 5, N.Y., Academic Press, 1979.</w:t>
      </w:r>
      <w:bookmarkEnd w:id="307"/>
    </w:p>
    <w:p w:rsidR="005A59B8" w:rsidRPr="00FD34FD" w:rsidRDefault="005A59B8" w:rsidP="00360028">
      <w:pPr>
        <w:numPr>
          <w:ilvl w:val="0"/>
          <w:numId w:val="41"/>
        </w:numPr>
        <w:tabs>
          <w:tab w:val="left" w:pos="1418"/>
        </w:tabs>
        <w:rPr>
          <w:szCs w:val="24"/>
          <w:lang w:val="en-US"/>
        </w:rPr>
      </w:pPr>
      <w:bookmarkStart w:id="308" w:name="_Ref368577016"/>
      <w:r w:rsidRPr="00FD34FD">
        <w:rPr>
          <w:szCs w:val="24"/>
        </w:rPr>
        <w:t xml:space="preserve">Методическиеуказанияпоопределению выхода радиоактивных продуктов из твэлов и за пределы первого контура при нормальной эксплуатации и при авариях. Правила и нормы в атомной энергетике. Приложение </w:t>
      </w:r>
      <w:r w:rsidRPr="00FD34FD">
        <w:rPr>
          <w:szCs w:val="24"/>
          <w:lang w:val="en-US"/>
        </w:rPr>
        <w:t>III</w:t>
      </w:r>
      <w:r w:rsidRPr="00FD34FD">
        <w:rPr>
          <w:szCs w:val="24"/>
        </w:rPr>
        <w:t>: Методика расчета активности продуктов деления в теплоносителе КМПЦ и в сдувках с эжекторов реактора типа РБМК. Вторая редакция. ИАЭ им. И.В. Курчатова, М., 1987.</w:t>
      </w:r>
      <w:bookmarkEnd w:id="308"/>
    </w:p>
    <w:p w:rsidR="005A59B8" w:rsidRPr="00FD34FD" w:rsidRDefault="005A59B8" w:rsidP="00360028">
      <w:pPr>
        <w:numPr>
          <w:ilvl w:val="0"/>
          <w:numId w:val="41"/>
        </w:numPr>
        <w:tabs>
          <w:tab w:val="left" w:pos="1418"/>
        </w:tabs>
        <w:rPr>
          <w:szCs w:val="24"/>
          <w:lang w:val="en-US"/>
        </w:rPr>
      </w:pPr>
      <w:bookmarkStart w:id="309" w:name="_Ref368577269"/>
      <w:r w:rsidRPr="00FD34FD">
        <w:rPr>
          <w:szCs w:val="24"/>
          <w:lang w:val="en-US"/>
        </w:rPr>
        <w:t>Reid and Thomas. The properties of gases and liquids. MacGraw Hill, 1966.</w:t>
      </w:r>
      <w:bookmarkEnd w:id="309"/>
    </w:p>
    <w:p w:rsidR="005A59B8" w:rsidRPr="00FD34FD" w:rsidRDefault="005A59B8" w:rsidP="00360028">
      <w:pPr>
        <w:numPr>
          <w:ilvl w:val="0"/>
          <w:numId w:val="41"/>
        </w:numPr>
        <w:tabs>
          <w:tab w:val="left" w:pos="1418"/>
        </w:tabs>
        <w:rPr>
          <w:szCs w:val="24"/>
          <w:lang w:val="en-US"/>
        </w:rPr>
      </w:pPr>
      <w:bookmarkStart w:id="310" w:name="_Ref368577353"/>
      <w:r w:rsidRPr="00FD34FD">
        <w:rPr>
          <w:szCs w:val="24"/>
          <w:lang w:val="en-US"/>
        </w:rPr>
        <w:t>S.R. Brinkley. "Calculation of equilibrium of system of many constituents", J. Chem. Phys. V. 15 (1947), P. 107–110.</w:t>
      </w:r>
      <w:bookmarkEnd w:id="310"/>
    </w:p>
    <w:p w:rsidR="005A59B8" w:rsidRPr="00FD34FD" w:rsidRDefault="005A59B8" w:rsidP="00360028">
      <w:pPr>
        <w:numPr>
          <w:ilvl w:val="0"/>
          <w:numId w:val="41"/>
        </w:numPr>
        <w:tabs>
          <w:tab w:val="left" w:pos="1418"/>
        </w:tabs>
        <w:rPr>
          <w:szCs w:val="24"/>
          <w:lang w:val="en-US"/>
        </w:rPr>
      </w:pPr>
      <w:bookmarkStart w:id="311" w:name="_Ref368577571"/>
      <w:r w:rsidRPr="00FD34FD">
        <w:rPr>
          <w:szCs w:val="24"/>
        </w:rPr>
        <w:t>К. Флетчер. Вычислительные методы в динамике жидкостей. Том 2. Методы расчета различных течений. М., Мир, 1991.</w:t>
      </w:r>
      <w:bookmarkEnd w:id="311"/>
    </w:p>
    <w:p w:rsidR="005A59B8" w:rsidRPr="00FD34FD" w:rsidRDefault="005A59B8" w:rsidP="00360028">
      <w:pPr>
        <w:numPr>
          <w:ilvl w:val="0"/>
          <w:numId w:val="41"/>
        </w:numPr>
        <w:tabs>
          <w:tab w:val="left" w:pos="1418"/>
        </w:tabs>
        <w:rPr>
          <w:szCs w:val="24"/>
          <w:lang w:val="en-US"/>
        </w:rPr>
      </w:pPr>
      <w:bookmarkStart w:id="312" w:name="_Ref368577624"/>
      <w:r w:rsidRPr="00FD34FD">
        <w:rPr>
          <w:szCs w:val="24"/>
        </w:rPr>
        <w:t>В.В. Коняшов, А.М. Краснов. Методика расчета выхода радиоактивных газообразных продуктов деления из-под оболочки дефектного твэла в теплоноситель водоохлаждаемого реактора. Димитровград, 1993.</w:t>
      </w:r>
      <w:bookmarkEnd w:id="312"/>
    </w:p>
    <w:p w:rsidR="005A59B8" w:rsidRDefault="005A59B8" w:rsidP="00360028">
      <w:pPr>
        <w:numPr>
          <w:ilvl w:val="0"/>
          <w:numId w:val="41"/>
        </w:numPr>
        <w:tabs>
          <w:tab w:val="left" w:pos="1418"/>
        </w:tabs>
        <w:rPr>
          <w:szCs w:val="24"/>
          <w:lang w:val="en-US"/>
        </w:rPr>
      </w:pPr>
      <w:bookmarkStart w:id="313" w:name="_Ref368577759"/>
      <w:r w:rsidRPr="00FD34FD">
        <w:rPr>
          <w:szCs w:val="24"/>
        </w:rPr>
        <w:t>П. Райст. Аэрозоли. Введение в теорию. М</w:t>
      </w:r>
      <w:r w:rsidRPr="00FD34FD">
        <w:rPr>
          <w:szCs w:val="24"/>
          <w:lang w:val="en-US"/>
        </w:rPr>
        <w:t>.,</w:t>
      </w:r>
      <w:r w:rsidRPr="00FD34FD">
        <w:rPr>
          <w:szCs w:val="24"/>
        </w:rPr>
        <w:t>Мир</w:t>
      </w:r>
      <w:r w:rsidRPr="00FD34FD">
        <w:rPr>
          <w:szCs w:val="24"/>
          <w:lang w:val="en-US"/>
        </w:rPr>
        <w:t xml:space="preserve">, 1987, 279 </w:t>
      </w:r>
      <w:r w:rsidRPr="00FD34FD">
        <w:rPr>
          <w:szCs w:val="24"/>
        </w:rPr>
        <w:t>с</w:t>
      </w:r>
      <w:r w:rsidRPr="00FD34FD">
        <w:rPr>
          <w:szCs w:val="24"/>
          <w:lang w:val="en-US"/>
        </w:rPr>
        <w:t>.</w:t>
      </w:r>
      <w:bookmarkEnd w:id="313"/>
    </w:p>
    <w:p w:rsidR="005A59B8" w:rsidRPr="00FD34FD" w:rsidRDefault="005A59B8" w:rsidP="00360028">
      <w:pPr>
        <w:numPr>
          <w:ilvl w:val="0"/>
          <w:numId w:val="41"/>
        </w:numPr>
        <w:tabs>
          <w:tab w:val="left" w:pos="1418"/>
        </w:tabs>
        <w:rPr>
          <w:szCs w:val="24"/>
          <w:lang w:val="en-US"/>
        </w:rPr>
      </w:pPr>
      <w:bookmarkStart w:id="314" w:name="_Ref368577914"/>
      <w:r w:rsidRPr="003C4F95">
        <w:rPr>
          <w:szCs w:val="24"/>
          <w:highlight w:val="green"/>
          <w:lang w:val="en-US"/>
        </w:rPr>
        <w:t>Talbot</w:t>
      </w:r>
      <w:r w:rsidRPr="00FD34FD">
        <w:rPr>
          <w:szCs w:val="24"/>
          <w:lang w:val="en-US"/>
        </w:rPr>
        <w:t xml:space="preserve"> L., Cheng R.K., Schefer R.W., Willis D.R., "Termophoretic deposition of small particles in a direct numerical simulation of turbulent channel flow", Int. J. Heat and Mass Transfer., 1998, V. 41, P. 4167–4182.</w:t>
      </w:r>
      <w:bookmarkEnd w:id="314"/>
    </w:p>
    <w:p w:rsidR="005A59B8" w:rsidRPr="00FD34FD" w:rsidRDefault="005A59B8" w:rsidP="00360028">
      <w:pPr>
        <w:numPr>
          <w:ilvl w:val="0"/>
          <w:numId w:val="41"/>
        </w:numPr>
        <w:tabs>
          <w:tab w:val="left" w:pos="1418"/>
        </w:tabs>
        <w:rPr>
          <w:szCs w:val="24"/>
          <w:lang w:val="en-US"/>
        </w:rPr>
      </w:pPr>
      <w:bookmarkStart w:id="315" w:name="_Ref368577954"/>
      <w:r w:rsidRPr="00FD34FD">
        <w:rPr>
          <w:szCs w:val="24"/>
          <w:lang w:val="en-US"/>
        </w:rPr>
        <w:t>Clift R., Grace J.</w:t>
      </w:r>
      <w:r w:rsidRPr="00FD34FD">
        <w:rPr>
          <w:caps/>
          <w:szCs w:val="24"/>
          <w:lang w:val="en-US"/>
        </w:rPr>
        <w:t>R,</w:t>
      </w:r>
      <w:r w:rsidRPr="00FD34FD">
        <w:rPr>
          <w:szCs w:val="24"/>
          <w:lang w:val="en-US"/>
        </w:rPr>
        <w:t xml:space="preserve"> Weber M.E. Bubbles, drops and particles. N.Y., Academic Press, 1978.</w:t>
      </w:r>
      <w:bookmarkEnd w:id="315"/>
    </w:p>
    <w:p w:rsidR="005A59B8" w:rsidRPr="00FD34FD" w:rsidRDefault="005A59B8" w:rsidP="00360028">
      <w:pPr>
        <w:numPr>
          <w:ilvl w:val="0"/>
          <w:numId w:val="41"/>
        </w:numPr>
        <w:tabs>
          <w:tab w:val="left" w:pos="1418"/>
        </w:tabs>
        <w:rPr>
          <w:szCs w:val="24"/>
        </w:rPr>
      </w:pPr>
      <w:bookmarkStart w:id="316" w:name="_Ref368577995"/>
      <w:r w:rsidRPr="00FD34FD">
        <w:rPr>
          <w:szCs w:val="24"/>
          <w:lang w:val="en-US"/>
        </w:rPr>
        <w:t xml:space="preserve">Davies C.N.. Fundamentals of Aerosol Science. D.T.Shaw. Ed.. Wiley. </w:t>
      </w:r>
      <w:r w:rsidRPr="00FD34FD">
        <w:rPr>
          <w:szCs w:val="24"/>
        </w:rPr>
        <w:t>NewYork (1978)</w:t>
      </w:r>
      <w:bookmarkEnd w:id="316"/>
    </w:p>
    <w:p w:rsidR="005A59B8" w:rsidRPr="00FD34FD" w:rsidRDefault="005A59B8" w:rsidP="00360028">
      <w:pPr>
        <w:numPr>
          <w:ilvl w:val="0"/>
          <w:numId w:val="41"/>
        </w:numPr>
        <w:tabs>
          <w:tab w:val="left" w:pos="1418"/>
        </w:tabs>
        <w:rPr>
          <w:szCs w:val="24"/>
          <w:lang w:val="en-US"/>
        </w:rPr>
      </w:pPr>
      <w:bookmarkStart w:id="317" w:name="_Ref368578027"/>
      <w:r w:rsidRPr="00647F4F">
        <w:rPr>
          <w:szCs w:val="24"/>
          <w:highlight w:val="green"/>
          <w:lang w:val="en-US"/>
        </w:rPr>
        <w:t>Talbot</w:t>
      </w:r>
      <w:r w:rsidRPr="00FD34FD">
        <w:rPr>
          <w:szCs w:val="24"/>
          <w:lang w:val="en-US"/>
        </w:rPr>
        <w:t xml:space="preserve"> L., Cheng R.K., Schefer R.W., Willis D.R. "</w:t>
      </w:r>
      <w:r w:rsidRPr="00FD34FD">
        <w:rPr>
          <w:szCs w:val="24"/>
          <w:lang w:val="en-GB"/>
        </w:rPr>
        <w:t>Thermophoresis of particles in a heated boundary layer", J</w:t>
      </w:r>
      <w:r w:rsidRPr="00FD34FD">
        <w:rPr>
          <w:szCs w:val="24"/>
          <w:lang w:val="en-US"/>
        </w:rPr>
        <w:t xml:space="preserve">. </w:t>
      </w:r>
      <w:r w:rsidRPr="00FD34FD">
        <w:rPr>
          <w:szCs w:val="24"/>
          <w:lang w:val="en-GB"/>
        </w:rPr>
        <w:t>FluidMech</w:t>
      </w:r>
      <w:r w:rsidRPr="00FD34FD">
        <w:rPr>
          <w:szCs w:val="24"/>
          <w:lang w:val="en-US"/>
        </w:rPr>
        <w:t xml:space="preserve">., </w:t>
      </w:r>
      <w:r w:rsidRPr="00FD34FD">
        <w:rPr>
          <w:szCs w:val="24"/>
          <w:lang w:val="en-GB"/>
        </w:rPr>
        <w:t>V</w:t>
      </w:r>
      <w:r w:rsidRPr="00FD34FD">
        <w:rPr>
          <w:szCs w:val="24"/>
          <w:lang w:val="en-US"/>
        </w:rPr>
        <w:t xml:space="preserve">. 101, 1980, </w:t>
      </w:r>
      <w:r w:rsidRPr="00FD34FD">
        <w:rPr>
          <w:szCs w:val="24"/>
          <w:lang w:val="en-GB"/>
        </w:rPr>
        <w:t>P</w:t>
      </w:r>
      <w:r w:rsidRPr="00FD34FD">
        <w:rPr>
          <w:szCs w:val="24"/>
          <w:lang w:val="en-US"/>
        </w:rPr>
        <w:t>. 737</w:t>
      </w:r>
      <w:r w:rsidRPr="00FD34FD">
        <w:rPr>
          <w:szCs w:val="24"/>
          <w:lang w:val="en-GB"/>
        </w:rPr>
        <w:sym w:font="Symbol" w:char="F02D"/>
      </w:r>
      <w:r w:rsidRPr="00FD34FD">
        <w:rPr>
          <w:szCs w:val="24"/>
          <w:lang w:val="en-US"/>
        </w:rPr>
        <w:t>758.</w:t>
      </w:r>
      <w:bookmarkEnd w:id="317"/>
    </w:p>
    <w:p w:rsidR="005A59B8" w:rsidRPr="00FD34FD" w:rsidRDefault="005A59B8" w:rsidP="00360028">
      <w:pPr>
        <w:numPr>
          <w:ilvl w:val="0"/>
          <w:numId w:val="41"/>
        </w:numPr>
        <w:tabs>
          <w:tab w:val="left" w:pos="1418"/>
        </w:tabs>
        <w:rPr>
          <w:szCs w:val="24"/>
          <w:lang w:val="en-US"/>
        </w:rPr>
      </w:pPr>
      <w:bookmarkStart w:id="318" w:name="_Ref368578132"/>
      <w:r w:rsidRPr="00FD34FD">
        <w:rPr>
          <w:szCs w:val="24"/>
          <w:lang w:val="en-US"/>
        </w:rPr>
        <w:t>Saffman P.G., Turner J.S. 1956. On the collision of drops in turbulent clouds. J.Fluid Mech., Vol.1, Pt 1, P.16–30.</w:t>
      </w:r>
      <w:bookmarkEnd w:id="318"/>
    </w:p>
    <w:p w:rsidR="005A59B8" w:rsidRPr="00FD34FD" w:rsidRDefault="005A59B8" w:rsidP="00360028">
      <w:pPr>
        <w:numPr>
          <w:ilvl w:val="0"/>
          <w:numId w:val="41"/>
        </w:numPr>
        <w:tabs>
          <w:tab w:val="left" w:pos="1418"/>
        </w:tabs>
        <w:rPr>
          <w:szCs w:val="24"/>
          <w:lang w:val="en-US"/>
        </w:rPr>
      </w:pPr>
      <w:bookmarkStart w:id="319" w:name="_Ref368578171"/>
      <w:r w:rsidRPr="00FD34FD">
        <w:rPr>
          <w:szCs w:val="24"/>
          <w:lang w:val="en-US"/>
        </w:rPr>
        <w:t>Jordan H. And Kuhlman M.R. TRAP-MELT2 User’s Manual, BMI-2124, NUREG/CR-4205 (May 1985).</w:t>
      </w:r>
      <w:bookmarkEnd w:id="319"/>
    </w:p>
    <w:p w:rsidR="005A59B8" w:rsidRPr="00FD34FD" w:rsidRDefault="005A59B8" w:rsidP="00360028">
      <w:pPr>
        <w:numPr>
          <w:ilvl w:val="0"/>
          <w:numId w:val="41"/>
        </w:numPr>
        <w:tabs>
          <w:tab w:val="left" w:pos="1418"/>
        </w:tabs>
        <w:rPr>
          <w:szCs w:val="24"/>
          <w:lang w:val="en-US"/>
        </w:rPr>
      </w:pPr>
      <w:bookmarkStart w:id="320" w:name="_Ref368578190"/>
      <w:r w:rsidRPr="00FD34FD">
        <w:rPr>
          <w:szCs w:val="24"/>
          <w:lang w:val="en-US"/>
        </w:rPr>
        <w:t>Seinfeld J.H., Pandis S.N. Atmospheric chemistry and physics. Wiley 2006, New Jersey, p. 1213.</w:t>
      </w:r>
      <w:bookmarkEnd w:id="320"/>
    </w:p>
    <w:p w:rsidR="005A59B8" w:rsidRPr="00FD34FD" w:rsidRDefault="005A59B8" w:rsidP="00360028">
      <w:pPr>
        <w:numPr>
          <w:ilvl w:val="0"/>
          <w:numId w:val="41"/>
        </w:numPr>
        <w:tabs>
          <w:tab w:val="left" w:pos="1418"/>
        </w:tabs>
        <w:rPr>
          <w:szCs w:val="24"/>
          <w:lang w:val="en-US"/>
        </w:rPr>
      </w:pPr>
      <w:bookmarkStart w:id="321" w:name="_Ref368578252"/>
      <w:r w:rsidRPr="00FD34FD">
        <w:rPr>
          <w:szCs w:val="24"/>
          <w:lang w:val="en-US"/>
        </w:rPr>
        <w:t>Perry’s chemical engineers of gases. 6</w:t>
      </w:r>
      <w:r w:rsidRPr="00FD34FD">
        <w:rPr>
          <w:szCs w:val="24"/>
          <w:vertAlign w:val="superscript"/>
          <w:lang w:val="en-US"/>
        </w:rPr>
        <w:t>th</w:t>
      </w:r>
      <w:r w:rsidRPr="00FD34FD">
        <w:rPr>
          <w:szCs w:val="24"/>
          <w:lang w:val="en-US"/>
        </w:rPr>
        <w:t xml:space="preserve"> edition MacGraw Hill, 1984.</w:t>
      </w:r>
      <w:bookmarkEnd w:id="321"/>
    </w:p>
    <w:p w:rsidR="005A59B8" w:rsidRPr="00FD34FD" w:rsidRDefault="005A59B8" w:rsidP="00360028">
      <w:pPr>
        <w:numPr>
          <w:ilvl w:val="0"/>
          <w:numId w:val="41"/>
        </w:numPr>
        <w:tabs>
          <w:tab w:val="left" w:pos="1418"/>
        </w:tabs>
        <w:rPr>
          <w:szCs w:val="24"/>
          <w:lang w:val="en-US"/>
        </w:rPr>
      </w:pPr>
      <w:bookmarkStart w:id="322" w:name="_Ref368578300"/>
      <w:r w:rsidRPr="00FD34FD">
        <w:rPr>
          <w:szCs w:val="24"/>
          <w:lang w:val="en-US"/>
        </w:rPr>
        <w:t>Genco J.M., Berry W.E., Rosenberg H.S., Morrison D.L., Fission Product Deposition and Its Enhancement under Reactor Accident Conditions: Deposition on Primary-System Surfaces, Buttelle Columbus Laboratories No. BMI – 1863, March, 1969.</w:t>
      </w:r>
      <w:bookmarkEnd w:id="322"/>
    </w:p>
    <w:p w:rsidR="005A59B8" w:rsidRPr="00FD34FD" w:rsidRDefault="005A59B8" w:rsidP="00360028">
      <w:pPr>
        <w:numPr>
          <w:ilvl w:val="0"/>
          <w:numId w:val="41"/>
        </w:numPr>
        <w:tabs>
          <w:tab w:val="left" w:pos="1418"/>
        </w:tabs>
        <w:rPr>
          <w:szCs w:val="24"/>
          <w:lang w:val="en-US"/>
        </w:rPr>
      </w:pPr>
      <w:bookmarkStart w:id="323" w:name="_Ref368578327"/>
      <w:r w:rsidRPr="00FD34FD">
        <w:rPr>
          <w:szCs w:val="24"/>
          <w:lang w:val="en-US"/>
        </w:rPr>
        <w:t>Elrick R.M., Sallach R.A., Fission Product Chemistry in the Primary System, Proceedings of the International Meeting on Light Water Reactor Severe Accidents Evaluation, Vol.1, p4.6-1, 4.6-5, ANS publication number 700085.</w:t>
      </w:r>
      <w:bookmarkEnd w:id="323"/>
    </w:p>
    <w:p w:rsidR="005A59B8" w:rsidRPr="00FD34FD" w:rsidRDefault="005A59B8" w:rsidP="00360028">
      <w:pPr>
        <w:numPr>
          <w:ilvl w:val="0"/>
          <w:numId w:val="41"/>
        </w:numPr>
        <w:tabs>
          <w:tab w:val="left" w:pos="1418"/>
        </w:tabs>
        <w:rPr>
          <w:szCs w:val="24"/>
          <w:lang w:val="en-US"/>
        </w:rPr>
      </w:pPr>
      <w:bookmarkStart w:id="324" w:name="_Ref368578356"/>
      <w:r w:rsidRPr="00FD34FD">
        <w:rPr>
          <w:szCs w:val="24"/>
          <w:lang w:val="en-US"/>
        </w:rPr>
        <w:t>Sallach R.A., Greenholt C.G., Taig A.R., Chemical Interactions of Tellurium Vapors with Reactor Materials, UREG/CR-2921, Sandia National Laboratories No.SAND82-1145, 1983.</w:t>
      </w:r>
      <w:bookmarkEnd w:id="324"/>
    </w:p>
    <w:p w:rsidR="005A59B8" w:rsidRPr="00FD34FD" w:rsidRDefault="005A59B8" w:rsidP="00360028">
      <w:pPr>
        <w:numPr>
          <w:ilvl w:val="0"/>
          <w:numId w:val="41"/>
        </w:numPr>
        <w:tabs>
          <w:tab w:val="left" w:pos="1418"/>
        </w:tabs>
        <w:rPr>
          <w:szCs w:val="24"/>
          <w:lang w:val="en-US"/>
        </w:rPr>
      </w:pPr>
      <w:bookmarkStart w:id="325" w:name="_Ref368578078"/>
      <w:r w:rsidRPr="00FD34FD">
        <w:rPr>
          <w:szCs w:val="24"/>
          <w:lang w:val="en-US"/>
        </w:rPr>
        <w:t>Alipchenkov V.M., Kiselev A.E., Strizhov V.F., Tsaun S.V., Zaichik L.I. Advancement of modeling deposition and coagulation of aerosols in nuclear reactor. Nuclear Engineering and Design, V. 239(2009), P. 641–647.</w:t>
      </w:r>
      <w:bookmarkEnd w:id="325"/>
    </w:p>
    <w:p w:rsidR="005A59B8" w:rsidRPr="00FD34FD" w:rsidRDefault="005A59B8" w:rsidP="00360028">
      <w:pPr>
        <w:numPr>
          <w:ilvl w:val="0"/>
          <w:numId w:val="41"/>
        </w:numPr>
        <w:tabs>
          <w:tab w:val="left" w:pos="1418"/>
        </w:tabs>
        <w:rPr>
          <w:szCs w:val="24"/>
          <w:lang w:val="en-US"/>
        </w:rPr>
      </w:pPr>
      <w:bookmarkStart w:id="326" w:name="_Ref368586696"/>
      <w:r w:rsidRPr="00FD34FD">
        <w:rPr>
          <w:szCs w:val="24"/>
          <w:lang w:val="en-US"/>
        </w:rPr>
        <w:t>Williams M.R., Loyalka S.K. Aerosol science. Theory and practice. Pergamon Press, Oxford, 1991, p. 446.</w:t>
      </w:r>
      <w:bookmarkEnd w:id="326"/>
    </w:p>
    <w:p w:rsidR="005A59B8" w:rsidRPr="00FD34FD" w:rsidRDefault="005A59B8" w:rsidP="00360028">
      <w:pPr>
        <w:numPr>
          <w:ilvl w:val="0"/>
          <w:numId w:val="41"/>
        </w:numPr>
        <w:tabs>
          <w:tab w:val="left" w:pos="1418"/>
        </w:tabs>
        <w:rPr>
          <w:szCs w:val="24"/>
          <w:lang w:val="en-US"/>
        </w:rPr>
      </w:pPr>
      <w:bookmarkStart w:id="327" w:name="_Ref368586728"/>
      <w:r w:rsidRPr="00FD34FD">
        <w:rPr>
          <w:szCs w:val="24"/>
          <w:lang w:val="en-US"/>
        </w:rPr>
        <w:t>Gelbard F., Tambour Y., Seifeld J.H. Sectional Representations for Simulating Aerosol Dynamics. Journal of Colloid and Interface Science. V. 76. N2. 1980, P. 541–556.</w:t>
      </w:r>
      <w:bookmarkEnd w:id="327"/>
    </w:p>
    <w:p w:rsidR="005A59B8" w:rsidRPr="00FD34FD" w:rsidRDefault="005A59B8" w:rsidP="00360028">
      <w:pPr>
        <w:numPr>
          <w:ilvl w:val="0"/>
          <w:numId w:val="41"/>
        </w:numPr>
        <w:tabs>
          <w:tab w:val="left" w:pos="1418"/>
        </w:tabs>
        <w:rPr>
          <w:szCs w:val="24"/>
          <w:lang w:val="en-US"/>
        </w:rPr>
      </w:pPr>
      <w:bookmarkStart w:id="328" w:name="_Ref438139813"/>
      <w:r w:rsidRPr="00FD34FD">
        <w:rPr>
          <w:szCs w:val="24"/>
          <w:lang w:val="nb-NO"/>
        </w:rPr>
        <w:t xml:space="preserve">S. Hellmann, F. Funke, G.-U. Greger, A. Bleier, W. Morell. </w:t>
      </w:r>
      <w:r w:rsidRPr="00FD34FD">
        <w:rPr>
          <w:szCs w:val="24"/>
          <w:lang w:val="en-US"/>
        </w:rPr>
        <w:t xml:space="preserve">The Reaction between Iodine and Organic Coatings under Severe PWR Accident Conditions — An Experimental </w:t>
      </w:r>
      <w:r w:rsidRPr="00FD34FD">
        <w:rPr>
          <w:szCs w:val="24"/>
          <w:lang w:val="en-US"/>
        </w:rPr>
        <w:lastRenderedPageBreak/>
        <w:t>Parameter Study Proceedings of the Fourth CSNI Workshop on the Chemistry of Iodine in Reactor Safety, June 10–12, WCjrelingen, Switzerland (1996), P. 367–384</w:t>
      </w:r>
      <w:bookmarkEnd w:id="328"/>
    </w:p>
    <w:p w:rsidR="005A59B8" w:rsidRPr="00EF7700" w:rsidRDefault="005A59B8" w:rsidP="00360028">
      <w:pPr>
        <w:pStyle w:val="1e"/>
        <w:numPr>
          <w:ilvl w:val="0"/>
          <w:numId w:val="41"/>
        </w:numPr>
        <w:tabs>
          <w:tab w:val="clear" w:pos="851"/>
          <w:tab w:val="clear" w:pos="4536"/>
          <w:tab w:val="clear" w:pos="9072"/>
          <w:tab w:val="left" w:pos="1418"/>
        </w:tabs>
        <w:spacing w:before="0" w:after="0"/>
        <w:jc w:val="both"/>
        <w:rPr>
          <w:rFonts w:ascii="Times New Roman" w:hAnsi="Times New Roman"/>
          <w:szCs w:val="24"/>
          <w:lang w:val="en-US"/>
        </w:rPr>
      </w:pPr>
      <w:r w:rsidRPr="00FD34FD">
        <w:rPr>
          <w:rFonts w:ascii="Times New Roman" w:hAnsi="Times New Roman"/>
          <w:szCs w:val="24"/>
          <w:lang w:val="nb-NO"/>
        </w:rPr>
        <w:t xml:space="preserve">F. Funke, G.-U. Greger, S. Hellmann, A. Bleier, W. Morell. </w:t>
      </w:r>
      <w:r w:rsidRPr="00FD34FD">
        <w:rPr>
          <w:rFonts w:ascii="Times New Roman" w:hAnsi="Times New Roman"/>
          <w:szCs w:val="24"/>
          <w:lang w:val="en-US"/>
        </w:rPr>
        <w:t xml:space="preserve">Iodine-steel Reactions </w:t>
      </w:r>
      <w:r w:rsidRPr="00EF7700">
        <w:rPr>
          <w:rFonts w:ascii="Times New Roman" w:hAnsi="Times New Roman"/>
          <w:szCs w:val="24"/>
          <w:lang w:val="en-US"/>
        </w:rPr>
        <w:t>under Severe Accident Conditions in Light-water Reactors. Nuclear Engineering and Design 166, P. 357–365 (1996).</w:t>
      </w:r>
    </w:p>
    <w:p w:rsidR="005A59B8" w:rsidRPr="00EF7700" w:rsidRDefault="005A59B8" w:rsidP="00360028">
      <w:pPr>
        <w:pStyle w:val="1e"/>
        <w:numPr>
          <w:ilvl w:val="0"/>
          <w:numId w:val="41"/>
        </w:numPr>
        <w:tabs>
          <w:tab w:val="clear" w:pos="851"/>
          <w:tab w:val="clear" w:pos="4536"/>
          <w:tab w:val="clear" w:pos="9072"/>
          <w:tab w:val="left" w:pos="1418"/>
        </w:tabs>
        <w:spacing w:before="0" w:after="0"/>
        <w:jc w:val="both"/>
        <w:rPr>
          <w:rFonts w:ascii="Times New Roman" w:hAnsi="Times New Roman"/>
          <w:szCs w:val="24"/>
          <w:lang w:val="fr-FR"/>
        </w:rPr>
      </w:pPr>
      <w:r w:rsidRPr="00EF7700">
        <w:rPr>
          <w:rFonts w:ascii="Times New Roman" w:hAnsi="Times New Roman"/>
          <w:szCs w:val="24"/>
          <w:lang w:val="fr-FR"/>
        </w:rPr>
        <w:t>D. Jacquemain, Ch. Poletiko. Point sur les Modeles Physico-chimiques Utilises dans le Code IODE Validation et Developpements Futurs Note Technique IPSN/DRS/SEMAR 96/67 (1996).</w:t>
      </w:r>
    </w:p>
    <w:p w:rsidR="005A59B8" w:rsidRPr="00FD34FD" w:rsidRDefault="005A59B8" w:rsidP="00360028">
      <w:pPr>
        <w:pStyle w:val="1e"/>
        <w:numPr>
          <w:ilvl w:val="0"/>
          <w:numId w:val="41"/>
        </w:numPr>
        <w:tabs>
          <w:tab w:val="clear" w:pos="851"/>
          <w:tab w:val="clear" w:pos="4536"/>
          <w:tab w:val="clear" w:pos="9072"/>
          <w:tab w:val="left" w:pos="1418"/>
        </w:tabs>
        <w:spacing w:before="0" w:after="0"/>
        <w:jc w:val="both"/>
        <w:rPr>
          <w:rFonts w:ascii="Times New Roman" w:hAnsi="Times New Roman"/>
          <w:szCs w:val="24"/>
          <w:lang w:val="fr-FR"/>
        </w:rPr>
      </w:pPr>
      <w:r w:rsidRPr="00EF7700">
        <w:rPr>
          <w:rFonts w:ascii="Times New Roman" w:hAnsi="Times New Roman"/>
          <w:szCs w:val="24"/>
          <w:lang w:val="pt-BR"/>
        </w:rPr>
        <w:t xml:space="preserve">G. Benezech, J. Cerf, M. Lucas, R. Ventre, J. Dufresne. </w:t>
      </w:r>
      <w:r w:rsidRPr="00EF7700">
        <w:rPr>
          <w:rFonts w:ascii="Times New Roman" w:hAnsi="Times New Roman"/>
          <w:szCs w:val="24"/>
          <w:lang w:val="fr-FR"/>
        </w:rPr>
        <w:t>Piegeage de l'iode par les</w:t>
      </w:r>
      <w:r w:rsidRPr="00FD34FD">
        <w:rPr>
          <w:rFonts w:ascii="Times New Roman" w:hAnsi="Times New Roman"/>
          <w:szCs w:val="24"/>
          <w:lang w:val="fr-FR"/>
        </w:rPr>
        <w:t xml:space="preserve"> Surfaces (Peintures, Beton, Acier). Note Technique SASC 89/736 (1989).</w:t>
      </w:r>
    </w:p>
    <w:p w:rsidR="005A59B8" w:rsidRPr="00FD34FD" w:rsidRDefault="005A59B8" w:rsidP="00360028">
      <w:pPr>
        <w:pStyle w:val="1e"/>
        <w:numPr>
          <w:ilvl w:val="0"/>
          <w:numId w:val="41"/>
        </w:numPr>
        <w:tabs>
          <w:tab w:val="clear" w:pos="851"/>
          <w:tab w:val="clear" w:pos="4536"/>
          <w:tab w:val="clear" w:pos="9072"/>
          <w:tab w:val="left" w:pos="1418"/>
        </w:tabs>
        <w:spacing w:before="0" w:after="0"/>
        <w:jc w:val="both"/>
        <w:rPr>
          <w:rFonts w:ascii="Times New Roman" w:hAnsi="Times New Roman"/>
          <w:szCs w:val="24"/>
          <w:lang w:val="en-US"/>
        </w:rPr>
      </w:pPr>
      <w:bookmarkStart w:id="329" w:name="_Ref438139820"/>
      <w:r w:rsidRPr="00FD34FD">
        <w:rPr>
          <w:rFonts w:ascii="Times New Roman" w:hAnsi="Times New Roman"/>
          <w:szCs w:val="24"/>
          <w:lang w:val="en-US"/>
        </w:rPr>
        <w:t>J.M. Coulson, J.F. Richardson Chemical Engineering, vol. 1 Fluid Flow, Heat Transfer and Mass Transfer. Pergamon Press, 2nd Edition/</w:t>
      </w:r>
      <w:bookmarkEnd w:id="329"/>
    </w:p>
    <w:p w:rsidR="005A59B8" w:rsidRPr="00FD34FD" w:rsidRDefault="005A59B8" w:rsidP="00360028">
      <w:pPr>
        <w:numPr>
          <w:ilvl w:val="0"/>
          <w:numId w:val="41"/>
        </w:numPr>
        <w:tabs>
          <w:tab w:val="left" w:pos="1418"/>
        </w:tabs>
        <w:rPr>
          <w:szCs w:val="24"/>
          <w:lang w:val="en-US"/>
        </w:rPr>
      </w:pPr>
      <w:bookmarkStart w:id="330" w:name="_Ref368587171"/>
      <w:r w:rsidRPr="00FD34FD">
        <w:rPr>
          <w:szCs w:val="24"/>
          <w:lang w:val="en-US"/>
        </w:rPr>
        <w:t>Reynolds A.B. et al., "Role of surface vaporization in low-volatile fission product release experiments", Nucl. Technol. 74 (1986) 76.</w:t>
      </w:r>
      <w:bookmarkEnd w:id="330"/>
    </w:p>
    <w:p w:rsidR="005A59B8" w:rsidRPr="00FD34FD" w:rsidRDefault="005A59B8" w:rsidP="00360028">
      <w:pPr>
        <w:numPr>
          <w:ilvl w:val="0"/>
          <w:numId w:val="41"/>
        </w:numPr>
        <w:tabs>
          <w:tab w:val="left" w:pos="1418"/>
        </w:tabs>
        <w:rPr>
          <w:szCs w:val="24"/>
          <w:lang w:val="en-US"/>
        </w:rPr>
      </w:pPr>
      <w:bookmarkStart w:id="331" w:name="_Ref368587183"/>
      <w:r w:rsidRPr="00FD34FD">
        <w:rPr>
          <w:szCs w:val="24"/>
          <w:lang w:val="da-DK"/>
        </w:rPr>
        <w:t xml:space="preserve">Lewis B.J., et al. </w:t>
      </w:r>
      <w:r w:rsidRPr="00FD34FD">
        <w:rPr>
          <w:szCs w:val="24"/>
          <w:lang w:val="en-US"/>
        </w:rPr>
        <w:t>"Low volatile fission product release and fuel volatilization during severe accident conditions". J. Nucl. Mater. 252 (1998) 235.</w:t>
      </w:r>
      <w:bookmarkEnd w:id="331"/>
    </w:p>
    <w:p w:rsidR="005A59B8" w:rsidRPr="00FD34FD" w:rsidRDefault="005A59B8" w:rsidP="00360028">
      <w:pPr>
        <w:numPr>
          <w:ilvl w:val="0"/>
          <w:numId w:val="41"/>
        </w:numPr>
        <w:tabs>
          <w:tab w:val="left" w:pos="1418"/>
        </w:tabs>
        <w:rPr>
          <w:szCs w:val="24"/>
          <w:lang w:val="en-US"/>
        </w:rPr>
      </w:pPr>
      <w:bookmarkStart w:id="332" w:name="_Ref368587351"/>
      <w:r w:rsidRPr="00FD34FD">
        <w:rPr>
          <w:szCs w:val="24"/>
          <w:lang w:val="en-US"/>
        </w:rPr>
        <w:t>Bird R.B., et al., "Transport phenomena", John Wiley &amp; Sons, NY (1960).</w:t>
      </w:r>
      <w:bookmarkEnd w:id="332"/>
    </w:p>
    <w:p w:rsidR="005A59B8" w:rsidRPr="00FD34FD" w:rsidRDefault="005A59B8" w:rsidP="00360028">
      <w:pPr>
        <w:numPr>
          <w:ilvl w:val="0"/>
          <w:numId w:val="41"/>
        </w:numPr>
        <w:tabs>
          <w:tab w:val="left" w:pos="1418"/>
        </w:tabs>
        <w:rPr>
          <w:szCs w:val="24"/>
        </w:rPr>
      </w:pPr>
      <w:bookmarkStart w:id="333" w:name="_Ref368587480"/>
      <w:r w:rsidRPr="00FD34FD">
        <w:rPr>
          <w:szCs w:val="24"/>
        </w:rPr>
        <w:t>Ландау Л.Д., Лифшиц Е.М. Гидродинамика. М., Наука, 1986.</w:t>
      </w:r>
      <w:bookmarkEnd w:id="333"/>
    </w:p>
    <w:p w:rsidR="005A59B8" w:rsidRPr="00FD34FD" w:rsidRDefault="005A59B8" w:rsidP="00360028">
      <w:pPr>
        <w:numPr>
          <w:ilvl w:val="0"/>
          <w:numId w:val="41"/>
        </w:numPr>
        <w:tabs>
          <w:tab w:val="left" w:pos="1418"/>
        </w:tabs>
        <w:rPr>
          <w:szCs w:val="24"/>
          <w:lang w:val="en-US"/>
        </w:rPr>
      </w:pPr>
      <w:bookmarkStart w:id="334" w:name="_Ref368579056"/>
      <w:r w:rsidRPr="00FD34FD">
        <w:rPr>
          <w:szCs w:val="24"/>
          <w:lang w:val="en-US"/>
        </w:rPr>
        <w:t>Reeks M.W., Hall D. Kinetic models for particle resuspension in turbulent flows: Theory and measurement. Journal of Aerosol Science, 2001, 32, 1–31.</w:t>
      </w:r>
      <w:bookmarkEnd w:id="334"/>
    </w:p>
    <w:p w:rsidR="005A59B8" w:rsidRPr="00FD34FD" w:rsidRDefault="005A59B8" w:rsidP="00360028">
      <w:pPr>
        <w:numPr>
          <w:ilvl w:val="0"/>
          <w:numId w:val="41"/>
        </w:numPr>
        <w:tabs>
          <w:tab w:val="left" w:pos="1418"/>
        </w:tabs>
        <w:rPr>
          <w:szCs w:val="24"/>
          <w:lang w:val="en-US"/>
        </w:rPr>
      </w:pPr>
      <w:bookmarkStart w:id="335" w:name="_Ref368584680"/>
      <w:r w:rsidRPr="00FD34FD">
        <w:rPr>
          <w:szCs w:val="24"/>
          <w:lang w:val="en-US"/>
        </w:rPr>
        <w:t xml:space="preserve">S. Asakawa S. and G. Jimbo G. </w:t>
      </w:r>
      <w:r w:rsidRPr="00FD34FD">
        <w:rPr>
          <w:bCs/>
          <w:szCs w:val="24"/>
          <w:lang w:val="en-US"/>
        </w:rPr>
        <w:t>Measurement of Adhesion Force of Powder Particles to Solid Surfaces by Centrifugal Method.</w:t>
      </w:r>
      <w:r w:rsidRPr="00FD34FD">
        <w:rPr>
          <w:szCs w:val="24"/>
          <w:lang w:val="en-US"/>
        </w:rPr>
        <w:t xml:space="preserve"> J. Soc. Material Sci. Jpn. 1967, 16, 385–363.</w:t>
      </w:r>
      <w:bookmarkEnd w:id="335"/>
    </w:p>
    <w:p w:rsidR="005A59B8" w:rsidRPr="00FD34FD" w:rsidRDefault="005A59B8" w:rsidP="00360028">
      <w:pPr>
        <w:numPr>
          <w:ilvl w:val="0"/>
          <w:numId w:val="41"/>
        </w:numPr>
        <w:tabs>
          <w:tab w:val="left" w:pos="1418"/>
        </w:tabs>
        <w:rPr>
          <w:szCs w:val="24"/>
          <w:lang w:val="en-US"/>
        </w:rPr>
      </w:pPr>
      <w:r w:rsidRPr="00FD34FD">
        <w:rPr>
          <w:szCs w:val="24"/>
          <w:lang w:val="en-US"/>
        </w:rPr>
        <w:t>Zimon A.D. Adhesion of dust and powder. 2</w:t>
      </w:r>
      <w:r w:rsidRPr="00FD34FD">
        <w:rPr>
          <w:szCs w:val="24"/>
          <w:vertAlign w:val="superscript"/>
          <w:lang w:val="en-US"/>
        </w:rPr>
        <w:t>nd</w:t>
      </w:r>
      <w:r w:rsidRPr="00FD34FD">
        <w:rPr>
          <w:szCs w:val="24"/>
          <w:lang w:val="en-US"/>
        </w:rPr>
        <w:t xml:space="preserve"> ed. Consultants Bureau, New York, 1982, 9–24.</w:t>
      </w:r>
    </w:p>
    <w:p w:rsidR="005A59B8" w:rsidRPr="00FD34FD" w:rsidRDefault="005A59B8" w:rsidP="00360028">
      <w:pPr>
        <w:numPr>
          <w:ilvl w:val="0"/>
          <w:numId w:val="41"/>
        </w:numPr>
        <w:tabs>
          <w:tab w:val="left" w:pos="1418"/>
        </w:tabs>
        <w:rPr>
          <w:szCs w:val="24"/>
          <w:lang w:val="en-US"/>
        </w:rPr>
      </w:pPr>
      <w:bookmarkStart w:id="336" w:name="_Ref368578653"/>
      <w:r w:rsidRPr="00FD34FD">
        <w:rPr>
          <w:szCs w:val="24"/>
          <w:lang w:val="en-US"/>
        </w:rPr>
        <w:t>Reeks M.W., Reed J. and Hall D. On the resuspension of small particles by a turbulent flow. J. Phys. D: Appl. Phys. 1988, 21, 574–589.</w:t>
      </w:r>
      <w:bookmarkEnd w:id="336"/>
    </w:p>
    <w:p w:rsidR="005A59B8" w:rsidRPr="00FD34FD" w:rsidRDefault="005A59B8" w:rsidP="00360028">
      <w:pPr>
        <w:numPr>
          <w:ilvl w:val="0"/>
          <w:numId w:val="41"/>
        </w:numPr>
        <w:tabs>
          <w:tab w:val="left" w:pos="1418"/>
        </w:tabs>
        <w:rPr>
          <w:szCs w:val="24"/>
          <w:lang w:val="en-US"/>
        </w:rPr>
      </w:pPr>
      <w:r w:rsidRPr="00FD34FD">
        <w:rPr>
          <w:szCs w:val="24"/>
          <w:lang w:val="en-US"/>
        </w:rPr>
        <w:t>H.Y. Wen, G. Kasper. On the kinetics of particle reentrainment from surfaces. Aerosol Sci. 1989, 20, 483–498.</w:t>
      </w:r>
    </w:p>
    <w:p w:rsidR="005A59B8" w:rsidRPr="00FD34FD" w:rsidRDefault="005A59B8" w:rsidP="00360028">
      <w:pPr>
        <w:numPr>
          <w:ilvl w:val="0"/>
          <w:numId w:val="41"/>
        </w:numPr>
        <w:tabs>
          <w:tab w:val="left" w:pos="1418"/>
        </w:tabs>
        <w:rPr>
          <w:szCs w:val="24"/>
          <w:lang w:val="en-US"/>
        </w:rPr>
      </w:pPr>
      <w:bookmarkStart w:id="337" w:name="_Ref368584740"/>
      <w:r w:rsidRPr="00FD34FD">
        <w:rPr>
          <w:szCs w:val="24"/>
          <w:lang w:val="en-US"/>
        </w:rPr>
        <w:t>Baisi L., de los Reyes A., Reeks M.W., de Santi G.F. Use of a simple model for the interpretation of experimental data on particle resuspension in turbulent flow. J. Aerosol Sci., 2001, 32, 1175–1200.</w:t>
      </w:r>
      <w:bookmarkEnd w:id="337"/>
    </w:p>
    <w:p w:rsidR="005A59B8" w:rsidRPr="00FD34FD" w:rsidRDefault="005A59B8" w:rsidP="00360028">
      <w:pPr>
        <w:numPr>
          <w:ilvl w:val="0"/>
          <w:numId w:val="41"/>
        </w:numPr>
        <w:tabs>
          <w:tab w:val="left" w:pos="1418"/>
        </w:tabs>
        <w:rPr>
          <w:szCs w:val="24"/>
          <w:lang w:val="en-US"/>
        </w:rPr>
      </w:pPr>
      <w:bookmarkStart w:id="338" w:name="_Ref295468092"/>
      <w:r w:rsidRPr="00FD34FD">
        <w:rPr>
          <w:szCs w:val="24"/>
          <w:lang w:val="en-US"/>
        </w:rPr>
        <w:t>Pui D.Y., Romay-Novas F., and Lui B.Y. Experimental Study of Partile Deposition in Bends of Circular Cross Section, Aerosol Science and Technology, 7 (1987) 301.</w:t>
      </w:r>
      <w:bookmarkEnd w:id="338"/>
    </w:p>
    <w:p w:rsidR="005A59B8" w:rsidRPr="00FD34FD" w:rsidRDefault="005A59B8" w:rsidP="00360028">
      <w:pPr>
        <w:numPr>
          <w:ilvl w:val="0"/>
          <w:numId w:val="41"/>
        </w:numPr>
        <w:tabs>
          <w:tab w:val="left" w:pos="1418"/>
        </w:tabs>
        <w:rPr>
          <w:szCs w:val="24"/>
          <w:lang w:val="de-DE"/>
        </w:rPr>
      </w:pPr>
      <w:bookmarkStart w:id="339" w:name="_Ref438132287"/>
      <w:r w:rsidRPr="00FD34FD">
        <w:rPr>
          <w:szCs w:val="24"/>
          <w:lang w:val="de-DE"/>
        </w:rPr>
        <w:t>I. Langmuir , J. Amer. Chem. Soc. 35 (1913) 931</w:t>
      </w:r>
      <w:bookmarkEnd w:id="339"/>
    </w:p>
    <w:p w:rsidR="005A59B8" w:rsidRPr="00FD34FD" w:rsidRDefault="005A59B8" w:rsidP="00360028">
      <w:pPr>
        <w:numPr>
          <w:ilvl w:val="0"/>
          <w:numId w:val="41"/>
        </w:numPr>
        <w:tabs>
          <w:tab w:val="left" w:pos="1418"/>
        </w:tabs>
        <w:rPr>
          <w:szCs w:val="24"/>
        </w:rPr>
      </w:pPr>
      <w:bookmarkStart w:id="340" w:name="_Ref438132367"/>
      <w:r w:rsidRPr="00FD34FD">
        <w:rPr>
          <w:szCs w:val="24"/>
        </w:rPr>
        <w:t xml:space="preserve">Хабенский В.Б., Бешта С.В., Крушинов Е.В и др. Оценка аварийного выброса на внекорпусной стадии тяжелой аварии. Итоговый отчет по задаче 2 проекта МНТЦ № 3345 </w:t>
      </w:r>
      <w:r w:rsidRPr="00FD34FD">
        <w:rPr>
          <w:szCs w:val="24"/>
          <w:lang w:val="en-US"/>
        </w:rPr>
        <w:t>EVAN</w:t>
      </w:r>
      <w:r w:rsidRPr="00FD34FD">
        <w:rPr>
          <w:szCs w:val="24"/>
        </w:rPr>
        <w:t>, Сосновый Бор, 2007</w:t>
      </w:r>
      <w:bookmarkEnd w:id="340"/>
    </w:p>
    <w:p w:rsidR="005A59B8" w:rsidRPr="00EF7700" w:rsidRDefault="005A59B8" w:rsidP="00360028">
      <w:pPr>
        <w:numPr>
          <w:ilvl w:val="0"/>
          <w:numId w:val="41"/>
        </w:numPr>
        <w:tabs>
          <w:tab w:val="left" w:pos="1418"/>
        </w:tabs>
        <w:rPr>
          <w:szCs w:val="24"/>
          <w:lang w:val="en-US"/>
        </w:rPr>
      </w:pPr>
      <w:bookmarkStart w:id="341" w:name="_Ref438132673"/>
      <w:r w:rsidRPr="00EF7700">
        <w:rPr>
          <w:szCs w:val="24"/>
          <w:lang w:val="en-US"/>
        </w:rPr>
        <w:t>Kukhtevich I.V., Bezlepkin V.V.,Granovskii V.S., et al., “The Concept of Localization of the Corium Melt in the Ex-vessel Stage of a Severe Accident at a Nuclear Power Station with a VVER-1000 Reactor”, Thermal Engineering, v. 48, 9, p. 699-707 (2001). 572</w:t>
      </w:r>
      <w:bookmarkEnd w:id="341"/>
    </w:p>
    <w:p w:rsidR="005A59B8" w:rsidRPr="00EF7700" w:rsidRDefault="005A59B8" w:rsidP="00360028">
      <w:pPr>
        <w:numPr>
          <w:ilvl w:val="0"/>
          <w:numId w:val="41"/>
        </w:numPr>
        <w:tabs>
          <w:tab w:val="left" w:pos="1418"/>
        </w:tabs>
        <w:rPr>
          <w:szCs w:val="24"/>
          <w:lang w:val="en-US"/>
        </w:rPr>
      </w:pPr>
      <w:r w:rsidRPr="00EF7700">
        <w:rPr>
          <w:szCs w:val="24"/>
          <w:lang w:val="en-US"/>
        </w:rPr>
        <w:t>Asmolov V.G., Bechta S.V., Berkovich V.M., et al., “Crucibletype Core Catcher for VVER-1000 Reactor”, Proc. of ICAPP’05, Seoul, Korea, May 15-19, 2005, Paper 5328 (2005).</w:t>
      </w:r>
    </w:p>
    <w:p w:rsidR="005A59B8" w:rsidRPr="00EF7700" w:rsidRDefault="005A59B8" w:rsidP="00360028">
      <w:pPr>
        <w:numPr>
          <w:ilvl w:val="0"/>
          <w:numId w:val="41"/>
        </w:numPr>
        <w:tabs>
          <w:tab w:val="left" w:pos="1418"/>
        </w:tabs>
        <w:rPr>
          <w:szCs w:val="24"/>
        </w:rPr>
      </w:pPr>
      <w:bookmarkStart w:id="342" w:name="_Ref438132720"/>
      <w:r w:rsidRPr="00EF7700">
        <w:rPr>
          <w:szCs w:val="24"/>
        </w:rPr>
        <w:t>Кухтевич И.В., Безлепкин В.В., Грановский B.C., Хабенский В.Б., Асмолов В.Г., Бешта С.В., Сидоров А.С, Беркович В.М., Стрижов В.Ф., Хуа Минчан, Рогов М.Ф., Новак В.П. Концепция локализации расплава кориума на внекорпусной стадии запроектной аварии АЭС с ВВЭР-1000 // Научно-практический семинар "Вопросы безопасности АЭС с ВВЭР", С-Петербург, 12-14 сентября 2000 г.</w:t>
      </w:r>
      <w:bookmarkEnd w:id="342"/>
    </w:p>
    <w:p w:rsidR="005A59B8" w:rsidRPr="00FD34FD" w:rsidRDefault="005A59B8" w:rsidP="00360028">
      <w:pPr>
        <w:numPr>
          <w:ilvl w:val="0"/>
          <w:numId w:val="41"/>
        </w:numPr>
        <w:tabs>
          <w:tab w:val="left" w:pos="1418"/>
        </w:tabs>
        <w:rPr>
          <w:szCs w:val="24"/>
          <w:lang w:val="en-US"/>
        </w:rPr>
      </w:pPr>
      <w:bookmarkStart w:id="343" w:name="_Ref438133050"/>
      <w:r w:rsidRPr="00FD34FD">
        <w:rPr>
          <w:szCs w:val="24"/>
          <w:lang w:val="en-US"/>
        </w:rPr>
        <w:t>Sidorov A.S., Nedorezov A.B., Rogov M.F. et al., “The Device for Core Melt Localization at the Tyan’van Nuclear Power Station with a VVER-1000 Reactor”, Thermal Engineering, v. 48, 9, p. 707 (2001).</w:t>
      </w:r>
      <w:bookmarkEnd w:id="343"/>
    </w:p>
    <w:p w:rsidR="005A59B8" w:rsidRPr="00FD34FD" w:rsidRDefault="005A59B8" w:rsidP="00360028">
      <w:pPr>
        <w:numPr>
          <w:ilvl w:val="0"/>
          <w:numId w:val="41"/>
        </w:numPr>
        <w:tabs>
          <w:tab w:val="left" w:pos="1418"/>
        </w:tabs>
        <w:rPr>
          <w:szCs w:val="24"/>
          <w:lang w:val="en-US"/>
        </w:rPr>
      </w:pPr>
      <w:bookmarkStart w:id="344" w:name="_Ref438132689"/>
      <w:r w:rsidRPr="00FD34FD">
        <w:rPr>
          <w:szCs w:val="24"/>
        </w:rPr>
        <w:t>Обоснование эффективности устройства локализации расплава при тяжелой аварии Тяньваньской АЭС с ВВЭР-1000. Материалы совещания. СПб. 2001</w:t>
      </w:r>
      <w:bookmarkEnd w:id="344"/>
    </w:p>
    <w:p w:rsidR="005A59B8" w:rsidRPr="00FD34FD" w:rsidRDefault="005A59B8" w:rsidP="00360028">
      <w:pPr>
        <w:numPr>
          <w:ilvl w:val="0"/>
          <w:numId w:val="41"/>
        </w:numPr>
        <w:tabs>
          <w:tab w:val="left" w:pos="1418"/>
        </w:tabs>
        <w:rPr>
          <w:szCs w:val="24"/>
          <w:lang w:val="en-US"/>
        </w:rPr>
      </w:pPr>
      <w:bookmarkStart w:id="345" w:name="_Ref438132791"/>
      <w:r w:rsidRPr="00FD34FD">
        <w:rPr>
          <w:iCs/>
          <w:szCs w:val="24"/>
        </w:rPr>
        <w:t xml:space="preserve">Филиппов А.С., Дробышевский Н.И., Киселёв А.Е., Стрижов В.Ф. </w:t>
      </w:r>
      <w:r w:rsidRPr="00FD34FD">
        <w:rPr>
          <w:bCs/>
          <w:szCs w:val="24"/>
        </w:rPr>
        <w:t xml:space="preserve">Расчёт термодеформирования корпуса реактора с расплавом с помощью кода </w:t>
      </w:r>
      <w:r w:rsidRPr="00FD34FD">
        <w:rPr>
          <w:bCs/>
          <w:szCs w:val="24"/>
          <w:lang w:val="en-US"/>
        </w:rPr>
        <w:t>HEFEST</w:t>
      </w:r>
      <w:r w:rsidRPr="00FD34FD">
        <w:rPr>
          <w:bCs/>
          <w:szCs w:val="24"/>
        </w:rPr>
        <w:t>-</w:t>
      </w:r>
      <w:r w:rsidRPr="00FD34FD">
        <w:rPr>
          <w:bCs/>
          <w:szCs w:val="24"/>
          <w:lang w:val="en-US"/>
        </w:rPr>
        <w:t>M</w:t>
      </w:r>
      <w:r w:rsidRPr="00FD34FD">
        <w:rPr>
          <w:bCs/>
          <w:szCs w:val="24"/>
        </w:rPr>
        <w:t xml:space="preserve">. </w:t>
      </w:r>
      <w:r w:rsidRPr="00FD34FD">
        <w:rPr>
          <w:szCs w:val="24"/>
        </w:rPr>
        <w:t xml:space="preserve">Известия РАН, Энергетика, 6, 2010 </w:t>
      </w:r>
      <w:r w:rsidRPr="00FD34FD">
        <w:rPr>
          <w:szCs w:val="24"/>
          <w:lang w:val="en-US"/>
        </w:rPr>
        <w:t>c</w:t>
      </w:r>
      <w:r w:rsidRPr="00FD34FD">
        <w:rPr>
          <w:szCs w:val="24"/>
        </w:rPr>
        <w:t>тр. 92-104.</w:t>
      </w:r>
      <w:bookmarkEnd w:id="345"/>
    </w:p>
    <w:p w:rsidR="005A59B8" w:rsidRPr="00FD34FD" w:rsidRDefault="005A59B8" w:rsidP="00360028">
      <w:pPr>
        <w:numPr>
          <w:ilvl w:val="0"/>
          <w:numId w:val="41"/>
        </w:numPr>
        <w:tabs>
          <w:tab w:val="left" w:pos="1418"/>
        </w:tabs>
        <w:rPr>
          <w:szCs w:val="24"/>
          <w:lang w:val="en-US"/>
        </w:rPr>
      </w:pPr>
      <w:bookmarkStart w:id="346" w:name="_Ref438132898"/>
      <w:r w:rsidRPr="00FD34FD">
        <w:rPr>
          <w:szCs w:val="24"/>
        </w:rPr>
        <w:lastRenderedPageBreak/>
        <w:t>Филиппов А.С., Дробышевский Н.И., Киселёв А.Е., Стрижов В.Ф., Фокин А.Л. СОКРАТ/</w:t>
      </w:r>
      <w:r w:rsidRPr="00FD34FD">
        <w:rPr>
          <w:szCs w:val="24"/>
          <w:lang w:val="en-US"/>
        </w:rPr>
        <w:t>HEFEST</w:t>
      </w:r>
      <w:r w:rsidRPr="00FD34FD">
        <w:rPr>
          <w:szCs w:val="24"/>
        </w:rPr>
        <w:t xml:space="preserve">: модели взаимодействия расплава активной зоны ВВЭР с конструкциями реактора при тяжёлой аварии. Известия РАН, Энергетика, 3, 2010, </w:t>
      </w:r>
      <w:r w:rsidRPr="00FD34FD">
        <w:rPr>
          <w:szCs w:val="24"/>
          <w:lang w:val="en-US"/>
        </w:rPr>
        <w:t>c</w:t>
      </w:r>
      <w:r w:rsidRPr="00FD34FD">
        <w:rPr>
          <w:szCs w:val="24"/>
        </w:rPr>
        <w:t>тр.4-24</w:t>
      </w:r>
      <w:bookmarkEnd w:id="346"/>
    </w:p>
    <w:p w:rsidR="005A59B8" w:rsidRPr="00FD34FD" w:rsidRDefault="005A59B8" w:rsidP="00360028">
      <w:pPr>
        <w:numPr>
          <w:ilvl w:val="0"/>
          <w:numId w:val="41"/>
        </w:numPr>
        <w:tabs>
          <w:tab w:val="left" w:pos="1418"/>
        </w:tabs>
        <w:rPr>
          <w:szCs w:val="24"/>
          <w:lang w:val="en-US"/>
        </w:rPr>
      </w:pPr>
      <w:bookmarkStart w:id="347" w:name="_Ref438132938"/>
      <w:r w:rsidRPr="00FD34FD">
        <w:rPr>
          <w:szCs w:val="24"/>
        </w:rPr>
        <w:t>Озрин В.Д., Тарасов О.В., Стрижов В.Ф., Филиппов А.С. Модель для расчёта состава и плотности расплава активной зоны водо</w:t>
      </w:r>
      <w:r w:rsidRPr="00FD34FD">
        <w:rPr>
          <w:szCs w:val="24"/>
        </w:rPr>
        <w:sym w:font="Symbol" w:char="F02D"/>
      </w:r>
      <w:r w:rsidRPr="00FD34FD">
        <w:rPr>
          <w:szCs w:val="24"/>
        </w:rPr>
        <w:t xml:space="preserve">водяного реактора при тяжёлой аварии. Известия РАН, Энергетика, 3, 2010, </w:t>
      </w:r>
      <w:r w:rsidRPr="00FD34FD">
        <w:rPr>
          <w:szCs w:val="24"/>
          <w:lang w:val="en-US"/>
        </w:rPr>
        <w:t>c</w:t>
      </w:r>
      <w:r w:rsidRPr="00FD34FD">
        <w:rPr>
          <w:szCs w:val="24"/>
        </w:rPr>
        <w:t>тр. 25-42</w:t>
      </w:r>
      <w:bookmarkEnd w:id="347"/>
    </w:p>
    <w:p w:rsidR="005A59B8" w:rsidRPr="00FD34FD" w:rsidRDefault="005A59B8" w:rsidP="00360028">
      <w:pPr>
        <w:numPr>
          <w:ilvl w:val="0"/>
          <w:numId w:val="41"/>
        </w:numPr>
        <w:tabs>
          <w:tab w:val="left" w:pos="1418"/>
        </w:tabs>
        <w:rPr>
          <w:szCs w:val="24"/>
          <w:lang w:val="en-US"/>
        </w:rPr>
      </w:pPr>
      <w:bookmarkStart w:id="348" w:name="_Ref438132908"/>
      <w:r w:rsidRPr="00FD34FD">
        <w:rPr>
          <w:szCs w:val="24"/>
        </w:rPr>
        <w:t>Мосунова Н.А., Стрижов В.Ф., Филиппов А.</w:t>
      </w:r>
      <w:r w:rsidRPr="00FD34FD">
        <w:rPr>
          <w:szCs w:val="24"/>
          <w:lang w:val="en-US"/>
        </w:rPr>
        <w:t>C</w:t>
      </w:r>
      <w:r w:rsidRPr="00FD34FD">
        <w:rPr>
          <w:szCs w:val="24"/>
        </w:rPr>
        <w:t xml:space="preserve">. </w:t>
      </w:r>
      <w:r w:rsidRPr="00FD34FD">
        <w:rPr>
          <w:bCs/>
          <w:szCs w:val="24"/>
        </w:rPr>
        <w:t>Моделирование расплава в корпусе ВВЭР в коде СОКРАТ/</w:t>
      </w:r>
      <w:r w:rsidRPr="00FD34FD">
        <w:rPr>
          <w:bCs/>
          <w:szCs w:val="24"/>
          <w:lang w:val="en-US"/>
        </w:rPr>
        <w:t>HEFEST</w:t>
      </w:r>
      <w:r w:rsidRPr="00FD34FD">
        <w:rPr>
          <w:bCs/>
          <w:szCs w:val="24"/>
        </w:rPr>
        <w:t xml:space="preserve">.  </w:t>
      </w:r>
      <w:r w:rsidRPr="00FD34FD">
        <w:rPr>
          <w:szCs w:val="24"/>
        </w:rPr>
        <w:t xml:space="preserve">Известия РАН, Энергетика, 3, 2010, </w:t>
      </w:r>
      <w:r w:rsidRPr="00FD34FD">
        <w:rPr>
          <w:szCs w:val="24"/>
          <w:lang w:val="en-US"/>
        </w:rPr>
        <w:t>c</w:t>
      </w:r>
      <w:r w:rsidRPr="00FD34FD">
        <w:rPr>
          <w:szCs w:val="24"/>
        </w:rPr>
        <w:t>тр. 43-63</w:t>
      </w:r>
      <w:bookmarkEnd w:id="348"/>
    </w:p>
    <w:p w:rsidR="005A59B8" w:rsidRPr="00FD34FD" w:rsidRDefault="005A59B8" w:rsidP="00360028">
      <w:pPr>
        <w:numPr>
          <w:ilvl w:val="0"/>
          <w:numId w:val="41"/>
        </w:numPr>
        <w:tabs>
          <w:tab w:val="left" w:pos="1418"/>
        </w:tabs>
        <w:rPr>
          <w:szCs w:val="24"/>
          <w:lang w:val="en-US"/>
        </w:rPr>
      </w:pPr>
      <w:bookmarkStart w:id="349" w:name="_Ref438133026"/>
      <w:r w:rsidRPr="00FD34FD">
        <w:rPr>
          <w:bCs/>
          <w:szCs w:val="24"/>
          <w:lang w:val="en-US"/>
        </w:rPr>
        <w:t>V.D. Ozrin, V.I. Tarasov, A.S. Filippov, E.V. Moiseenko, O.V. Tarasov. Distribution of fission product residual decay heat in stratified core melt of LWR and its influence on sidewall heat flux. // Nucl. Eng. Des. 261 (2013) 107-115</w:t>
      </w:r>
      <w:bookmarkEnd w:id="349"/>
    </w:p>
    <w:p w:rsidR="005A59B8" w:rsidRPr="00FD34FD" w:rsidRDefault="005A59B8" w:rsidP="00360028">
      <w:pPr>
        <w:numPr>
          <w:ilvl w:val="0"/>
          <w:numId w:val="41"/>
        </w:numPr>
        <w:tabs>
          <w:tab w:val="left" w:pos="1418"/>
        </w:tabs>
        <w:rPr>
          <w:szCs w:val="24"/>
          <w:lang w:val="en-US"/>
        </w:rPr>
      </w:pPr>
      <w:bookmarkStart w:id="350" w:name="_Ref438133208"/>
      <w:r w:rsidRPr="00FD34FD">
        <w:rPr>
          <w:szCs w:val="24"/>
          <w:lang w:val="nb-NO"/>
        </w:rPr>
        <w:t xml:space="preserve">M. T. Farmer, S. Lomperski, D. J. Kilsdonk, and R. W. Aeschlimann. </w:t>
      </w:r>
      <w:r w:rsidRPr="00FD34FD">
        <w:rPr>
          <w:szCs w:val="24"/>
          <w:lang w:val="en-US"/>
        </w:rPr>
        <w:t>OECD MCCI-2 Project. Final Report. Rev. 1-Final. November 2010</w:t>
      </w:r>
      <w:bookmarkEnd w:id="350"/>
    </w:p>
    <w:p w:rsidR="005A59B8" w:rsidRPr="00FD34FD" w:rsidRDefault="005A59B8" w:rsidP="00360028">
      <w:pPr>
        <w:numPr>
          <w:ilvl w:val="0"/>
          <w:numId w:val="41"/>
        </w:numPr>
        <w:tabs>
          <w:tab w:val="left" w:pos="1418"/>
        </w:tabs>
        <w:rPr>
          <w:szCs w:val="24"/>
          <w:lang w:val="en-US"/>
        </w:rPr>
      </w:pPr>
      <w:bookmarkStart w:id="351" w:name="_Ref438133216"/>
      <w:r w:rsidRPr="00FD34FD">
        <w:rPr>
          <w:szCs w:val="24"/>
          <w:lang w:val="da-DK" w:eastAsia="ru-RU"/>
        </w:rPr>
        <w:t xml:space="preserve">Hans-Josef Allelein et al. </w:t>
      </w:r>
      <w:r w:rsidRPr="00FD34FD">
        <w:rPr>
          <w:szCs w:val="24"/>
          <w:lang w:val="en-US" w:eastAsia="ru-RU"/>
        </w:rPr>
        <w:t xml:space="preserve">State-Of-The-Art Report On Nuclear Aerosols. NEA/CSNI/R(2009)5. </w:t>
      </w:r>
      <w:r w:rsidRPr="00FD34FD">
        <w:rPr>
          <w:szCs w:val="24"/>
        </w:rPr>
        <w:t>Р</w:t>
      </w:r>
      <w:r w:rsidRPr="00FD34FD">
        <w:rPr>
          <w:szCs w:val="24"/>
          <w:lang w:val="en-US"/>
        </w:rPr>
        <w:t>. 87</w:t>
      </w:r>
      <w:bookmarkEnd w:id="351"/>
    </w:p>
    <w:p w:rsidR="005A59B8" w:rsidRPr="00FD34FD" w:rsidRDefault="005A59B8" w:rsidP="00360028">
      <w:pPr>
        <w:numPr>
          <w:ilvl w:val="0"/>
          <w:numId w:val="41"/>
        </w:numPr>
        <w:tabs>
          <w:tab w:val="left" w:pos="1418"/>
        </w:tabs>
        <w:rPr>
          <w:szCs w:val="24"/>
        </w:rPr>
      </w:pPr>
      <w:bookmarkStart w:id="352" w:name="_Ref438133286"/>
      <w:r w:rsidRPr="00FD34FD">
        <w:rPr>
          <w:szCs w:val="24"/>
        </w:rPr>
        <w:t>Грановский В.С. и др. "Теоретическое и экспериментальное исследование пленочного кипения на горизонтальной поверхности", ТВТ, 1995, т. 33, №5, с. 765-772.</w:t>
      </w:r>
      <w:bookmarkEnd w:id="352"/>
    </w:p>
    <w:p w:rsidR="005A59B8" w:rsidRPr="00FD34FD" w:rsidRDefault="005A59B8" w:rsidP="00360028">
      <w:pPr>
        <w:numPr>
          <w:ilvl w:val="0"/>
          <w:numId w:val="41"/>
        </w:numPr>
        <w:tabs>
          <w:tab w:val="left" w:pos="1418"/>
        </w:tabs>
        <w:rPr>
          <w:szCs w:val="24"/>
          <w:lang w:val="en-US"/>
        </w:rPr>
      </w:pPr>
      <w:bookmarkStart w:id="353" w:name="_Ref438133805"/>
      <w:r w:rsidRPr="00FD34FD">
        <w:rPr>
          <w:szCs w:val="24"/>
          <w:lang w:val="en-US"/>
        </w:rPr>
        <w:t>D.R.Gardner, D.R.Bradley, CORCON-Mod3: An Integrated Computer Model for Analysis of Molten Core-Concrete Interactions. Users manual. NUREG/CR-5843, SAND92-0167, Sandia National Laboratories, Albuquerque, NM,</w:t>
      </w:r>
      <w:r w:rsidRPr="00FD34FD">
        <w:rPr>
          <w:noProof/>
          <w:szCs w:val="24"/>
          <w:lang w:val="en-US"/>
        </w:rPr>
        <w:t xml:space="preserve"> 87185,1993.</w:t>
      </w:r>
      <w:bookmarkEnd w:id="353"/>
    </w:p>
    <w:p w:rsidR="005A59B8" w:rsidRPr="00FD34FD" w:rsidRDefault="005A59B8" w:rsidP="00360028">
      <w:pPr>
        <w:numPr>
          <w:ilvl w:val="0"/>
          <w:numId w:val="41"/>
        </w:numPr>
        <w:tabs>
          <w:tab w:val="left" w:pos="1418"/>
        </w:tabs>
        <w:rPr>
          <w:szCs w:val="24"/>
          <w:lang w:val="en-US"/>
        </w:rPr>
      </w:pPr>
      <w:bookmarkStart w:id="354" w:name="_Ref438133697"/>
      <w:r w:rsidRPr="00FD34FD">
        <w:rPr>
          <w:szCs w:val="24"/>
        </w:rPr>
        <w:t>Мучник Г.Ф., Рубашов И.Б. Методы теории теплообмена. Тепловое излучение. М., 1974.</w:t>
      </w:r>
      <w:bookmarkEnd w:id="354"/>
    </w:p>
    <w:p w:rsidR="005A59B8" w:rsidRPr="00FD34FD" w:rsidRDefault="005A59B8" w:rsidP="00360028">
      <w:pPr>
        <w:numPr>
          <w:ilvl w:val="0"/>
          <w:numId w:val="41"/>
        </w:numPr>
        <w:tabs>
          <w:tab w:val="left" w:pos="1418"/>
        </w:tabs>
        <w:rPr>
          <w:szCs w:val="24"/>
        </w:rPr>
      </w:pPr>
      <w:bookmarkStart w:id="355" w:name="_Ref438133704"/>
      <w:r w:rsidRPr="00FD34FD">
        <w:rPr>
          <w:szCs w:val="24"/>
        </w:rPr>
        <w:t>Зигель Р., Хауэлл Дж., "Теплообмен излучением", М.:Мир, 1975.</w:t>
      </w:r>
      <w:bookmarkEnd w:id="355"/>
    </w:p>
    <w:p w:rsidR="005A59B8" w:rsidRPr="00FD34FD" w:rsidRDefault="005A59B8" w:rsidP="00360028">
      <w:pPr>
        <w:numPr>
          <w:ilvl w:val="0"/>
          <w:numId w:val="41"/>
        </w:numPr>
        <w:tabs>
          <w:tab w:val="left" w:pos="1418"/>
        </w:tabs>
        <w:rPr>
          <w:szCs w:val="24"/>
        </w:rPr>
      </w:pPr>
      <w:bookmarkStart w:id="356" w:name="_Ref438133741"/>
      <w:r w:rsidRPr="00FD34FD">
        <w:rPr>
          <w:szCs w:val="24"/>
        </w:rPr>
        <w:t>С.Кутателадзе. Теплопередача и гидродинамическое сопротивление: Справочное пособие. М., 1990.</w:t>
      </w:r>
      <w:bookmarkEnd w:id="356"/>
    </w:p>
    <w:p w:rsidR="005A59B8" w:rsidRPr="00FD34FD" w:rsidRDefault="005A59B8" w:rsidP="00360028">
      <w:pPr>
        <w:numPr>
          <w:ilvl w:val="0"/>
          <w:numId w:val="41"/>
        </w:numPr>
        <w:tabs>
          <w:tab w:val="left" w:pos="1418"/>
        </w:tabs>
        <w:rPr>
          <w:szCs w:val="24"/>
          <w:lang w:val="en-US"/>
        </w:rPr>
      </w:pPr>
      <w:bookmarkStart w:id="357" w:name="_Ref438133787"/>
      <w:r w:rsidRPr="00FD34FD">
        <w:rPr>
          <w:szCs w:val="24"/>
          <w:lang w:val="en-US"/>
        </w:rPr>
        <w:t>H</w:t>
      </w:r>
      <w:r>
        <w:rPr>
          <w:szCs w:val="24"/>
          <w:lang w:val="en-US"/>
        </w:rPr>
        <w:t>argman</w:t>
      </w:r>
      <w:r w:rsidRPr="00FD34FD">
        <w:rPr>
          <w:szCs w:val="24"/>
          <w:lang w:val="en-US"/>
        </w:rPr>
        <w:t> Donald L., REMPE Joy L. Corium oxidation at temperatures above 2000 K. // Nuclear technology, 2001, vol. 133, n</w:t>
      </w:r>
      <w:r w:rsidRPr="00FD34FD">
        <w:rPr>
          <w:szCs w:val="24"/>
          <w:vertAlign w:val="superscript"/>
          <w:lang w:val="en-US"/>
        </w:rPr>
        <w:t>o</w:t>
      </w:r>
      <w:r w:rsidRPr="00FD34FD">
        <w:rPr>
          <w:szCs w:val="24"/>
          <w:lang w:val="en-US"/>
        </w:rPr>
        <w:t>2, pp. 194-212</w:t>
      </w:r>
      <w:bookmarkEnd w:id="357"/>
    </w:p>
    <w:p w:rsidR="005A59B8" w:rsidRPr="00FD34FD" w:rsidRDefault="005A59B8" w:rsidP="00360028">
      <w:pPr>
        <w:numPr>
          <w:ilvl w:val="0"/>
          <w:numId w:val="41"/>
        </w:numPr>
        <w:tabs>
          <w:tab w:val="left" w:pos="1418"/>
        </w:tabs>
        <w:rPr>
          <w:szCs w:val="24"/>
          <w:lang w:val="en-US"/>
        </w:rPr>
      </w:pPr>
      <w:bookmarkStart w:id="358" w:name="_Ref438134407"/>
      <w:r w:rsidRPr="00FD34FD">
        <w:rPr>
          <w:szCs w:val="24"/>
          <w:lang w:val="en-US"/>
        </w:rPr>
        <w:t>D.R.Gardner, D.R.Bradley, CORCON-Mod3: An Integrated Computer Model for Analysis of Molten Core-Concrete Interactions. Users manual. NUREG/CR-5843, SAND92-0167, Sandia National Laboratories, Albuquerque, NM,</w:t>
      </w:r>
      <w:r w:rsidRPr="00FD34FD">
        <w:rPr>
          <w:noProof/>
          <w:szCs w:val="24"/>
          <w:lang w:val="en-US"/>
        </w:rPr>
        <w:t xml:space="preserve"> 87185,1993.</w:t>
      </w:r>
      <w:bookmarkEnd w:id="358"/>
    </w:p>
    <w:p w:rsidR="005A59B8" w:rsidRPr="00FD34FD" w:rsidRDefault="005A59B8" w:rsidP="00360028">
      <w:pPr>
        <w:numPr>
          <w:ilvl w:val="0"/>
          <w:numId w:val="41"/>
        </w:numPr>
        <w:tabs>
          <w:tab w:val="left" w:pos="1418"/>
        </w:tabs>
        <w:rPr>
          <w:szCs w:val="24"/>
          <w:lang w:val="de-DE"/>
        </w:rPr>
      </w:pPr>
      <w:bookmarkStart w:id="359" w:name="_Ref438134426"/>
      <w:r w:rsidRPr="00FD34FD">
        <w:rPr>
          <w:szCs w:val="24"/>
          <w:lang w:val="en-US"/>
        </w:rPr>
        <w:t xml:space="preserve">Davidson, J.F., and B.O.G. Schuler, Trans. </w:t>
      </w:r>
      <w:r w:rsidRPr="00FD34FD">
        <w:rPr>
          <w:szCs w:val="24"/>
          <w:lang w:val="de-DE"/>
        </w:rPr>
        <w:t>Ist. Chem. Eng., Vol. 38, p.144, 335, 1960.</w:t>
      </w:r>
      <w:bookmarkEnd w:id="359"/>
    </w:p>
    <w:p w:rsidR="005A59B8" w:rsidRPr="00FD34FD" w:rsidRDefault="005A59B8" w:rsidP="00360028">
      <w:pPr>
        <w:numPr>
          <w:ilvl w:val="0"/>
          <w:numId w:val="41"/>
        </w:numPr>
        <w:tabs>
          <w:tab w:val="left" w:pos="1418"/>
        </w:tabs>
        <w:rPr>
          <w:szCs w:val="24"/>
          <w:lang w:val="en-US"/>
        </w:rPr>
      </w:pPr>
      <w:bookmarkStart w:id="360" w:name="_Ref439018911"/>
      <w:r w:rsidRPr="00FD34FD">
        <w:rPr>
          <w:szCs w:val="24"/>
          <w:lang w:val="en-US"/>
        </w:rPr>
        <w:t>K.L Johnson, K. Kendall and A.D. Roberts. Surface Energy and the Contact of Elastic Solids. Proceedings of the Royal Society, London Series A, 8 September 1971, vol. 324, no. 1558, 301–313.</w:t>
      </w:r>
      <w:bookmarkEnd w:id="360"/>
    </w:p>
    <w:p w:rsidR="005A59B8" w:rsidRPr="00FD34FD" w:rsidRDefault="005A59B8" w:rsidP="00360028">
      <w:pPr>
        <w:numPr>
          <w:ilvl w:val="0"/>
          <w:numId w:val="41"/>
        </w:numPr>
        <w:shd w:val="clear" w:color="auto" w:fill="FFFFFF"/>
        <w:tabs>
          <w:tab w:val="left" w:pos="1418"/>
        </w:tabs>
        <w:contextualSpacing/>
        <w:rPr>
          <w:snapToGrid w:val="0"/>
          <w:szCs w:val="24"/>
          <w:lang w:val="en-US"/>
        </w:rPr>
      </w:pPr>
      <w:r w:rsidRPr="00FD34FD">
        <w:rPr>
          <w:szCs w:val="24"/>
          <w:lang w:val="en-US"/>
        </w:rPr>
        <w:t>Clift, R., J.R. Grace, and M.E. Weber, Bubbles, Drops, and Particles (New York: Academic Press, 1978)</w:t>
      </w:r>
      <w:r w:rsidRPr="00FD34FD">
        <w:rPr>
          <w:snapToGrid w:val="0"/>
          <w:szCs w:val="24"/>
          <w:lang w:val="en-US"/>
        </w:rPr>
        <w:t>.</w:t>
      </w:r>
    </w:p>
    <w:p w:rsidR="005A59B8" w:rsidRPr="00FD34FD" w:rsidRDefault="005A59B8" w:rsidP="00360028">
      <w:pPr>
        <w:pStyle w:val="-11"/>
        <w:numPr>
          <w:ilvl w:val="0"/>
          <w:numId w:val="41"/>
        </w:numPr>
        <w:shd w:val="clear" w:color="auto" w:fill="FFFFFF"/>
        <w:tabs>
          <w:tab w:val="left" w:pos="1418"/>
        </w:tabs>
        <w:contextualSpacing/>
        <w:rPr>
          <w:snapToGrid w:val="0"/>
          <w:szCs w:val="24"/>
          <w:lang w:val="en-US"/>
        </w:rPr>
      </w:pPr>
      <w:bookmarkStart w:id="361" w:name="_Ref439092501"/>
      <w:r w:rsidRPr="00FD34FD">
        <w:rPr>
          <w:szCs w:val="24"/>
          <w:lang w:val="en-US"/>
        </w:rPr>
        <w:t>Mendelson, H.D., Journal of the American of Chemical Engineering, Vol. 13, p. 250, 1967</w:t>
      </w:r>
      <w:bookmarkEnd w:id="361"/>
    </w:p>
    <w:p w:rsidR="005A59B8" w:rsidRPr="00FD34FD" w:rsidRDefault="005A59B8" w:rsidP="00360028">
      <w:pPr>
        <w:pStyle w:val="-11"/>
        <w:numPr>
          <w:ilvl w:val="0"/>
          <w:numId w:val="41"/>
        </w:numPr>
        <w:shd w:val="clear" w:color="auto" w:fill="FFFFFF"/>
        <w:tabs>
          <w:tab w:val="left" w:pos="1418"/>
        </w:tabs>
        <w:contextualSpacing/>
        <w:rPr>
          <w:szCs w:val="24"/>
          <w:lang w:val="en-US"/>
        </w:rPr>
      </w:pPr>
      <w:bookmarkStart w:id="362" w:name="_Ref439092573"/>
      <w:r w:rsidRPr="00FD34FD">
        <w:rPr>
          <w:szCs w:val="24"/>
          <w:lang w:val="en-US"/>
        </w:rPr>
        <w:t>Ziemniak, S. E., "A Study of Interfacial Resistance to Mass Transfer at High Evaporation Rates," Diss., Rennesselaer Polytechnic Institute, 1968.</w:t>
      </w:r>
      <w:bookmarkEnd w:id="362"/>
    </w:p>
    <w:p w:rsidR="005A59B8" w:rsidRPr="00FD34FD" w:rsidRDefault="005A59B8" w:rsidP="00360028">
      <w:pPr>
        <w:pStyle w:val="-11"/>
        <w:numPr>
          <w:ilvl w:val="0"/>
          <w:numId w:val="41"/>
        </w:numPr>
        <w:shd w:val="clear" w:color="auto" w:fill="FFFFFF"/>
        <w:tabs>
          <w:tab w:val="left" w:pos="1418"/>
        </w:tabs>
        <w:contextualSpacing/>
        <w:rPr>
          <w:szCs w:val="24"/>
          <w:lang w:val="en-US"/>
        </w:rPr>
      </w:pPr>
      <w:bookmarkStart w:id="363" w:name="_Ref439092590"/>
      <w:r w:rsidRPr="00FD34FD">
        <w:rPr>
          <w:szCs w:val="24"/>
          <w:lang w:val="en-US"/>
        </w:rPr>
        <w:t>Scheibel, E. G., "Physical Chemistry in Chemical Engineering," Ind. Eng. Chem., Vol. 46, p. 2007, 1954, Wilke, C. R., and P. Chang, "Correlations of Diffusion Coefficients in Dilute Solutions," AICHE Journal, Vol. 1, p. 264, 1955.</w:t>
      </w:r>
      <w:bookmarkEnd w:id="363"/>
    </w:p>
    <w:p w:rsidR="005A59B8" w:rsidRPr="00FD34FD" w:rsidRDefault="005A59B8" w:rsidP="00360028">
      <w:pPr>
        <w:pStyle w:val="-11"/>
        <w:numPr>
          <w:ilvl w:val="0"/>
          <w:numId w:val="41"/>
        </w:numPr>
        <w:shd w:val="clear" w:color="auto" w:fill="FFFFFF"/>
        <w:tabs>
          <w:tab w:val="left" w:pos="1418"/>
        </w:tabs>
        <w:contextualSpacing/>
        <w:rPr>
          <w:szCs w:val="24"/>
          <w:lang w:val="en-US"/>
        </w:rPr>
      </w:pPr>
      <w:bookmarkStart w:id="364" w:name="_Ref439092701"/>
      <w:r w:rsidRPr="00FD34FD">
        <w:rPr>
          <w:szCs w:val="24"/>
          <w:lang w:val="en-US"/>
        </w:rPr>
        <w:t>Singh, P. C., and S. Singh, "Development of a New Correlation for Binary Gas Phase Diffusion Coefficients," International Commission on Heat Mass Transfer, Vol. 10, p. 123, 1983.</w:t>
      </w:r>
      <w:bookmarkEnd w:id="364"/>
    </w:p>
    <w:p w:rsidR="005A59B8" w:rsidRPr="00FD34FD" w:rsidRDefault="005A59B8" w:rsidP="00360028">
      <w:pPr>
        <w:numPr>
          <w:ilvl w:val="0"/>
          <w:numId w:val="41"/>
        </w:numPr>
        <w:tabs>
          <w:tab w:val="left" w:pos="1418"/>
        </w:tabs>
        <w:rPr>
          <w:szCs w:val="24"/>
          <w:lang w:val="de-DE"/>
        </w:rPr>
      </w:pPr>
      <w:bookmarkStart w:id="365" w:name="_Ref439090098"/>
      <w:r w:rsidRPr="00FD34FD">
        <w:rPr>
          <w:szCs w:val="24"/>
        </w:rPr>
        <w:t>Бешта С. В., Хабенский В. Б., Крушинов Е. В., Витоль С.А., Грановский В.С., Сулацкий А.А.. Кипение воды на поверхности оксидного расплава кориума в условиях тяжелой аварии ВВЭР // Вопросы безопасности АЭС с ВВЭР. Труды научно-практического семинара, Санкт-Петербург, 12-14 сентября 2000 г., с. 269</w:t>
      </w:r>
      <w:bookmarkEnd w:id="365"/>
      <w:r>
        <w:rPr>
          <w:szCs w:val="24"/>
        </w:rPr>
        <w:t>.</w:t>
      </w:r>
    </w:p>
    <w:p w:rsidR="005A59B8" w:rsidRDefault="005A59B8" w:rsidP="00360028">
      <w:pPr>
        <w:numPr>
          <w:ilvl w:val="0"/>
          <w:numId w:val="41"/>
        </w:numPr>
        <w:tabs>
          <w:tab w:val="left" w:pos="1418"/>
        </w:tabs>
        <w:rPr>
          <w:lang w:val="en-US"/>
        </w:rPr>
      </w:pPr>
      <w:bookmarkStart w:id="366" w:name="_Ref439092966"/>
      <w:r w:rsidRPr="00FD34FD">
        <w:rPr>
          <w:lang w:val="en-US"/>
        </w:rPr>
        <w:t>IAEA SRS No. 56, Approaches and Tools for Severe Accident Analysis for Nuclear Power Plants, 2008</w:t>
      </w:r>
      <w:bookmarkEnd w:id="366"/>
      <w:r>
        <w:rPr>
          <w:lang w:val="en-US"/>
        </w:rPr>
        <w:t>.</w:t>
      </w:r>
    </w:p>
    <w:p w:rsidR="005A59B8" w:rsidRDefault="005A59B8" w:rsidP="00360028">
      <w:pPr>
        <w:pStyle w:val="13"/>
        <w:numPr>
          <w:ilvl w:val="0"/>
          <w:numId w:val="41"/>
        </w:numPr>
        <w:tabs>
          <w:tab w:val="clear" w:pos="1134"/>
          <w:tab w:val="left" w:pos="1418"/>
        </w:tabs>
        <w:rPr>
          <w:lang w:val="en-US"/>
        </w:rPr>
      </w:pPr>
      <w:bookmarkStart w:id="367" w:name="_Ref470518289"/>
      <w:r w:rsidRPr="009A31EB">
        <w:rPr>
          <w:lang w:val="en-US"/>
        </w:rPr>
        <w:t>STATE-OF-THE-ART REPORT ON NUCLEAR AEROSOLS</w:t>
      </w:r>
      <w:r>
        <w:rPr>
          <w:lang w:val="en-US"/>
        </w:rPr>
        <w:t xml:space="preserve">, </w:t>
      </w:r>
      <w:r w:rsidRPr="009A31EB">
        <w:rPr>
          <w:lang w:val="en-US"/>
        </w:rPr>
        <w:t>NEA/CSNI/R(2009)5</w:t>
      </w:r>
      <w:r>
        <w:rPr>
          <w:lang w:val="en-US"/>
        </w:rPr>
        <w:t>.</w:t>
      </w:r>
      <w:bookmarkEnd w:id="367"/>
    </w:p>
    <w:p w:rsidR="005A59B8" w:rsidRPr="004D52C6" w:rsidRDefault="005A59B8" w:rsidP="00360028">
      <w:pPr>
        <w:pStyle w:val="affffffffffb"/>
        <w:numPr>
          <w:ilvl w:val="0"/>
          <w:numId w:val="41"/>
        </w:numPr>
        <w:rPr>
          <w:lang w:val="en-US"/>
        </w:rPr>
      </w:pPr>
      <w:bookmarkStart w:id="368" w:name="_Ref470503689"/>
      <w:r w:rsidRPr="006B3406">
        <w:rPr>
          <w:lang w:val="en-US"/>
        </w:rPr>
        <w:t>Girshik S. L., Chiu C.-P. Kinetic nucleation theory: A new expression for the rate of homogeneous nucleation from an ideal supersaturated vapor. J</w:t>
      </w:r>
      <w:r w:rsidRPr="004D52C6">
        <w:rPr>
          <w:lang w:val="en-US"/>
        </w:rPr>
        <w:t xml:space="preserve">. </w:t>
      </w:r>
      <w:r w:rsidRPr="006B3406">
        <w:rPr>
          <w:lang w:val="en-US"/>
        </w:rPr>
        <w:t>Chem</w:t>
      </w:r>
      <w:r w:rsidRPr="004D52C6">
        <w:rPr>
          <w:lang w:val="en-US"/>
        </w:rPr>
        <w:t xml:space="preserve">. </w:t>
      </w:r>
      <w:r w:rsidRPr="006B3406">
        <w:rPr>
          <w:lang w:val="en-US"/>
        </w:rPr>
        <w:t>Phys</w:t>
      </w:r>
      <w:r w:rsidRPr="004D52C6">
        <w:rPr>
          <w:lang w:val="en-US"/>
        </w:rPr>
        <w:t>., 93, 1273-1277, 1990.</w:t>
      </w:r>
      <w:bookmarkEnd w:id="368"/>
    </w:p>
    <w:p w:rsidR="005A59B8" w:rsidRDefault="005A59B8" w:rsidP="00360028">
      <w:pPr>
        <w:pStyle w:val="13"/>
        <w:numPr>
          <w:ilvl w:val="0"/>
          <w:numId w:val="41"/>
        </w:numPr>
        <w:tabs>
          <w:tab w:val="clear" w:pos="1134"/>
          <w:tab w:val="left" w:pos="1418"/>
        </w:tabs>
        <w:rPr>
          <w:position w:val="-6"/>
        </w:rPr>
      </w:pPr>
      <w:bookmarkStart w:id="369" w:name="_Ref470519110"/>
      <w:r>
        <w:rPr>
          <w:position w:val="-6"/>
        </w:rPr>
        <w:lastRenderedPageBreak/>
        <w:t>Пискунов В.Н. Динамика аэрозолей. - М.: ФИЗМАТЛИТ, 2010. - 296 с.</w:t>
      </w:r>
      <w:bookmarkEnd w:id="369"/>
    </w:p>
    <w:p w:rsidR="005A59B8" w:rsidRPr="006B3406" w:rsidRDefault="005A59B8" w:rsidP="00360028">
      <w:pPr>
        <w:pStyle w:val="affffffffffb"/>
        <w:numPr>
          <w:ilvl w:val="0"/>
          <w:numId w:val="41"/>
        </w:numPr>
        <w:rPr>
          <w:lang w:val="en-US"/>
        </w:rPr>
      </w:pPr>
      <w:bookmarkStart w:id="370" w:name="_Ref470519116"/>
      <w:r w:rsidRPr="006B3406">
        <w:rPr>
          <w:lang w:val="en-US"/>
        </w:rPr>
        <w:t>Kirillov P.L., Terentieva M.I., Deniskina N.B. Thermophysical properties of materials for nuclear engineering. - M.: IzdAT, 2007. - 200 P.</w:t>
      </w:r>
      <w:bookmarkEnd w:id="370"/>
    </w:p>
    <w:p w:rsidR="005A59B8" w:rsidRPr="006B3406" w:rsidRDefault="005A59B8" w:rsidP="00360028">
      <w:pPr>
        <w:pStyle w:val="affffffffffb"/>
        <w:numPr>
          <w:ilvl w:val="0"/>
          <w:numId w:val="41"/>
        </w:numPr>
        <w:tabs>
          <w:tab w:val="left" w:pos="1418"/>
        </w:tabs>
        <w:rPr>
          <w:szCs w:val="24"/>
          <w:lang w:val="en-US"/>
        </w:rPr>
      </w:pPr>
      <w:r w:rsidRPr="006B3406">
        <w:rPr>
          <w:szCs w:val="24"/>
          <w:lang w:val="en-US"/>
        </w:rPr>
        <w:t>Pruppacher H. R., Klett J. D. Microphysics of Clouds and Precipitation. KluverAcademc Publishers, New Mexico, USA.</w:t>
      </w:r>
    </w:p>
    <w:p w:rsidR="005A59B8" w:rsidRPr="006B3406" w:rsidRDefault="005A59B8" w:rsidP="00360028">
      <w:pPr>
        <w:pStyle w:val="affffffffffb"/>
        <w:numPr>
          <w:ilvl w:val="0"/>
          <w:numId w:val="41"/>
        </w:numPr>
        <w:tabs>
          <w:tab w:val="left" w:pos="1418"/>
        </w:tabs>
        <w:rPr>
          <w:szCs w:val="24"/>
          <w:lang w:val="en-US"/>
        </w:rPr>
      </w:pPr>
      <w:bookmarkStart w:id="371" w:name="_Ref470505062"/>
      <w:r w:rsidRPr="006B3406">
        <w:rPr>
          <w:szCs w:val="24"/>
          <w:lang w:val="en-US"/>
        </w:rPr>
        <w:t>ААА Gormley, P. G., and Kennedy, M. (1949). Diffusion from a Stream Flowing Through a Cylindrical Tube, Proc. Royal Irish Acad. 52:163–169.</w:t>
      </w:r>
      <w:bookmarkEnd w:id="371"/>
    </w:p>
    <w:p w:rsidR="005A59B8" w:rsidRPr="006B3406" w:rsidRDefault="005A59B8" w:rsidP="00360028">
      <w:pPr>
        <w:pStyle w:val="affffffffffb"/>
        <w:numPr>
          <w:ilvl w:val="0"/>
          <w:numId w:val="41"/>
        </w:numPr>
        <w:rPr>
          <w:lang w:val="en-US"/>
        </w:rPr>
      </w:pPr>
      <w:bookmarkStart w:id="372" w:name="_Ref470505623"/>
      <w:r w:rsidRPr="006B3406">
        <w:rPr>
          <w:lang w:val="en-US"/>
        </w:rPr>
        <w:t xml:space="preserve"> L.J.M. SNEPVANGERS, J.F. VAN DE VATE, DIFFUSIOPHORESIS OF FISSION PRODUCT, AEROSOL IN AN LWR CONTAINMENT AFTER CORE MELTDOWN, Report EUR 11376 EN, 1988.</w:t>
      </w:r>
      <w:bookmarkEnd w:id="372"/>
    </w:p>
    <w:p w:rsidR="005A59B8" w:rsidRPr="001D4C63" w:rsidRDefault="005A59B8" w:rsidP="00360028">
      <w:pPr>
        <w:pStyle w:val="affffffffffb"/>
        <w:numPr>
          <w:ilvl w:val="0"/>
          <w:numId w:val="41"/>
        </w:numPr>
      </w:pPr>
      <w:bookmarkStart w:id="373" w:name="_Ref156901715"/>
      <w:bookmarkStart w:id="374" w:name="_Ref470504461"/>
      <w:bookmarkEnd w:id="373"/>
      <w:r w:rsidRPr="001D4C63">
        <w:t>ДеревичИ</w:t>
      </w:r>
      <w:r w:rsidRPr="002E4277">
        <w:t>.</w:t>
      </w:r>
      <w:r w:rsidRPr="001D4C63">
        <w:t>В</w:t>
      </w:r>
      <w:r w:rsidRPr="002E4277">
        <w:t xml:space="preserve">., </w:t>
      </w:r>
      <w:r w:rsidRPr="001D4C63">
        <w:t>ЗайчикЛ</w:t>
      </w:r>
      <w:r w:rsidRPr="002E4277">
        <w:t>.</w:t>
      </w:r>
      <w:r w:rsidRPr="001D4C63">
        <w:t>И</w:t>
      </w:r>
      <w:r w:rsidRPr="002E4277">
        <w:t xml:space="preserve">. 1988. </w:t>
      </w:r>
      <w:r w:rsidRPr="001D4C63">
        <w:t xml:space="preserve">Влияние термофореза на осаждение броуновских частиц в канале. </w:t>
      </w:r>
      <w:r w:rsidRPr="006B3406">
        <w:rPr>
          <w:iCs/>
        </w:rPr>
        <w:t>Теплофизика высоких температур</w:t>
      </w:r>
      <w:r w:rsidRPr="001D4C63">
        <w:t>. Т. 26. № 1. С. 137</w:t>
      </w:r>
      <w:r w:rsidRPr="001D4C63">
        <w:sym w:font="MT Symbol" w:char="F02D"/>
      </w:r>
      <w:r w:rsidRPr="001D4C63">
        <w:t>146.</w:t>
      </w:r>
      <w:bookmarkEnd w:id="374"/>
    </w:p>
    <w:p w:rsidR="005A59B8" w:rsidRPr="001D4C63" w:rsidRDefault="005A59B8" w:rsidP="00360028">
      <w:pPr>
        <w:pStyle w:val="affffffffffb"/>
        <w:numPr>
          <w:ilvl w:val="0"/>
          <w:numId w:val="41"/>
        </w:numPr>
      </w:pPr>
      <w:bookmarkStart w:id="375" w:name="_Ref470504484"/>
      <w:r w:rsidRPr="001D4C63">
        <w:t>Сполдинг Д.Б. 1965. Конвективный массоперенос. М.: Энергия. 384 с.</w:t>
      </w:r>
      <w:bookmarkEnd w:id="375"/>
    </w:p>
    <w:p w:rsidR="005A59B8" w:rsidRPr="00221C8B" w:rsidRDefault="005A59B8" w:rsidP="00360028">
      <w:pPr>
        <w:pStyle w:val="affffffffffb"/>
        <w:numPr>
          <w:ilvl w:val="0"/>
          <w:numId w:val="41"/>
        </w:numPr>
      </w:pPr>
      <w:bookmarkStart w:id="376" w:name="_Ref470504489"/>
      <w:r w:rsidRPr="00647F29">
        <w:t>Ерошенко В.М., Зайчик Л.И. 1984. Гидродинамика и тепломассообмен на проницаемых поверхностях. М.: Наука. 275 с.</w:t>
      </w:r>
      <w:bookmarkEnd w:id="376"/>
    </w:p>
    <w:p w:rsidR="005A59B8" w:rsidRDefault="005A59B8" w:rsidP="00360028">
      <w:pPr>
        <w:pStyle w:val="affffffffffb"/>
        <w:numPr>
          <w:ilvl w:val="0"/>
          <w:numId w:val="41"/>
        </w:numPr>
        <w:rPr>
          <w:szCs w:val="24"/>
          <w:lang w:val="en-US"/>
        </w:rPr>
      </w:pPr>
      <w:bookmarkStart w:id="377" w:name="_Ref470503663"/>
      <w:r w:rsidRPr="006B3406">
        <w:rPr>
          <w:szCs w:val="24"/>
          <w:lang w:val="en-US"/>
        </w:rPr>
        <w:t>F. Cousin, ASTEC V2 SOPHAEROS module. Theoretical manual. ASTEC-V2/DOC/09-09, DPAM-SEMIC-2009-181, 2009.</w:t>
      </w:r>
      <w:bookmarkEnd w:id="377"/>
    </w:p>
    <w:p w:rsidR="005A59B8" w:rsidRDefault="005A59B8" w:rsidP="00360028">
      <w:pPr>
        <w:pStyle w:val="affffffffffb"/>
        <w:numPr>
          <w:ilvl w:val="0"/>
          <w:numId w:val="41"/>
        </w:numPr>
        <w:rPr>
          <w:szCs w:val="24"/>
          <w:lang w:val="en-US"/>
        </w:rPr>
      </w:pPr>
      <w:bookmarkStart w:id="378" w:name="_Ref427327185"/>
      <w:r w:rsidRPr="005A452A">
        <w:rPr>
          <w:szCs w:val="24"/>
          <w:lang w:val="en-US"/>
        </w:rPr>
        <w:t>Cussler E.L. Diffusion: Mass Transfer in Fluid Systems. - 3nd ed./Cambridge university press. 2007. 655 p.</w:t>
      </w:r>
      <w:bookmarkEnd w:id="378"/>
    </w:p>
    <w:p w:rsidR="005A59B8" w:rsidRPr="007A67E6" w:rsidRDefault="005A59B8" w:rsidP="00360028">
      <w:pPr>
        <w:pStyle w:val="affffffffffb"/>
        <w:numPr>
          <w:ilvl w:val="0"/>
          <w:numId w:val="41"/>
        </w:numPr>
        <w:rPr>
          <w:szCs w:val="24"/>
          <w:lang w:val="en-US"/>
        </w:rPr>
      </w:pPr>
      <w:bookmarkStart w:id="379" w:name="_Ref417407682"/>
      <w:r w:rsidRPr="005A452A">
        <w:rPr>
          <w:szCs w:val="24"/>
          <w:lang w:val="en-US"/>
        </w:rPr>
        <w:t>Wilke C.R. Diffusional properties of multicomponent gases // J.Chem. Eng. Progr. 1950. V.46, No.2 p.95-104.</w:t>
      </w:r>
      <w:bookmarkEnd w:id="379"/>
    </w:p>
    <w:p w:rsidR="005A59B8" w:rsidRPr="007A67E6" w:rsidRDefault="005A59B8" w:rsidP="00360028">
      <w:pPr>
        <w:pStyle w:val="affffffffffb"/>
        <w:numPr>
          <w:ilvl w:val="0"/>
          <w:numId w:val="41"/>
        </w:numPr>
        <w:rPr>
          <w:lang w:val="en-US"/>
        </w:rPr>
      </w:pPr>
      <w:bookmarkStart w:id="380" w:name="_Ref471403519"/>
      <w:r w:rsidRPr="00967345">
        <w:t>ГССД 112-87. Литий, натрий, калий, рубидий, цезий. Давление насыщенных паров при высоких температурах. Введ</w:t>
      </w:r>
      <w:r w:rsidRPr="007A67E6">
        <w:rPr>
          <w:lang w:val="en-US"/>
        </w:rPr>
        <w:t xml:space="preserve">. 1987-11-17. </w:t>
      </w:r>
      <w:r w:rsidRPr="00967345">
        <w:t>М</w:t>
      </w:r>
      <w:r w:rsidRPr="007A67E6">
        <w:rPr>
          <w:lang w:val="en-US"/>
        </w:rPr>
        <w:t xml:space="preserve">.: </w:t>
      </w:r>
      <w:r w:rsidRPr="00967345">
        <w:t>Гос</w:t>
      </w:r>
      <w:r w:rsidRPr="007A67E6">
        <w:rPr>
          <w:lang w:val="en-US"/>
        </w:rPr>
        <w:t xml:space="preserve">. </w:t>
      </w:r>
      <w:r w:rsidRPr="00967345">
        <w:t>комитетСССРпостандартам</w:t>
      </w:r>
      <w:r w:rsidRPr="007A67E6">
        <w:rPr>
          <w:lang w:val="en-US"/>
        </w:rPr>
        <w:t xml:space="preserve">, 1987. 21 </w:t>
      </w:r>
      <w:r w:rsidRPr="00967345">
        <w:t>с</w:t>
      </w:r>
      <w:r w:rsidRPr="007A67E6">
        <w:rPr>
          <w:lang w:val="en-US"/>
        </w:rPr>
        <w:t>.</w:t>
      </w:r>
      <w:bookmarkEnd w:id="380"/>
    </w:p>
    <w:p w:rsidR="005A59B8" w:rsidRPr="007A67E6" w:rsidRDefault="005A59B8" w:rsidP="00360028">
      <w:pPr>
        <w:pStyle w:val="affffffffffb"/>
        <w:numPr>
          <w:ilvl w:val="0"/>
          <w:numId w:val="41"/>
        </w:numPr>
        <w:rPr>
          <w:lang w:val="en-US"/>
        </w:rPr>
      </w:pPr>
      <w:bookmarkStart w:id="381" w:name="_Ref471403524"/>
      <w:r w:rsidRPr="007A67E6">
        <w:rPr>
          <w:lang w:val="en-US"/>
        </w:rPr>
        <w:t>L. S. Brooks, “The vapor pressures of tellurium and selenium,” J. Am. Chem. Soc.,74, No. 1, 227–229 (1952)</w:t>
      </w:r>
      <w:bookmarkEnd w:id="381"/>
    </w:p>
    <w:p w:rsidR="005A59B8" w:rsidRPr="007A67E6" w:rsidRDefault="005A59B8" w:rsidP="00360028">
      <w:pPr>
        <w:pStyle w:val="affffffffffb"/>
        <w:numPr>
          <w:ilvl w:val="0"/>
          <w:numId w:val="41"/>
        </w:numPr>
        <w:rPr>
          <w:lang w:val="en-US"/>
        </w:rPr>
      </w:pPr>
      <w:bookmarkStart w:id="382" w:name="_Ref471403528"/>
      <w:r w:rsidRPr="007A67E6">
        <w:rPr>
          <w:lang w:val="en-US"/>
        </w:rPr>
        <w:t>Yaws C.L.: „Handbook of vapor pressure, Volume 4: Inorganic compounds and elements “ 348 pp, Gulf, Houston 1995.</w:t>
      </w:r>
      <w:bookmarkEnd w:id="382"/>
    </w:p>
    <w:p w:rsidR="005A59B8" w:rsidRPr="007A67E6" w:rsidRDefault="005A59B8" w:rsidP="00360028">
      <w:pPr>
        <w:pStyle w:val="affffffffffb"/>
        <w:numPr>
          <w:ilvl w:val="0"/>
          <w:numId w:val="41"/>
        </w:numPr>
        <w:rPr>
          <w:lang w:val="en-US"/>
        </w:rPr>
      </w:pPr>
      <w:bookmarkStart w:id="383" w:name="_Ref471403532"/>
      <w:r w:rsidRPr="007A67E6">
        <w:rPr>
          <w:lang w:val="en-US"/>
        </w:rPr>
        <w:t>Yamawaki M., Oka T., Yasumoto M. and oth. "Thermodynamics of vaporization of cesium molybdate by means of mass spectrometry", Journal of Nuclear Materials, Vol. 201, pp. 257-260 (1993).</w:t>
      </w:r>
      <w:bookmarkEnd w:id="383"/>
    </w:p>
    <w:p w:rsidR="005A59B8" w:rsidRPr="00744938" w:rsidRDefault="005A59B8" w:rsidP="00360028">
      <w:pPr>
        <w:pStyle w:val="affffffffffb"/>
        <w:numPr>
          <w:ilvl w:val="0"/>
          <w:numId w:val="41"/>
        </w:numPr>
        <w:rPr>
          <w:szCs w:val="24"/>
          <w:lang w:val="en-US"/>
        </w:rPr>
      </w:pPr>
      <w:bookmarkStart w:id="384" w:name="_Ref470519104"/>
      <w:r w:rsidRPr="006B3406">
        <w:rPr>
          <w:szCs w:val="24"/>
          <w:lang w:val="en-US"/>
        </w:rPr>
        <w:t>Bird, R.B., Stewart, W.E., Lightfoot, E.N., Transport Phenomena, Wiley International Edition, 1960.</w:t>
      </w:r>
      <w:bookmarkEnd w:id="384"/>
    </w:p>
    <w:p w:rsidR="005A59B8" w:rsidRPr="00C360EF" w:rsidRDefault="005A59B8" w:rsidP="00360028">
      <w:pPr>
        <w:pStyle w:val="affffffffffb"/>
        <w:numPr>
          <w:ilvl w:val="0"/>
          <w:numId w:val="41"/>
        </w:numPr>
        <w:rPr>
          <w:szCs w:val="24"/>
          <w:lang w:val="en-US"/>
        </w:rPr>
      </w:pPr>
      <w:bookmarkStart w:id="385" w:name="_Ref471474378"/>
      <w:r w:rsidRPr="00F57CB6">
        <w:rPr>
          <w:lang w:val="en-US"/>
        </w:rPr>
        <w:t xml:space="preserve">Seinfeld </w:t>
      </w:r>
      <w:r>
        <w:rPr>
          <w:lang w:val="en-US"/>
        </w:rPr>
        <w:t xml:space="preserve">J. Y., </w:t>
      </w:r>
      <w:r w:rsidRPr="00F57CB6">
        <w:rPr>
          <w:lang w:val="en-US"/>
        </w:rPr>
        <w:t>Pandis</w:t>
      </w:r>
      <w:r>
        <w:rPr>
          <w:lang w:val="en-US"/>
        </w:rPr>
        <w:t xml:space="preserve"> S.N.</w:t>
      </w:r>
      <w:r w:rsidRPr="00F57CB6">
        <w:rPr>
          <w:lang w:val="en-US"/>
        </w:rPr>
        <w:t xml:space="preserve"> Atmospheric Chemistry and Physics</w:t>
      </w:r>
      <w:r>
        <w:rPr>
          <w:lang w:val="en-US"/>
        </w:rPr>
        <w:t xml:space="preserve">. </w:t>
      </w:r>
      <w:r w:rsidRPr="00F57CB6">
        <w:rPr>
          <w:lang w:val="en-US"/>
        </w:rPr>
        <w:t>Wiley, New York, 1998.</w:t>
      </w:r>
      <w:bookmarkEnd w:id="385"/>
    </w:p>
    <w:p w:rsidR="005A59B8" w:rsidRPr="00C360EF" w:rsidRDefault="005A59B8" w:rsidP="005A59B8">
      <w:pPr>
        <w:ind w:firstLine="0"/>
        <w:rPr>
          <w:lang w:val="en-US"/>
        </w:rPr>
      </w:pPr>
    </w:p>
    <w:p w:rsidR="001479E8" w:rsidRDefault="001479E8"/>
    <w:p w:rsidR="00FB5B8D" w:rsidRDefault="00FB5B8D"/>
    <w:p w:rsidR="00FB5B8D" w:rsidRDefault="00FB5B8D"/>
    <w:p w:rsidR="00FB5B8D" w:rsidRDefault="00FB5B8D"/>
    <w:p w:rsidR="00FB5B8D" w:rsidRDefault="00FB5B8D" w:rsidP="00FB5B8D">
      <w:pPr>
        <w:pStyle w:val="afff4"/>
      </w:pPr>
      <w:bookmarkStart w:id="386" w:name="_Toc185427496"/>
      <w:bookmarkStart w:id="387" w:name="_Toc240641841"/>
      <w:bookmarkStart w:id="388" w:name="_Toc247379931"/>
      <w:bookmarkStart w:id="389" w:name="_Toc247525667"/>
      <w:bookmarkStart w:id="390" w:name="_Toc248041226"/>
      <w:bookmarkStart w:id="391" w:name="_Toc316319326"/>
      <w:bookmarkStart w:id="392" w:name="_Toc372214601"/>
      <w:r>
        <w:lastRenderedPageBreak/>
        <w:t>ПРИЛОЖЕНИЕА</w:t>
      </w:r>
      <w:r w:rsidRPr="006129F5">
        <w:br/>
        <w:t>(</w:t>
      </w:r>
      <w:r>
        <w:t>справочное</w:t>
      </w:r>
      <w:r w:rsidRPr="006129F5">
        <w:t>)</w:t>
      </w:r>
      <w:r w:rsidRPr="006129F5">
        <w:br/>
      </w:r>
      <w:bookmarkStart w:id="393" w:name="_Toc492362816"/>
      <w:bookmarkEnd w:id="386"/>
      <w:r>
        <w:t>Расчетэффективностиабсорбцииразличныхлетучихсоединенийиаэрозолейводоразбрызгивающимиибарботажной системами</w:t>
      </w:r>
      <w:bookmarkEnd w:id="387"/>
      <w:bookmarkEnd w:id="388"/>
      <w:bookmarkEnd w:id="389"/>
      <w:bookmarkEnd w:id="390"/>
      <w:bookmarkEnd w:id="391"/>
      <w:bookmarkEnd w:id="392"/>
      <w:bookmarkEnd w:id="393"/>
    </w:p>
    <w:p w:rsidR="00FB5B8D" w:rsidRPr="00D34464" w:rsidRDefault="00FB5B8D" w:rsidP="00FB5B8D"/>
    <w:p w:rsidR="00FB5B8D" w:rsidRPr="005C6DFF" w:rsidRDefault="00FB5B8D" w:rsidP="00FB5B8D">
      <w:pPr>
        <w:pStyle w:val="20"/>
        <w:numPr>
          <w:ilvl w:val="0"/>
          <w:numId w:val="0"/>
        </w:numPr>
        <w:ind w:left="1135"/>
      </w:pPr>
      <w:r w:rsidRPr="005C6DFF">
        <w:br w:type="page"/>
      </w:r>
      <w:bookmarkStart w:id="394" w:name="_Toc240641842"/>
      <w:bookmarkStart w:id="395" w:name="_Toc247379932"/>
      <w:bookmarkStart w:id="396" w:name="_Toc247525668"/>
      <w:bookmarkStart w:id="397" w:name="_Toc248041227"/>
      <w:bookmarkStart w:id="398" w:name="_Toc316319327"/>
      <w:bookmarkStart w:id="399" w:name="_Toc372214602"/>
      <w:r w:rsidRPr="005C6DFF">
        <w:lastRenderedPageBreak/>
        <w:t>А1 Спринклерная система</w:t>
      </w:r>
      <w:bookmarkEnd w:id="394"/>
      <w:bookmarkEnd w:id="395"/>
      <w:bookmarkEnd w:id="396"/>
      <w:bookmarkEnd w:id="397"/>
      <w:bookmarkEnd w:id="398"/>
      <w:bookmarkEnd w:id="399"/>
    </w:p>
    <w:p w:rsidR="00FB5B8D" w:rsidRDefault="00FB5B8D" w:rsidP="00FB5B8D">
      <w:pPr>
        <w:pStyle w:val="af3"/>
      </w:pPr>
      <w:r>
        <w:t>Процесс поглощения растворимого газообразного соединения каплями спринклерного раствора в общем виде может быть представлен как процесс массопередачи из свободного объема через газовую пленку капли, растворение на поверхности (жидкой пленки) и процесс массопередачи в объем капли.</w:t>
      </w:r>
    </w:p>
    <w:p w:rsidR="00FB5B8D" w:rsidRPr="006526F1" w:rsidDel="009C0AE1" w:rsidRDefault="00FB5B8D" w:rsidP="00FB5B8D">
      <w:pPr>
        <w:pStyle w:val="55"/>
        <w:rPr>
          <w:del w:id="400" w:author="Tsaun" w:date="2017-02-14T18:24:00Z"/>
        </w:rPr>
      </w:pPr>
      <w:del w:id="401" w:author="Tsaun" w:date="2017-02-14T18:24:00Z">
        <w:r w:rsidRPr="006526F1" w:rsidDel="009C0AE1">
          <w:delText>Эффективность абсорбции (Е) соединений первой и второй группы каплей определяется путем решения уравнения диффузии этого соединения в капле. Диффузионный поток у поверхности капли со стороны газовой и жидкой среды должны быть одинаковы:</w:delText>
        </w:r>
      </w:del>
    </w:p>
    <w:p w:rsidR="00FB5B8D" w:rsidRPr="002D6F13" w:rsidDel="009C0AE1" w:rsidRDefault="00FB5B8D" w:rsidP="00FB5B8D">
      <w:pPr>
        <w:rPr>
          <w:del w:id="402" w:author="Tsaun" w:date="2017-02-14T18:24:00Z"/>
          <w:rPrChange w:id="403" w:author="Tsaun" w:date="2017-02-16T13:43:00Z">
            <w:rPr>
              <w:del w:id="404" w:author="Tsaun" w:date="2017-02-14T18:24:00Z"/>
              <w:lang w:val="en-US"/>
            </w:rPr>
          </w:rPrChange>
        </w:rPr>
      </w:pPr>
      <w:del w:id="405" w:author="Tsaun" w:date="2017-02-14T18:24:00Z">
        <w:r w:rsidRPr="006526F1" w:rsidDel="009C0AE1">
          <w:rPr>
            <w:lang w:val="en-US"/>
          </w:rPr>
          <w:delText>D</w:delText>
        </w:r>
        <w:r w:rsidRPr="002D6F13" w:rsidDel="009C0AE1">
          <w:rPr>
            <w:vertAlign w:val="subscript"/>
            <w:rPrChange w:id="406" w:author="Tsaun" w:date="2017-02-16T13:43:00Z">
              <w:rPr>
                <w:vertAlign w:val="subscript"/>
                <w:lang w:val="en-US"/>
              </w:rPr>
            </w:rPrChange>
          </w:rPr>
          <w:delText>1</w:delText>
        </w:r>
        <w:r w:rsidRPr="006526F1" w:rsidDel="009C0AE1">
          <w:rPr>
            <w:lang w:val="en-US"/>
          </w:rPr>
          <w:sym w:font="Symbol" w:char="F0D7"/>
        </w:r>
        <w:r w:rsidRPr="006526F1" w:rsidDel="009C0AE1">
          <w:rPr>
            <w:lang w:val="en-US"/>
          </w:rPr>
          <w:delText>dC</w:delText>
        </w:r>
        <w:r w:rsidRPr="002D6F13" w:rsidDel="009C0AE1">
          <w:rPr>
            <w:rPrChange w:id="407" w:author="Tsaun" w:date="2017-02-16T13:43:00Z">
              <w:rPr>
                <w:lang w:val="en-US"/>
              </w:rPr>
            </w:rPrChange>
          </w:rPr>
          <w:delText>/</w:delText>
        </w:r>
        <w:r w:rsidRPr="006526F1" w:rsidDel="009C0AE1">
          <w:rPr>
            <w:lang w:val="en-US"/>
          </w:rPr>
          <w:delText>d</w:delText>
        </w:r>
        <w:r w:rsidDel="009C0AE1">
          <w:rPr>
            <w:lang w:val="en-US"/>
          </w:rPr>
          <w:delText>n</w:delText>
        </w:r>
        <w:r w:rsidRPr="002D6F13" w:rsidDel="009C0AE1">
          <w:rPr>
            <w:rPrChange w:id="408" w:author="Tsaun" w:date="2017-02-16T13:43:00Z">
              <w:rPr>
                <w:lang w:val="en-US"/>
              </w:rPr>
            </w:rPrChange>
          </w:rPr>
          <w:delText>=</w:delText>
        </w:r>
        <w:r w:rsidRPr="006526F1" w:rsidDel="009C0AE1">
          <w:rPr>
            <w:lang w:val="en-US"/>
          </w:rPr>
          <w:delText>k</w:delText>
        </w:r>
        <w:r w:rsidRPr="003A1B2F" w:rsidDel="009C0AE1">
          <w:rPr>
            <w:vertAlign w:val="subscript"/>
            <w:lang w:val="en-US"/>
          </w:rPr>
          <w:delText>g</w:delText>
        </w:r>
        <w:r w:rsidRPr="002D6F13" w:rsidDel="009C0AE1">
          <w:rPr>
            <w:rPrChange w:id="409" w:author="Tsaun" w:date="2017-02-16T13:43:00Z">
              <w:rPr>
                <w:lang w:val="en-US"/>
              </w:rPr>
            </w:rPrChange>
          </w:rPr>
          <w:delText>/</w:delText>
        </w:r>
        <w:r w:rsidRPr="006526F1" w:rsidDel="009C0AE1">
          <w:rPr>
            <w:lang w:val="en-US"/>
          </w:rPr>
          <w:delText>H</w:delText>
        </w:r>
        <w:r w:rsidRPr="006526F1" w:rsidDel="009C0AE1">
          <w:rPr>
            <w:lang w:val="en-US"/>
          </w:rPr>
          <w:sym w:font="Symbol" w:char="F0D7"/>
        </w:r>
        <w:r w:rsidRPr="002D6F13" w:rsidDel="009C0AE1">
          <w:rPr>
            <w:rPrChange w:id="410" w:author="Tsaun" w:date="2017-02-16T13:43:00Z">
              <w:rPr>
                <w:lang w:val="en-US"/>
              </w:rPr>
            </w:rPrChange>
          </w:rPr>
          <w:delText>(</w:delText>
        </w:r>
        <w:r w:rsidRPr="006526F1" w:rsidDel="009C0AE1">
          <w:rPr>
            <w:lang w:val="en-US"/>
          </w:rPr>
          <w:delText>C</w:delText>
        </w:r>
        <w:r w:rsidDel="009C0AE1">
          <w:rPr>
            <w:vertAlign w:val="subscript"/>
            <w:lang w:val="en-US"/>
          </w:rPr>
          <w:delText>g</w:delText>
        </w:r>
        <w:r w:rsidRPr="002D6F13" w:rsidDel="009C0AE1">
          <w:rPr>
            <w:rPrChange w:id="411" w:author="Tsaun" w:date="2017-02-16T13:43:00Z">
              <w:rPr>
                <w:lang w:val="en-US"/>
              </w:rPr>
            </w:rPrChange>
          </w:rPr>
          <w:delText>+</w:delText>
        </w:r>
        <w:r w:rsidRPr="006526F1" w:rsidDel="009C0AE1">
          <w:rPr>
            <w:lang w:val="en-US"/>
          </w:rPr>
          <w:delText>C</w:delText>
        </w:r>
        <w:r w:rsidDel="009C0AE1">
          <w:rPr>
            <w:vertAlign w:val="subscript"/>
            <w:lang w:val="en-US"/>
          </w:rPr>
          <w:delText>g</w:delText>
        </w:r>
        <w:r w:rsidRPr="002D6F13" w:rsidDel="009C0AE1">
          <w:rPr>
            <w:vertAlign w:val="subscript"/>
            <w:rPrChange w:id="412" w:author="Tsaun" w:date="2017-02-16T13:43:00Z">
              <w:rPr>
                <w:vertAlign w:val="subscript"/>
                <w:lang w:val="en-US"/>
              </w:rPr>
            </w:rPrChange>
          </w:rPr>
          <w:delText>,</w:delText>
        </w:r>
        <w:r w:rsidRPr="006526F1" w:rsidDel="009C0AE1">
          <w:rPr>
            <w:vertAlign w:val="subscript"/>
            <w:lang w:val="en-US"/>
          </w:rPr>
          <w:delText>i</w:delText>
        </w:r>
        <w:r w:rsidRPr="002D6F13" w:rsidDel="009C0AE1">
          <w:rPr>
            <w:rPrChange w:id="413" w:author="Tsaun" w:date="2017-02-16T13:43:00Z">
              <w:rPr>
                <w:lang w:val="en-US"/>
              </w:rPr>
            </w:rPrChange>
          </w:rPr>
          <w:delText>),</w:delText>
        </w:r>
        <w:r w:rsidRPr="002D6F13" w:rsidDel="009C0AE1">
          <w:rPr>
            <w:rPrChange w:id="414" w:author="Tsaun" w:date="2017-02-16T13:43:00Z">
              <w:rPr>
                <w:lang w:val="en-US"/>
              </w:rPr>
            </w:rPrChange>
          </w:rPr>
          <w:tab/>
        </w:r>
        <w:r w:rsidRPr="002D6F13" w:rsidDel="009C0AE1">
          <w:rPr>
            <w:rPrChange w:id="415" w:author="Tsaun" w:date="2017-02-16T13:43:00Z">
              <w:rPr>
                <w:lang w:val="en-US"/>
              </w:rPr>
            </w:rPrChange>
          </w:rPr>
          <w:tab/>
        </w:r>
        <w:r w:rsidRPr="002D6F13" w:rsidDel="009C0AE1">
          <w:rPr>
            <w:rPrChange w:id="416" w:author="Tsaun" w:date="2017-02-16T13:43:00Z">
              <w:rPr>
                <w:lang w:val="en-US"/>
              </w:rPr>
            </w:rPrChange>
          </w:rPr>
          <w:tab/>
        </w:r>
        <w:r w:rsidRPr="002D6F13" w:rsidDel="009C0AE1">
          <w:rPr>
            <w:rPrChange w:id="417" w:author="Tsaun" w:date="2017-02-16T13:43:00Z">
              <w:rPr>
                <w:lang w:val="en-US"/>
              </w:rPr>
            </w:rPrChange>
          </w:rPr>
          <w:tab/>
        </w:r>
        <w:r w:rsidRPr="002D6F13" w:rsidDel="009C0AE1">
          <w:rPr>
            <w:rPrChange w:id="418" w:author="Tsaun" w:date="2017-02-16T13:43:00Z">
              <w:rPr>
                <w:lang w:val="en-US"/>
              </w:rPr>
            </w:rPrChange>
          </w:rPr>
          <w:tab/>
        </w:r>
        <w:r w:rsidRPr="002D6F13" w:rsidDel="009C0AE1">
          <w:rPr>
            <w:rPrChange w:id="419" w:author="Tsaun" w:date="2017-02-16T13:43:00Z">
              <w:rPr>
                <w:lang w:val="en-US"/>
              </w:rPr>
            </w:rPrChange>
          </w:rPr>
          <w:tab/>
        </w:r>
        <w:r w:rsidRPr="002D6F13" w:rsidDel="009C0AE1">
          <w:rPr>
            <w:rPrChange w:id="420" w:author="Tsaun" w:date="2017-02-16T13:43:00Z">
              <w:rPr>
                <w:lang w:val="en-US"/>
              </w:rPr>
            </w:rPrChange>
          </w:rPr>
          <w:tab/>
        </w:r>
        <w:r w:rsidRPr="002D6F13" w:rsidDel="009C0AE1">
          <w:rPr>
            <w:rPrChange w:id="421" w:author="Tsaun" w:date="2017-02-16T13:43:00Z">
              <w:rPr>
                <w:lang w:val="en-US"/>
              </w:rPr>
            </w:rPrChange>
          </w:rPr>
          <w:tab/>
        </w:r>
        <w:r w:rsidRPr="002D6F13" w:rsidDel="009C0AE1">
          <w:rPr>
            <w:rPrChange w:id="422" w:author="Tsaun" w:date="2017-02-16T13:43:00Z">
              <w:rPr>
                <w:lang w:val="en-US"/>
              </w:rPr>
            </w:rPrChange>
          </w:rPr>
          <w:tab/>
          <w:delText>(</w:delText>
        </w:r>
        <w:r w:rsidDel="009C0AE1">
          <w:delText>А</w:delText>
        </w:r>
        <w:r w:rsidRPr="002D6F13" w:rsidDel="009C0AE1">
          <w:rPr>
            <w:rPrChange w:id="423" w:author="Tsaun" w:date="2017-02-16T13:43:00Z">
              <w:rPr>
                <w:lang w:val="en-US"/>
              </w:rPr>
            </w:rPrChange>
          </w:rPr>
          <w:delText>1)</w:delText>
        </w:r>
      </w:del>
    </w:p>
    <w:p w:rsidR="00FB5B8D" w:rsidRPr="006526F1" w:rsidDel="009C0AE1" w:rsidRDefault="00FB5B8D" w:rsidP="00FB5B8D">
      <w:pPr>
        <w:pStyle w:val="4puc"/>
        <w:rPr>
          <w:del w:id="424" w:author="Tsaun" w:date="2017-02-14T18:24:00Z"/>
        </w:rPr>
      </w:pPr>
      <w:del w:id="425" w:author="Tsaun" w:date="2017-02-14T18:24:00Z">
        <w:r w:rsidRPr="006526F1" w:rsidDel="009C0AE1">
          <w:delText>где</w:delText>
        </w:r>
      </w:del>
    </w:p>
    <w:p w:rsidR="00FB5B8D" w:rsidRPr="006526F1" w:rsidDel="009C0AE1" w:rsidRDefault="00FB5B8D" w:rsidP="00FB5B8D">
      <w:pPr>
        <w:rPr>
          <w:del w:id="426" w:author="Tsaun" w:date="2017-02-14T18:24:00Z"/>
        </w:rPr>
      </w:pPr>
      <w:del w:id="427" w:author="Tsaun" w:date="2017-02-14T18:24:00Z">
        <w:r w:rsidRPr="006526F1" w:rsidDel="009C0AE1">
          <w:rPr>
            <w:lang w:val="en-US"/>
          </w:rPr>
          <w:delText>dC</w:delText>
        </w:r>
        <w:r w:rsidRPr="006526F1" w:rsidDel="009C0AE1">
          <w:delText>/</w:delText>
        </w:r>
        <w:r w:rsidRPr="006526F1" w:rsidDel="009C0AE1">
          <w:rPr>
            <w:lang w:val="en-US"/>
          </w:rPr>
          <w:delText>d</w:delText>
        </w:r>
        <w:r w:rsidDel="009C0AE1">
          <w:rPr>
            <w:lang w:val="en-US"/>
          </w:rPr>
          <w:delText>n</w:delText>
        </w:r>
        <w:r w:rsidDel="009C0AE1">
          <w:delText xml:space="preserve"> — </w:delText>
        </w:r>
        <w:r w:rsidRPr="006526F1" w:rsidDel="009C0AE1">
          <w:delText>градиент концентрации в жидкости у поверхности капли;</w:delText>
        </w:r>
      </w:del>
    </w:p>
    <w:p w:rsidR="00FB5B8D" w:rsidRPr="006526F1" w:rsidDel="009C0AE1" w:rsidRDefault="00FB5B8D" w:rsidP="00FB5B8D">
      <w:pPr>
        <w:rPr>
          <w:del w:id="428" w:author="Tsaun" w:date="2017-02-14T18:24:00Z"/>
        </w:rPr>
      </w:pPr>
      <w:del w:id="429" w:author="Tsaun" w:date="2017-02-14T18:24:00Z">
        <w:r w:rsidRPr="006526F1" w:rsidDel="009C0AE1">
          <w:rPr>
            <w:lang w:val="en-US"/>
          </w:rPr>
          <w:delText>k</w:delText>
        </w:r>
        <w:r w:rsidDel="009C0AE1">
          <w:rPr>
            <w:vertAlign w:val="subscript"/>
            <w:lang w:val="en-US"/>
          </w:rPr>
          <w:delText>g</w:delText>
        </w:r>
        <w:r w:rsidDel="009C0AE1">
          <w:delText>—</w:delText>
        </w:r>
        <w:r w:rsidRPr="006526F1" w:rsidDel="009C0AE1">
          <w:delText xml:space="preserve"> коэффициент массопередачи через газовую пленку, м/с;</w:delText>
        </w:r>
      </w:del>
    </w:p>
    <w:p w:rsidR="00FB5B8D" w:rsidRPr="006526F1" w:rsidDel="009C0AE1" w:rsidRDefault="00FB5B8D" w:rsidP="00FB5B8D">
      <w:pPr>
        <w:rPr>
          <w:del w:id="430" w:author="Tsaun" w:date="2017-02-14T18:24:00Z"/>
        </w:rPr>
      </w:pPr>
      <w:del w:id="431" w:author="Tsaun" w:date="2017-02-14T18:24:00Z">
        <w:r w:rsidRPr="006526F1" w:rsidDel="009C0AE1">
          <w:rPr>
            <w:lang w:val="en-US"/>
          </w:rPr>
          <w:delText>H</w:delText>
        </w:r>
        <w:r w:rsidDel="009C0AE1">
          <w:delText>—</w:delText>
        </w:r>
        <w:r w:rsidRPr="006526F1" w:rsidDel="009C0AE1">
          <w:delText xml:space="preserve"> равновесный коэффициент распределения соединения между во</w:delText>
        </w:r>
        <w:r w:rsidDel="009C0AE1">
          <w:delText>дой и воздухом (см. приложение Б</w:delText>
        </w:r>
        <w:r w:rsidRPr="006526F1" w:rsidDel="009C0AE1">
          <w:delText>);</w:delText>
        </w:r>
      </w:del>
    </w:p>
    <w:p w:rsidR="00FB5B8D" w:rsidRPr="006526F1" w:rsidDel="009C0AE1" w:rsidRDefault="00FB5B8D" w:rsidP="00FB5B8D">
      <w:pPr>
        <w:rPr>
          <w:del w:id="432" w:author="Tsaun" w:date="2017-02-14T18:24:00Z"/>
        </w:rPr>
      </w:pPr>
      <w:del w:id="433" w:author="Tsaun" w:date="2017-02-14T18:24:00Z">
        <w:r w:rsidRPr="006526F1" w:rsidDel="009C0AE1">
          <w:rPr>
            <w:lang w:val="en-US"/>
          </w:rPr>
          <w:delText>C</w:delText>
        </w:r>
        <w:r w:rsidDel="009C0AE1">
          <w:rPr>
            <w:vertAlign w:val="subscript"/>
            <w:lang w:val="en-US"/>
          </w:rPr>
          <w:delText>g</w:delText>
        </w:r>
        <w:r w:rsidDel="009C0AE1">
          <w:delText>—</w:delText>
        </w:r>
        <w:r w:rsidRPr="006526F1" w:rsidDel="009C0AE1">
          <w:delText xml:space="preserve"> концентрация соединения в основной массе газа;</w:delText>
        </w:r>
      </w:del>
    </w:p>
    <w:p w:rsidR="00FB5B8D" w:rsidRPr="006526F1" w:rsidDel="009C0AE1" w:rsidRDefault="00FB5B8D" w:rsidP="00FB5B8D">
      <w:pPr>
        <w:rPr>
          <w:del w:id="434" w:author="Tsaun" w:date="2017-02-14T18:24:00Z"/>
        </w:rPr>
      </w:pPr>
      <w:del w:id="435" w:author="Tsaun" w:date="2017-02-14T18:24:00Z">
        <w:r w:rsidRPr="006526F1" w:rsidDel="009C0AE1">
          <w:rPr>
            <w:lang w:val="en-US"/>
          </w:rPr>
          <w:delText>C</w:delText>
        </w:r>
        <w:r w:rsidDel="009C0AE1">
          <w:rPr>
            <w:vertAlign w:val="subscript"/>
            <w:lang w:val="en-US"/>
          </w:rPr>
          <w:delText>g</w:delText>
        </w:r>
        <w:r w:rsidRPr="00563548" w:rsidDel="009C0AE1">
          <w:rPr>
            <w:vertAlign w:val="subscript"/>
          </w:rPr>
          <w:delText>,</w:delText>
        </w:r>
        <w:r w:rsidRPr="006526F1" w:rsidDel="009C0AE1">
          <w:rPr>
            <w:vertAlign w:val="subscript"/>
            <w:lang w:val="en-US"/>
          </w:rPr>
          <w:delText>i</w:delText>
        </w:r>
        <w:r w:rsidDel="009C0AE1">
          <w:delText xml:space="preserve"> —</w:delText>
        </w:r>
        <w:r w:rsidRPr="006526F1" w:rsidDel="009C0AE1">
          <w:delText xml:space="preserve"> концентрация соединения в газе у поверхности капли.</w:delText>
        </w:r>
      </w:del>
    </w:p>
    <w:p w:rsidR="00FB5B8D" w:rsidRPr="006526F1" w:rsidDel="009C0AE1" w:rsidRDefault="00FB5B8D" w:rsidP="00FB5B8D">
      <w:pPr>
        <w:pStyle w:val="af3"/>
        <w:rPr>
          <w:del w:id="436" w:author="Tsaun" w:date="2017-02-14T18:24:00Z"/>
        </w:rPr>
      </w:pPr>
      <w:del w:id="437" w:author="Tsaun" w:date="2017-02-14T18:24:00Z">
        <w:r w:rsidRPr="006526F1" w:rsidDel="009C0AE1">
          <w:delText>Уравнение диффузии в общем виде для описания поведения соединения, растворенного в капле с учетом химических реакций, имеет вид:</w:delText>
        </w:r>
      </w:del>
    </w:p>
    <w:p w:rsidR="00FB5B8D" w:rsidRPr="0082475C" w:rsidDel="009C0AE1" w:rsidRDefault="00FB5B8D" w:rsidP="00FB5B8D">
      <w:pPr>
        <w:spacing w:before="240" w:after="240"/>
        <w:ind w:left="567"/>
        <w:rPr>
          <w:del w:id="438" w:author="Tsaun" w:date="2017-02-14T18:24:00Z"/>
          <w:lang w:val="pt-BR"/>
        </w:rPr>
      </w:pPr>
      <w:del w:id="439" w:author="Tsaun" w:date="2017-02-14T18:24:00Z">
        <w:r w:rsidRPr="006526F1" w:rsidDel="009C0AE1">
          <w:rPr>
            <w:lang w:val="pt-BR"/>
          </w:rPr>
          <w:delText>D</w:delText>
        </w:r>
        <w:r w:rsidRPr="0082475C" w:rsidDel="009C0AE1">
          <w:rPr>
            <w:vertAlign w:val="subscript"/>
            <w:lang w:val="pt-BR"/>
          </w:rPr>
          <w:delText>1</w:delText>
        </w:r>
        <w:r w:rsidRPr="006526F1" w:rsidDel="009C0AE1">
          <w:rPr>
            <w:lang w:val="en-US"/>
          </w:rPr>
          <w:sym w:font="Symbol" w:char="F0D7"/>
        </w:r>
        <w:r w:rsidRPr="0082475C" w:rsidDel="009C0AE1">
          <w:rPr>
            <w:lang w:val="pt-BR"/>
          </w:rPr>
          <w:delText>(</w:delText>
        </w:r>
        <w:r w:rsidRPr="006526F1" w:rsidDel="009C0AE1">
          <w:rPr>
            <w:lang w:val="pt-BR"/>
          </w:rPr>
          <w:delText>d</w:delText>
        </w:r>
        <w:r w:rsidRPr="0082475C" w:rsidDel="009C0AE1">
          <w:rPr>
            <w:vertAlign w:val="superscript"/>
            <w:lang w:val="pt-BR"/>
          </w:rPr>
          <w:delText>2</w:delText>
        </w:r>
        <w:r w:rsidRPr="006526F1" w:rsidDel="009C0AE1">
          <w:rPr>
            <w:lang w:val="pt-BR"/>
          </w:rPr>
          <w:delText>C</w:delText>
        </w:r>
        <w:r w:rsidRPr="0082475C" w:rsidDel="009C0AE1">
          <w:rPr>
            <w:lang w:val="pt-BR"/>
          </w:rPr>
          <w:delText>/</w:delText>
        </w:r>
        <w:r w:rsidRPr="006526F1" w:rsidDel="009C0AE1">
          <w:rPr>
            <w:lang w:val="pt-BR"/>
          </w:rPr>
          <w:delText>dr</w:delText>
        </w:r>
        <w:r w:rsidRPr="0082475C" w:rsidDel="009C0AE1">
          <w:rPr>
            <w:vertAlign w:val="superscript"/>
            <w:lang w:val="pt-BR"/>
          </w:rPr>
          <w:delText>2</w:delText>
        </w:r>
        <w:r w:rsidRPr="0082475C" w:rsidDel="009C0AE1">
          <w:rPr>
            <w:lang w:val="pt-BR"/>
          </w:rPr>
          <w:delText>+2/</w:delText>
        </w:r>
        <w:r w:rsidRPr="006526F1" w:rsidDel="009C0AE1">
          <w:rPr>
            <w:lang w:val="pt-BR"/>
          </w:rPr>
          <w:delText>r</w:delText>
        </w:r>
        <w:r w:rsidRPr="006526F1" w:rsidDel="009C0AE1">
          <w:rPr>
            <w:lang w:val="en-US"/>
          </w:rPr>
          <w:sym w:font="Symbol" w:char="F0D7"/>
        </w:r>
        <w:r w:rsidRPr="006526F1" w:rsidDel="009C0AE1">
          <w:rPr>
            <w:lang w:val="pt-BR"/>
          </w:rPr>
          <w:delText>dC</w:delText>
        </w:r>
        <w:r w:rsidRPr="0082475C" w:rsidDel="009C0AE1">
          <w:rPr>
            <w:lang w:val="pt-BR"/>
          </w:rPr>
          <w:delText>/</w:delText>
        </w:r>
        <w:r w:rsidRPr="006526F1" w:rsidDel="009C0AE1">
          <w:rPr>
            <w:lang w:val="pt-BR"/>
          </w:rPr>
          <w:delText>dr</w:delText>
        </w:r>
        <w:r w:rsidRPr="0082475C" w:rsidDel="009C0AE1">
          <w:rPr>
            <w:lang w:val="pt-BR"/>
          </w:rPr>
          <w:delText>)</w:delText>
        </w:r>
        <w:r w:rsidRPr="002D6F13" w:rsidDel="009C0AE1">
          <w:rPr>
            <w:rPrChange w:id="440" w:author="Tsaun" w:date="2017-02-16T13:43:00Z">
              <w:rPr>
                <w:lang w:val="en-US"/>
              </w:rPr>
            </w:rPrChange>
          </w:rPr>
          <w:delText xml:space="preserve"> – </w:delText>
        </w:r>
        <w:r w:rsidRPr="006526F1" w:rsidDel="009C0AE1">
          <w:rPr>
            <w:lang w:val="pt-BR"/>
          </w:rPr>
          <w:delText>kC</w:delText>
        </w:r>
        <w:r w:rsidRPr="0082475C" w:rsidDel="009C0AE1">
          <w:rPr>
            <w:lang w:val="pt-BR"/>
          </w:rPr>
          <w:delText>=</w:delText>
        </w:r>
        <w:r w:rsidRPr="006526F1" w:rsidDel="009C0AE1">
          <w:rPr>
            <w:lang w:val="pt-BR"/>
          </w:rPr>
          <w:delText>dC</w:delText>
        </w:r>
        <w:r w:rsidRPr="0082475C" w:rsidDel="009C0AE1">
          <w:rPr>
            <w:lang w:val="pt-BR"/>
          </w:rPr>
          <w:delText>/</w:delText>
        </w:r>
        <w:r w:rsidRPr="006526F1" w:rsidDel="009C0AE1">
          <w:rPr>
            <w:lang w:val="pt-BR"/>
          </w:rPr>
          <w:delText>dt</w:delText>
        </w:r>
        <w:r w:rsidRPr="0082475C" w:rsidDel="009C0AE1">
          <w:rPr>
            <w:lang w:val="pt-BR"/>
          </w:rPr>
          <w:tab/>
        </w:r>
        <w:r w:rsidRPr="0082475C" w:rsidDel="009C0AE1">
          <w:rPr>
            <w:lang w:val="pt-BR"/>
          </w:rPr>
          <w:tab/>
        </w:r>
        <w:r w:rsidRPr="0082475C" w:rsidDel="009C0AE1">
          <w:rPr>
            <w:lang w:val="pt-BR"/>
          </w:rPr>
          <w:tab/>
        </w:r>
        <w:r w:rsidRPr="0082475C" w:rsidDel="009C0AE1">
          <w:rPr>
            <w:lang w:val="pt-BR"/>
          </w:rPr>
          <w:tab/>
        </w:r>
        <w:r w:rsidRPr="0082475C" w:rsidDel="009C0AE1">
          <w:rPr>
            <w:lang w:val="pt-BR"/>
          </w:rPr>
          <w:tab/>
        </w:r>
        <w:r w:rsidRPr="0082475C" w:rsidDel="009C0AE1">
          <w:rPr>
            <w:lang w:val="pt-BR"/>
          </w:rPr>
          <w:tab/>
        </w:r>
        <w:r w:rsidRPr="0082475C" w:rsidDel="009C0AE1">
          <w:rPr>
            <w:lang w:val="pt-BR"/>
          </w:rPr>
          <w:tab/>
          <w:delText>(</w:delText>
        </w:r>
        <w:r w:rsidDel="009C0AE1">
          <w:delText>А</w:delText>
        </w:r>
        <w:r w:rsidRPr="0082475C" w:rsidDel="009C0AE1">
          <w:rPr>
            <w:lang w:val="pt-BR"/>
          </w:rPr>
          <w:delText>2)</w:delText>
        </w:r>
      </w:del>
    </w:p>
    <w:p w:rsidR="00FB5B8D" w:rsidRPr="006526F1" w:rsidDel="009C0AE1" w:rsidRDefault="00FB5B8D" w:rsidP="00FB5B8D">
      <w:pPr>
        <w:ind w:left="567"/>
        <w:rPr>
          <w:del w:id="441" w:author="Tsaun" w:date="2017-02-14T18:24:00Z"/>
        </w:rPr>
      </w:pPr>
      <w:del w:id="442" w:author="Tsaun" w:date="2017-02-14T18:24:00Z">
        <w:r w:rsidRPr="006526F1" w:rsidDel="009C0AE1">
          <w:delText>где:</w:delText>
        </w:r>
      </w:del>
    </w:p>
    <w:p w:rsidR="00FB5B8D" w:rsidRPr="006526F1" w:rsidDel="009C0AE1" w:rsidRDefault="00FB5B8D" w:rsidP="00FB5B8D">
      <w:pPr>
        <w:ind w:left="567"/>
        <w:rPr>
          <w:del w:id="443" w:author="Tsaun" w:date="2017-02-14T18:24:00Z"/>
        </w:rPr>
      </w:pPr>
      <w:del w:id="444" w:author="Tsaun" w:date="2017-02-14T18:24:00Z">
        <w:r w:rsidRPr="006526F1" w:rsidDel="009C0AE1">
          <w:rPr>
            <w:lang w:val="en-US"/>
          </w:rPr>
          <w:delText>r</w:delText>
        </w:r>
        <w:r w:rsidDel="009C0AE1">
          <w:delText xml:space="preserve"> —</w:delText>
        </w:r>
        <w:r w:rsidRPr="006526F1" w:rsidDel="009C0AE1">
          <w:delText xml:space="preserve"> текущий радиус в объеме капли;</w:delText>
        </w:r>
      </w:del>
    </w:p>
    <w:p w:rsidR="00FB5B8D" w:rsidRPr="006526F1" w:rsidDel="009C0AE1" w:rsidRDefault="00FB5B8D" w:rsidP="00FB5B8D">
      <w:pPr>
        <w:ind w:left="567"/>
        <w:rPr>
          <w:del w:id="445" w:author="Tsaun" w:date="2017-02-14T18:24:00Z"/>
        </w:rPr>
      </w:pPr>
      <w:del w:id="446" w:author="Tsaun" w:date="2017-02-14T18:24:00Z">
        <w:r w:rsidRPr="006526F1" w:rsidDel="009C0AE1">
          <w:rPr>
            <w:lang w:val="en-US"/>
          </w:rPr>
          <w:delText>k</w:delText>
        </w:r>
        <w:r w:rsidDel="009C0AE1">
          <w:delText>—</w:delText>
        </w:r>
        <w:r w:rsidRPr="006526F1" w:rsidDel="009C0AE1">
          <w:delText xml:space="preserve"> константа реакции </w:delText>
        </w:r>
        <w:r w:rsidRPr="00157D7E" w:rsidDel="009C0AE1">
          <w:delText>первого или псевдопервого порядка</w:delText>
        </w:r>
        <w:r w:rsidRPr="006526F1" w:rsidDel="009C0AE1">
          <w:delText>;</w:delText>
        </w:r>
      </w:del>
    </w:p>
    <w:p w:rsidR="00FB5B8D" w:rsidRPr="006526F1" w:rsidDel="009C0AE1" w:rsidRDefault="00FB5B8D" w:rsidP="00FB5B8D">
      <w:pPr>
        <w:ind w:left="567"/>
        <w:rPr>
          <w:del w:id="447" w:author="Tsaun" w:date="2017-02-14T18:24:00Z"/>
        </w:rPr>
      </w:pPr>
      <w:del w:id="448" w:author="Tsaun" w:date="2017-02-14T18:24:00Z">
        <w:r w:rsidRPr="006526F1" w:rsidDel="009C0AE1">
          <w:rPr>
            <w:lang w:val="en-US"/>
          </w:rPr>
          <w:delText>t</w:delText>
        </w:r>
        <w:r w:rsidDel="009C0AE1">
          <w:delText>—</w:delText>
        </w:r>
        <w:r w:rsidRPr="006526F1" w:rsidDel="009C0AE1">
          <w:delText xml:space="preserve"> время.</w:delText>
        </w:r>
      </w:del>
    </w:p>
    <w:p w:rsidR="00FB5B8D" w:rsidRPr="006526F1" w:rsidDel="009C0AE1" w:rsidRDefault="00FB5B8D" w:rsidP="00FB5B8D">
      <w:pPr>
        <w:ind w:left="567"/>
        <w:rPr>
          <w:del w:id="449" w:author="Tsaun" w:date="2017-02-14T18:24:00Z"/>
        </w:rPr>
      </w:pPr>
      <w:del w:id="450" w:author="Tsaun" w:date="2017-02-14T18:24:00Z">
        <w:r w:rsidRPr="00FA7B8B" w:rsidDel="009C0AE1">
          <w:delText xml:space="preserve">Решение этого уравнения для начальных и граничных условий </w:delText>
        </w:r>
      </w:del>
    </w:p>
    <w:p w:rsidR="00FB5B8D" w:rsidRPr="002D6F13" w:rsidDel="009C0AE1" w:rsidRDefault="00FB5B8D" w:rsidP="00FB5B8D">
      <w:pPr>
        <w:spacing w:before="240"/>
        <w:ind w:left="567"/>
        <w:rPr>
          <w:del w:id="451" w:author="Tsaun" w:date="2017-02-14T18:24:00Z"/>
          <w:rPrChange w:id="452" w:author="Tsaun" w:date="2017-02-16T13:43:00Z">
            <w:rPr>
              <w:del w:id="453" w:author="Tsaun" w:date="2017-02-14T18:24:00Z"/>
              <w:lang w:val="en-US"/>
            </w:rPr>
          </w:rPrChange>
        </w:rPr>
      </w:pPr>
      <w:del w:id="454" w:author="Tsaun" w:date="2017-02-14T18:24:00Z">
        <w:r w:rsidRPr="006526F1" w:rsidDel="009C0AE1">
          <w:delText>С</w:delText>
        </w:r>
        <w:r w:rsidRPr="006526F1" w:rsidDel="009C0AE1">
          <w:rPr>
            <w:lang w:val="pt-BR"/>
          </w:rPr>
          <w:delText>(r,0)=C</w:delText>
        </w:r>
        <w:r w:rsidRPr="006526F1" w:rsidDel="009C0AE1">
          <w:rPr>
            <w:vertAlign w:val="subscript"/>
            <w:lang w:val="pt-BR"/>
          </w:rPr>
          <w:delText>0</w:delText>
        </w:r>
        <w:r w:rsidDel="009C0AE1">
          <w:rPr>
            <w:lang w:val="pt-BR"/>
          </w:rPr>
          <w:delText xml:space="preserve">, </w:delText>
        </w:r>
        <w:r w:rsidRPr="00FA7B8B" w:rsidDel="009C0AE1">
          <w:rPr>
            <w:lang w:val="pt-BR"/>
          </w:rPr>
          <w:delText>C(</w:delText>
        </w:r>
        <w:r w:rsidDel="009C0AE1">
          <w:rPr>
            <w:lang w:val="pt-BR"/>
          </w:rPr>
          <w:delText>R</w:delText>
        </w:r>
        <w:r w:rsidRPr="00FA7B8B" w:rsidDel="009C0AE1">
          <w:rPr>
            <w:lang w:val="pt-BR"/>
          </w:rPr>
          <w:delText>,0)=C*</w:delText>
        </w:r>
        <w:r w:rsidRPr="002D6F13" w:rsidDel="009C0AE1">
          <w:rPr>
            <w:rPrChange w:id="455" w:author="Tsaun" w:date="2017-02-16T13:43:00Z">
              <w:rPr>
                <w:lang w:val="en-US"/>
              </w:rPr>
            </w:rPrChange>
          </w:rPr>
          <w:delText>,</w:delText>
        </w:r>
      </w:del>
    </w:p>
    <w:p w:rsidR="00FB5B8D" w:rsidRPr="002D6F13" w:rsidDel="009C0AE1" w:rsidRDefault="00FB5B8D" w:rsidP="00FB5B8D">
      <w:pPr>
        <w:spacing w:before="240"/>
        <w:ind w:left="567"/>
        <w:rPr>
          <w:del w:id="456" w:author="Tsaun" w:date="2017-02-14T18:24:00Z"/>
          <w:rPrChange w:id="457" w:author="Tsaun" w:date="2017-02-16T13:43:00Z">
            <w:rPr>
              <w:del w:id="458" w:author="Tsaun" w:date="2017-02-14T18:24:00Z"/>
              <w:lang w:val="en-US"/>
            </w:rPr>
          </w:rPrChange>
        </w:rPr>
      </w:pPr>
      <w:del w:id="459" w:author="Tsaun" w:date="2017-02-14T18:24:00Z">
        <w:r w:rsidDel="009C0AE1">
          <w:rPr>
            <w:lang w:val="pt-BR"/>
          </w:rPr>
          <w:delText>dC(</w:delText>
        </w:r>
        <w:r w:rsidRPr="00FA7B8B" w:rsidDel="009C0AE1">
          <w:rPr>
            <w:lang w:val="pt-BR"/>
          </w:rPr>
          <w:delText>r</w:delText>
        </w:r>
        <w:r w:rsidRPr="006526F1" w:rsidDel="009C0AE1">
          <w:rPr>
            <w:lang w:val="pt-BR"/>
          </w:rPr>
          <w:delText>,t)/dr</w:delText>
        </w:r>
        <w:r w:rsidDel="009C0AE1">
          <w:rPr>
            <w:lang w:val="pt-BR"/>
          </w:rPr>
          <w:sym w:font="Symbol" w:char="F07C"/>
        </w:r>
        <w:r w:rsidRPr="00FA7B8B" w:rsidDel="009C0AE1">
          <w:rPr>
            <w:vertAlign w:val="subscript"/>
            <w:lang w:val="pt-BR"/>
          </w:rPr>
          <w:delText>r=R</w:delText>
        </w:r>
        <w:r w:rsidRPr="006526F1" w:rsidDel="009C0AE1">
          <w:rPr>
            <w:lang w:val="pt-BR"/>
          </w:rPr>
          <w:delText>=k</w:delText>
        </w:r>
        <w:r w:rsidDel="009C0AE1">
          <w:rPr>
            <w:vertAlign w:val="subscript"/>
            <w:lang w:val="pt-BR"/>
          </w:rPr>
          <w:delText>g</w:delText>
        </w:r>
        <w:r w:rsidRPr="006526F1" w:rsidDel="009C0AE1">
          <w:rPr>
            <w:lang w:val="pt-BR"/>
          </w:rPr>
          <w:delText>/(H</w:delText>
        </w:r>
        <w:r w:rsidRPr="006526F1" w:rsidDel="009C0AE1">
          <w:rPr>
            <w:lang w:val="en-US"/>
          </w:rPr>
          <w:sym w:font="Symbol" w:char="F0D7"/>
        </w:r>
        <w:r w:rsidRPr="006526F1" w:rsidDel="009C0AE1">
          <w:rPr>
            <w:lang w:val="pt-BR"/>
          </w:rPr>
          <w:delText>D</w:delText>
        </w:r>
        <w:r w:rsidRPr="006526F1" w:rsidDel="009C0AE1">
          <w:rPr>
            <w:vertAlign w:val="subscript"/>
            <w:lang w:val="pt-BR"/>
          </w:rPr>
          <w:delText>1</w:delText>
        </w:r>
        <w:r w:rsidRPr="006526F1" w:rsidDel="009C0AE1">
          <w:rPr>
            <w:lang w:val="pt-BR"/>
          </w:rPr>
          <w:delText>)</w:delText>
        </w:r>
        <w:r w:rsidRPr="006526F1" w:rsidDel="009C0AE1">
          <w:rPr>
            <w:lang w:val="en-US"/>
          </w:rPr>
          <w:sym w:font="Symbol" w:char="F0D7"/>
        </w:r>
        <w:r w:rsidRPr="006526F1" w:rsidDel="009C0AE1">
          <w:rPr>
            <w:lang w:val="pt-BR"/>
          </w:rPr>
          <w:delText>(C*</w:delText>
        </w:r>
        <w:r w:rsidRPr="002D6F13" w:rsidDel="009C0AE1">
          <w:rPr>
            <w:rPrChange w:id="460" w:author="Tsaun" w:date="2017-02-16T13:43:00Z">
              <w:rPr>
                <w:lang w:val="en-US"/>
              </w:rPr>
            </w:rPrChange>
          </w:rPr>
          <w:delText>–</w:delText>
        </w:r>
        <w:r w:rsidRPr="006526F1" w:rsidDel="009C0AE1">
          <w:rPr>
            <w:lang w:val="pt-BR"/>
          </w:rPr>
          <w:delText>C)</w:delText>
        </w:r>
        <w:r w:rsidRPr="002D6F13" w:rsidDel="009C0AE1">
          <w:rPr>
            <w:rPrChange w:id="461" w:author="Tsaun" w:date="2017-02-16T13:43:00Z">
              <w:rPr>
                <w:lang w:val="en-US"/>
              </w:rPr>
            </w:rPrChange>
          </w:rPr>
          <w:delText>,</w:delText>
        </w:r>
      </w:del>
    </w:p>
    <w:p w:rsidR="00FB5B8D" w:rsidRPr="00566AA8" w:rsidDel="009C0AE1" w:rsidRDefault="00FB5B8D" w:rsidP="00FB5B8D">
      <w:pPr>
        <w:rPr>
          <w:del w:id="462" w:author="Tsaun" w:date="2017-02-14T18:24:00Z"/>
        </w:rPr>
      </w:pPr>
      <w:del w:id="463" w:author="Tsaun" w:date="2017-02-14T18:24:00Z">
        <w:r w:rsidRPr="00FA7B8B" w:rsidDel="009C0AE1">
          <w:delText xml:space="preserve">дает следующее выражение </w:delText>
        </w:r>
        <w:r w:rsidDel="009C0AE1">
          <w:delText>для эффект захвата соединений йода каплей</w:delText>
        </w:r>
        <w:r w:rsidRPr="00566AA8" w:rsidDel="009C0AE1">
          <w:delText>:</w:delText>
        </w:r>
      </w:del>
    </w:p>
    <w:p w:rsidR="00FB5B8D" w:rsidRPr="002D6F13" w:rsidDel="009C0AE1" w:rsidRDefault="00FB5B8D" w:rsidP="00FB5B8D">
      <w:pPr>
        <w:pStyle w:val="aff1"/>
        <w:spacing w:before="240" w:after="240"/>
        <w:ind w:left="567"/>
        <w:rPr>
          <w:del w:id="464" w:author="Tsaun" w:date="2017-02-14T18:24:00Z"/>
          <w:rPrChange w:id="465" w:author="Tsaun" w:date="2017-02-16T13:43:00Z">
            <w:rPr>
              <w:del w:id="466" w:author="Tsaun" w:date="2017-02-14T18:24:00Z"/>
              <w:lang w:val="en-US"/>
            </w:rPr>
          </w:rPrChange>
        </w:rPr>
      </w:pPr>
      <w:del w:id="467" w:author="Tsaun" w:date="2017-02-14T18:24:00Z">
        <w:r w:rsidRPr="001239E0" w:rsidDel="009C0AE1">
          <w:rPr>
            <w:lang w:val="en-US"/>
          </w:rPr>
          <w:delText>E</w:delText>
        </w:r>
        <w:r w:rsidRPr="002D6F13" w:rsidDel="009C0AE1">
          <w:rPr>
            <w:rPrChange w:id="468" w:author="Tsaun" w:date="2017-02-16T13:43:00Z">
              <w:rPr>
                <w:lang w:val="en-US"/>
              </w:rPr>
            </w:rPrChange>
          </w:rPr>
          <w:delText>(</w:delText>
        </w:r>
        <w:r w:rsidRPr="001239E0" w:rsidDel="009C0AE1">
          <w:rPr>
            <w:caps w:val="0"/>
            <w:lang w:val="pt-BR"/>
          </w:rPr>
          <w:delText>t)=(</w:delText>
        </w:r>
        <w:r w:rsidDel="009C0AE1">
          <w:rPr>
            <w:caps w:val="0"/>
            <w:lang w:val="pt-BR"/>
          </w:rPr>
          <w:delText>C</w:delText>
        </w:r>
        <w:r w:rsidRPr="002D6F13" w:rsidDel="009C0AE1">
          <w:rPr>
            <w:caps w:val="0"/>
            <w:rPrChange w:id="469" w:author="Tsaun" w:date="2017-02-16T13:43:00Z">
              <w:rPr>
                <w:caps w:val="0"/>
                <w:lang w:val="en-US"/>
              </w:rPr>
            </w:rPrChange>
          </w:rPr>
          <w:delText>–</w:delText>
        </w:r>
        <w:r w:rsidDel="009C0AE1">
          <w:rPr>
            <w:caps w:val="0"/>
            <w:lang w:val="pt-BR"/>
          </w:rPr>
          <w:delText>C</w:delText>
        </w:r>
        <w:r w:rsidRPr="001A4151" w:rsidDel="009C0AE1">
          <w:rPr>
            <w:caps w:val="0"/>
            <w:vertAlign w:val="subscript"/>
            <w:lang w:val="pt-BR"/>
          </w:rPr>
          <w:delText>0</w:delText>
        </w:r>
        <w:r w:rsidDel="009C0AE1">
          <w:rPr>
            <w:caps w:val="0"/>
            <w:lang w:val="pt-BR"/>
          </w:rPr>
          <w:delText>)/(C</w:delText>
        </w:r>
        <w:r w:rsidRPr="001A4151" w:rsidDel="009C0AE1">
          <w:rPr>
            <w:caps w:val="0"/>
            <w:vertAlign w:val="superscript"/>
            <w:lang w:val="pt-BR"/>
          </w:rPr>
          <w:delText>*</w:delText>
        </w:r>
        <w:r w:rsidDel="009C0AE1">
          <w:rPr>
            <w:caps w:val="0"/>
            <w:lang w:val="pt-BR"/>
          </w:rPr>
          <w:delText>–C</w:delText>
        </w:r>
        <w:r w:rsidRPr="001A4151" w:rsidDel="009C0AE1">
          <w:rPr>
            <w:caps w:val="0"/>
            <w:vertAlign w:val="subscript"/>
            <w:lang w:val="pt-BR"/>
          </w:rPr>
          <w:delText>0</w:delText>
        </w:r>
        <w:r w:rsidDel="009C0AE1">
          <w:rPr>
            <w:caps w:val="0"/>
            <w:lang w:val="pt-BR"/>
          </w:rPr>
          <w:delText>)=1–</w:delText>
        </w:r>
        <w:r w:rsidRPr="006526F1" w:rsidDel="009C0AE1">
          <w:rPr>
            <w:position w:val="-28"/>
            <w:lang w:val="en-US"/>
          </w:rPr>
          <w:object w:dxaOrig="460" w:dyaOrig="540">
            <v:shape id="_x0000_i1080" type="#_x0000_t75" style="width:22.55pt;height:26.9pt" o:ole="" fillcolor="window">
              <v:imagedata r:id="rId158" o:title=""/>
            </v:shape>
            <o:OLEObject Type="Embed" ProgID="Equation.3" ShapeID="_x0000_i1080" DrawAspect="Content" ObjectID="_1548769022" r:id="rId159"/>
          </w:object>
        </w:r>
        <w:r w:rsidRPr="002D6F13" w:rsidDel="009C0AE1">
          <w:rPr>
            <w:rPrChange w:id="470" w:author="Tsaun" w:date="2017-02-16T13:43:00Z">
              <w:rPr>
                <w:lang w:val="en-US"/>
              </w:rPr>
            </w:rPrChange>
          </w:rPr>
          <w:delText>(</w:delText>
        </w:r>
        <w:r w:rsidDel="009C0AE1">
          <w:rPr>
            <w:caps w:val="0"/>
            <w:lang w:val="pt-BR"/>
          </w:rPr>
          <w:delText>6 Sh</w:delText>
        </w:r>
        <w:r w:rsidRPr="006478F6" w:rsidDel="009C0AE1">
          <w:rPr>
            <w:caps w:val="0"/>
            <w:vertAlign w:val="superscript"/>
            <w:lang w:val="pt-BR"/>
          </w:rPr>
          <w:delText>2</w:delText>
        </w:r>
        <w:r w:rsidRPr="002D6F13" w:rsidDel="009C0AE1">
          <w:rPr>
            <w:rPrChange w:id="471" w:author="Tsaun" w:date="2017-02-16T13:43:00Z">
              <w:rPr>
                <w:lang w:val="en-US"/>
              </w:rPr>
            </w:rPrChange>
          </w:rPr>
          <w:delText>)/</w:delText>
        </w:r>
        <w:r w:rsidDel="009C0AE1">
          <w:rPr>
            <w:lang w:val="pt-BR"/>
          </w:rPr>
          <w:sym w:font="Symbol" w:char="F06D"/>
        </w:r>
        <w:r w:rsidRPr="002D6F13" w:rsidDel="009C0AE1">
          <w:rPr>
            <w:vertAlign w:val="superscript"/>
            <w:rPrChange w:id="472" w:author="Tsaun" w:date="2017-02-16T13:43:00Z">
              <w:rPr>
                <w:vertAlign w:val="superscript"/>
                <w:lang w:val="en-US"/>
              </w:rPr>
            </w:rPrChange>
          </w:rPr>
          <w:delText>2</w:delText>
        </w:r>
        <w:r w:rsidDel="009C0AE1">
          <w:rPr>
            <w:caps w:val="0"/>
            <w:vertAlign w:val="subscript"/>
            <w:lang w:val="pt-BR"/>
          </w:rPr>
          <w:delText>n</w:delText>
        </w:r>
        <w:r w:rsidRPr="002D6F13" w:rsidDel="009C0AE1">
          <w:rPr>
            <w:rPrChange w:id="473" w:author="Tsaun" w:date="2017-02-16T13:43:00Z">
              <w:rPr>
                <w:lang w:val="en-US"/>
              </w:rPr>
            </w:rPrChange>
          </w:rPr>
          <w:delText>/(</w:delText>
        </w:r>
        <w:r w:rsidDel="009C0AE1">
          <w:rPr>
            <w:lang w:val="pt-BR"/>
          </w:rPr>
          <w:sym w:font="Symbol" w:char="F06D"/>
        </w:r>
        <w:r w:rsidRPr="002D6F13" w:rsidDel="009C0AE1">
          <w:rPr>
            <w:vertAlign w:val="superscript"/>
            <w:rPrChange w:id="474" w:author="Tsaun" w:date="2017-02-16T13:43:00Z">
              <w:rPr>
                <w:vertAlign w:val="superscript"/>
                <w:lang w:val="en-US"/>
              </w:rPr>
            </w:rPrChange>
          </w:rPr>
          <w:delText>2</w:delText>
        </w:r>
        <w:r w:rsidDel="009C0AE1">
          <w:rPr>
            <w:caps w:val="0"/>
            <w:vertAlign w:val="subscript"/>
            <w:lang w:val="pt-BR"/>
          </w:rPr>
          <w:delText>n</w:delText>
        </w:r>
        <w:r w:rsidDel="009C0AE1">
          <w:rPr>
            <w:caps w:val="0"/>
            <w:lang w:val="pt-BR"/>
          </w:rPr>
          <w:delText>–Sh (Sh–1))(k</w:delText>
        </w:r>
        <w:r w:rsidRPr="002D6F13" w:rsidDel="009C0AE1">
          <w:rPr>
            <w:rPrChange w:id="475" w:author="Tsaun" w:date="2017-02-16T13:43:00Z">
              <w:rPr>
                <w:lang w:val="en-US"/>
              </w:rPr>
            </w:rPrChange>
          </w:rPr>
          <w:delText>+</w:delText>
        </w:r>
        <w:r w:rsidDel="009C0AE1">
          <w:rPr>
            <w:lang w:val="en-US"/>
          </w:rPr>
          <w:delText>D</w:delText>
        </w:r>
        <w:r w:rsidRPr="002D6F13" w:rsidDel="009C0AE1">
          <w:rPr>
            <w:vertAlign w:val="subscript"/>
            <w:rPrChange w:id="476" w:author="Tsaun" w:date="2017-02-16T13:43:00Z">
              <w:rPr>
                <w:vertAlign w:val="subscript"/>
                <w:lang w:val="en-US"/>
              </w:rPr>
            </w:rPrChange>
          </w:rPr>
          <w:delText>1</w:delText>
        </w:r>
        <w:r w:rsidRPr="002D6F13" w:rsidDel="009C0AE1">
          <w:rPr>
            <w:rPrChange w:id="477" w:author="Tsaun" w:date="2017-02-16T13:43:00Z">
              <w:rPr>
                <w:lang w:val="en-US"/>
              </w:rPr>
            </w:rPrChange>
          </w:rPr>
          <w:delText>(</w:delText>
        </w:r>
        <w:r w:rsidDel="009C0AE1">
          <w:rPr>
            <w:lang w:val="pt-BR"/>
          </w:rPr>
          <w:sym w:font="Symbol" w:char="F06D"/>
        </w:r>
        <w:r w:rsidDel="009C0AE1">
          <w:rPr>
            <w:caps w:val="0"/>
            <w:vertAlign w:val="subscript"/>
            <w:lang w:val="pt-BR"/>
          </w:rPr>
          <w:delText>n</w:delText>
        </w:r>
        <w:r w:rsidRPr="002D6F13" w:rsidDel="009C0AE1">
          <w:rPr>
            <w:rPrChange w:id="478" w:author="Tsaun" w:date="2017-02-16T13:43:00Z">
              <w:rPr>
                <w:lang w:val="en-US"/>
              </w:rPr>
            </w:rPrChange>
          </w:rPr>
          <w:delText>/</w:delText>
        </w:r>
        <w:r w:rsidRPr="006526F1" w:rsidDel="009C0AE1">
          <w:rPr>
            <w:lang w:val="pt-BR"/>
          </w:rPr>
          <w:delText>R</w:delText>
        </w:r>
        <w:r w:rsidRPr="002D6F13" w:rsidDel="009C0AE1">
          <w:rPr>
            <w:rPrChange w:id="479" w:author="Tsaun" w:date="2017-02-16T13:43:00Z">
              <w:rPr>
                <w:lang w:val="en-US"/>
              </w:rPr>
            </w:rPrChange>
          </w:rPr>
          <w:delText>)</w:delText>
        </w:r>
        <w:r w:rsidRPr="002D6F13" w:rsidDel="009C0AE1">
          <w:rPr>
            <w:vertAlign w:val="superscript"/>
            <w:rPrChange w:id="480" w:author="Tsaun" w:date="2017-02-16T13:43:00Z">
              <w:rPr>
                <w:vertAlign w:val="superscript"/>
                <w:lang w:val="en-US"/>
              </w:rPr>
            </w:rPrChange>
          </w:rPr>
          <w:delText>2</w:delText>
        </w:r>
        <w:r w:rsidRPr="002D6F13" w:rsidDel="009C0AE1">
          <w:rPr>
            <w:rPrChange w:id="481" w:author="Tsaun" w:date="2017-02-16T13:43:00Z">
              <w:rPr>
                <w:lang w:val="en-US"/>
              </w:rPr>
            </w:rPrChange>
          </w:rPr>
          <w:delText>)</w:delText>
        </w:r>
        <w:r w:rsidRPr="006526F1" w:rsidDel="009C0AE1">
          <w:rPr>
            <w:lang w:val="en-US"/>
          </w:rPr>
          <w:sym w:font="Symbol" w:char="F0D7"/>
        </w:r>
      </w:del>
    </w:p>
    <w:p w:rsidR="00FB5B8D" w:rsidRPr="00E64FEB" w:rsidDel="009C0AE1" w:rsidRDefault="00FB5B8D" w:rsidP="00FB5B8D">
      <w:pPr>
        <w:pStyle w:val="aff1"/>
        <w:spacing w:before="240" w:after="240"/>
        <w:ind w:left="567"/>
        <w:rPr>
          <w:del w:id="482" w:author="Tsaun" w:date="2017-02-14T18:24:00Z"/>
          <w:caps w:val="0"/>
          <w:lang w:val="pt-BR"/>
        </w:rPr>
      </w:pPr>
      <w:del w:id="483" w:author="Tsaun" w:date="2017-02-14T18:24:00Z">
        <w:r w:rsidDel="009C0AE1">
          <w:rPr>
            <w:caps w:val="0"/>
            <w:lang w:val="pt-BR"/>
          </w:rPr>
          <w:delText>exp(–(k+D</w:delText>
        </w:r>
        <w:r w:rsidRPr="006526F1" w:rsidDel="009C0AE1">
          <w:rPr>
            <w:vertAlign w:val="subscript"/>
            <w:lang w:val="pt-BR"/>
          </w:rPr>
          <w:delText>1</w:delText>
        </w:r>
        <w:r w:rsidDel="009C0AE1">
          <w:rPr>
            <w:caps w:val="0"/>
            <w:lang w:val="pt-BR"/>
          </w:rPr>
          <w:delText>(</w:delText>
        </w:r>
        <w:r w:rsidDel="009C0AE1">
          <w:rPr>
            <w:lang w:val="pt-BR"/>
          </w:rPr>
          <w:sym w:font="Symbol" w:char="F06D"/>
        </w:r>
        <w:r w:rsidDel="009C0AE1">
          <w:rPr>
            <w:caps w:val="0"/>
            <w:vertAlign w:val="subscript"/>
            <w:lang w:val="pt-BR"/>
          </w:rPr>
          <w:delText>n</w:delText>
        </w:r>
        <w:r w:rsidDel="009C0AE1">
          <w:rPr>
            <w:caps w:val="0"/>
            <w:lang w:val="pt-BR"/>
          </w:rPr>
          <w:delText>/R)</w:delText>
        </w:r>
        <w:r w:rsidRPr="006B7156" w:rsidDel="009C0AE1">
          <w:rPr>
            <w:caps w:val="0"/>
            <w:vertAlign w:val="superscript"/>
            <w:lang w:val="pt-BR"/>
          </w:rPr>
          <w:delText>2</w:delText>
        </w:r>
        <w:r w:rsidRPr="002D6F13" w:rsidDel="009C0AE1">
          <w:rPr>
            <w:caps w:val="0"/>
            <w:rPrChange w:id="484" w:author="Tsaun" w:date="2017-02-16T13:43:00Z">
              <w:rPr>
                <w:caps w:val="0"/>
                <w:lang w:val="en-US"/>
              </w:rPr>
            </w:rPrChange>
          </w:rPr>
          <w:delText>)</w:delText>
        </w:r>
        <w:r w:rsidDel="009C0AE1">
          <w:rPr>
            <w:caps w:val="0"/>
            <w:lang w:val="en-US"/>
          </w:rPr>
          <w:delText>t</w:delText>
        </w:r>
        <w:r w:rsidDel="009C0AE1">
          <w:rPr>
            <w:caps w:val="0"/>
            <w:lang w:val="pt-BR"/>
          </w:rPr>
          <w:delText>)/</w:delText>
        </w:r>
        <w:r w:rsidRPr="002D6F13" w:rsidDel="009C0AE1">
          <w:rPr>
            <w:caps w:val="0"/>
            <w:rPrChange w:id="485" w:author="Tsaun" w:date="2017-02-16T13:43:00Z">
              <w:rPr>
                <w:caps w:val="0"/>
                <w:lang w:val="en-US"/>
              </w:rPr>
            </w:rPrChange>
          </w:rPr>
          <w:delText>(</w:delText>
        </w:r>
        <w:r w:rsidDel="009C0AE1">
          <w:rPr>
            <w:caps w:val="0"/>
            <w:lang w:val="pt-BR"/>
          </w:rPr>
          <w:delText>k+D</w:delText>
        </w:r>
        <w:r w:rsidRPr="006526F1" w:rsidDel="009C0AE1">
          <w:rPr>
            <w:vertAlign w:val="subscript"/>
            <w:lang w:val="pt-BR"/>
          </w:rPr>
          <w:delText>1</w:delText>
        </w:r>
        <w:r w:rsidDel="009C0AE1">
          <w:rPr>
            <w:caps w:val="0"/>
            <w:lang w:val="pt-BR"/>
          </w:rPr>
          <w:delText>(</w:delText>
        </w:r>
        <w:r w:rsidDel="009C0AE1">
          <w:rPr>
            <w:lang w:val="pt-BR"/>
          </w:rPr>
          <w:sym w:font="Symbol" w:char="F06D"/>
        </w:r>
        <w:r w:rsidDel="009C0AE1">
          <w:rPr>
            <w:caps w:val="0"/>
            <w:vertAlign w:val="subscript"/>
            <w:lang w:val="pt-BR"/>
          </w:rPr>
          <w:delText>n</w:delText>
        </w:r>
        <w:r w:rsidDel="009C0AE1">
          <w:rPr>
            <w:caps w:val="0"/>
            <w:lang w:val="pt-BR"/>
          </w:rPr>
          <w:delText>/R)</w:delText>
        </w:r>
        <w:r w:rsidRPr="006B7156" w:rsidDel="009C0AE1">
          <w:rPr>
            <w:caps w:val="0"/>
            <w:vertAlign w:val="superscript"/>
            <w:lang w:val="pt-BR"/>
          </w:rPr>
          <w:delText>2</w:delText>
        </w:r>
        <w:r w:rsidRPr="00F40FDE" w:rsidDel="009C0AE1">
          <w:rPr>
            <w:caps w:val="0"/>
            <w:lang w:val="pt-BR"/>
          </w:rPr>
          <w:delText>)</w:delText>
        </w:r>
        <w:r w:rsidDel="009C0AE1">
          <w:rPr>
            <w:caps w:val="0"/>
            <w:lang w:val="pt-BR"/>
          </w:rPr>
          <w:delText>,</w:delText>
        </w:r>
      </w:del>
    </w:p>
    <w:p w:rsidR="00FB5B8D" w:rsidRPr="006526F1" w:rsidDel="009C0AE1" w:rsidRDefault="00FB5B8D" w:rsidP="00FB5B8D">
      <w:pPr>
        <w:rPr>
          <w:del w:id="486" w:author="Tsaun" w:date="2017-02-14T18:24:00Z"/>
        </w:rPr>
      </w:pPr>
      <w:del w:id="487" w:author="Tsaun" w:date="2017-02-14T18:24:00Z">
        <w:r w:rsidRPr="006526F1" w:rsidDel="009C0AE1">
          <w:delText>где:</w:delText>
        </w:r>
      </w:del>
    </w:p>
    <w:p w:rsidR="00FB5B8D" w:rsidRPr="006526F1" w:rsidDel="009C0AE1" w:rsidRDefault="00FB5B8D" w:rsidP="00FB5B8D">
      <w:pPr>
        <w:rPr>
          <w:del w:id="488" w:author="Tsaun" w:date="2017-02-14T18:24:00Z"/>
        </w:rPr>
      </w:pPr>
      <w:del w:id="489" w:author="Tsaun" w:date="2017-02-14T18:24:00Z">
        <w:r w:rsidRPr="006526F1" w:rsidDel="009C0AE1">
          <w:rPr>
            <w:lang w:val="en-US"/>
          </w:rPr>
          <w:delText>C</w:delText>
        </w:r>
        <w:r w:rsidRPr="006526F1" w:rsidDel="009C0AE1">
          <w:delText>*</w:delText>
        </w:r>
        <w:r w:rsidRPr="00AB6E21" w:rsidDel="009C0AE1">
          <w:delText>—</w:delText>
        </w:r>
        <w:r w:rsidRPr="006526F1" w:rsidDel="009C0AE1">
          <w:delText>равновесная концентрация соединения в капле у поверхности капли;</w:delText>
        </w:r>
      </w:del>
    </w:p>
    <w:p w:rsidR="00FB5B8D" w:rsidRPr="006526F1" w:rsidDel="009C0AE1" w:rsidRDefault="00FB5B8D" w:rsidP="00FB5B8D">
      <w:pPr>
        <w:rPr>
          <w:del w:id="490" w:author="Tsaun" w:date="2017-02-14T18:24:00Z"/>
        </w:rPr>
      </w:pPr>
      <w:del w:id="491" w:author="Tsaun" w:date="2017-02-14T18:24:00Z">
        <w:r w:rsidRPr="006526F1" w:rsidDel="009C0AE1">
          <w:rPr>
            <w:lang w:val="en-US"/>
          </w:rPr>
          <w:delText>C</w:delText>
        </w:r>
        <w:r w:rsidRPr="006526F1" w:rsidDel="009C0AE1">
          <w:rPr>
            <w:vertAlign w:val="subscript"/>
          </w:rPr>
          <w:delText>0</w:delText>
        </w:r>
        <w:r w:rsidRPr="00436951" w:rsidDel="009C0AE1">
          <w:delText xml:space="preserve"> —</w:delText>
        </w:r>
        <w:r w:rsidRPr="006526F1" w:rsidDel="009C0AE1">
          <w:delText xml:space="preserve"> начальная концентрация соединения в капле;</w:delText>
        </w:r>
      </w:del>
    </w:p>
    <w:p w:rsidR="00FB5B8D" w:rsidRPr="006526F1" w:rsidDel="009C0AE1" w:rsidRDefault="00FB5B8D" w:rsidP="00FB5B8D">
      <w:pPr>
        <w:rPr>
          <w:del w:id="492" w:author="Tsaun" w:date="2017-02-14T18:24:00Z"/>
        </w:rPr>
      </w:pPr>
      <w:del w:id="493" w:author="Tsaun" w:date="2017-02-14T18:24:00Z">
        <w:r w:rsidRPr="006526F1" w:rsidDel="009C0AE1">
          <w:rPr>
            <w:lang w:val="en-US"/>
          </w:rPr>
          <w:delText>Sh</w:delText>
        </w:r>
        <w:r w:rsidRPr="006526F1" w:rsidDel="009C0AE1">
          <w:delText>=</w:delText>
        </w:r>
        <w:r w:rsidRPr="006526F1" w:rsidDel="009C0AE1">
          <w:rPr>
            <w:lang w:val="en-US"/>
          </w:rPr>
          <w:delText>k</w:delText>
        </w:r>
        <w:r w:rsidDel="009C0AE1">
          <w:rPr>
            <w:vertAlign w:val="subscript"/>
            <w:lang w:val="en-US"/>
          </w:rPr>
          <w:delText>g</w:delText>
        </w:r>
        <w:r w:rsidRPr="006526F1" w:rsidDel="009C0AE1">
          <w:rPr>
            <w:lang w:val="en-US"/>
          </w:rPr>
          <w:sym w:font="Symbol" w:char="F0D7"/>
        </w:r>
        <w:r w:rsidRPr="006526F1" w:rsidDel="009C0AE1">
          <w:rPr>
            <w:lang w:val="en-US"/>
          </w:rPr>
          <w:delText>d</w:delText>
        </w:r>
        <w:r w:rsidRPr="006526F1" w:rsidDel="009C0AE1">
          <w:delText>/</w:delText>
        </w:r>
        <w:r w:rsidRPr="006526F1" w:rsidDel="009C0AE1">
          <w:rPr>
            <w:lang w:val="en-US"/>
          </w:rPr>
          <w:delText>D</w:delText>
        </w:r>
        <w:r w:rsidDel="009C0AE1">
          <w:rPr>
            <w:vertAlign w:val="subscript"/>
            <w:lang w:val="en-US"/>
          </w:rPr>
          <w:delText>g</w:delText>
        </w:r>
        <w:r w:rsidRPr="00AB6E21" w:rsidDel="009C0AE1">
          <w:delText>—</w:delText>
        </w:r>
        <w:r w:rsidRPr="006526F1" w:rsidDel="009C0AE1">
          <w:delText xml:space="preserve"> число Шервуда;</w:delText>
        </w:r>
      </w:del>
    </w:p>
    <w:p w:rsidR="00FB5B8D" w:rsidRPr="006526F1" w:rsidDel="009C0AE1" w:rsidRDefault="00FB5B8D" w:rsidP="00FB5B8D">
      <w:pPr>
        <w:rPr>
          <w:del w:id="494" w:author="Tsaun" w:date="2017-02-14T18:24:00Z"/>
        </w:rPr>
      </w:pPr>
      <w:del w:id="495" w:author="Tsaun" w:date="2017-02-14T18:24:00Z">
        <w:r w:rsidRPr="006526F1" w:rsidDel="009C0AE1">
          <w:sym w:font="Symbol" w:char="F06D"/>
        </w:r>
        <w:r w:rsidRPr="006B16F3" w:rsidDel="009C0AE1">
          <w:rPr>
            <w:vertAlign w:val="subscript"/>
            <w:lang w:val="en-US"/>
          </w:rPr>
          <w:delText>n</w:delText>
        </w:r>
        <w:r w:rsidRPr="00AB6E21" w:rsidDel="009C0AE1">
          <w:delText xml:space="preserve"> —</w:delText>
        </w:r>
        <w:r w:rsidRPr="006526F1" w:rsidDel="009C0AE1">
          <w:delText xml:space="preserve"> корни уравнения  </w:delText>
        </w:r>
        <w:r w:rsidRPr="006526F1" w:rsidDel="009C0AE1">
          <w:rPr>
            <w:lang w:val="en-US"/>
          </w:rPr>
          <w:delText>tg</w:delText>
        </w:r>
        <w:r w:rsidRPr="006526F1" w:rsidDel="009C0AE1">
          <w:delText>(</w:delText>
        </w:r>
        <w:r w:rsidRPr="006526F1" w:rsidDel="009C0AE1">
          <w:rPr>
            <w:lang w:val="en-US"/>
          </w:rPr>
          <w:sym w:font="Symbol" w:char="F06D"/>
        </w:r>
        <w:r w:rsidRPr="006B16F3" w:rsidDel="009C0AE1">
          <w:rPr>
            <w:vertAlign w:val="subscript"/>
            <w:lang w:val="en-US"/>
          </w:rPr>
          <w:delText>n</w:delText>
        </w:r>
        <w:r w:rsidRPr="006526F1" w:rsidDel="009C0AE1">
          <w:delText xml:space="preserve">) = </w:delText>
        </w:r>
        <w:r w:rsidRPr="006526F1" w:rsidDel="009C0AE1">
          <w:rPr>
            <w:lang w:val="en-US"/>
          </w:rPr>
          <w:sym w:font="Symbol" w:char="F06D"/>
        </w:r>
        <w:r w:rsidRPr="006B16F3" w:rsidDel="009C0AE1">
          <w:rPr>
            <w:vertAlign w:val="subscript"/>
            <w:lang w:val="en-US"/>
          </w:rPr>
          <w:delText>n</w:delText>
        </w:r>
        <w:r w:rsidRPr="006526F1" w:rsidDel="009C0AE1">
          <w:delText>/(1</w:delText>
        </w:r>
        <w:r w:rsidRPr="00434DBA" w:rsidDel="009C0AE1">
          <w:delText>–</w:delText>
        </w:r>
        <w:r w:rsidRPr="006526F1" w:rsidDel="009C0AE1">
          <w:rPr>
            <w:lang w:val="en-US"/>
          </w:rPr>
          <w:delText>Sh</w:delText>
        </w:r>
        <w:r w:rsidRPr="006526F1" w:rsidDel="009C0AE1">
          <w:delText>);</w:delText>
        </w:r>
      </w:del>
    </w:p>
    <w:p w:rsidR="00FB5B8D" w:rsidRPr="006526F1" w:rsidDel="009C0AE1" w:rsidRDefault="00FB5B8D" w:rsidP="00FB5B8D">
      <w:pPr>
        <w:rPr>
          <w:del w:id="496" w:author="Tsaun" w:date="2017-02-14T18:24:00Z"/>
        </w:rPr>
      </w:pPr>
      <w:del w:id="497" w:author="Tsaun" w:date="2017-02-14T18:24:00Z">
        <w:r w:rsidRPr="006526F1" w:rsidDel="009C0AE1">
          <w:rPr>
            <w:lang w:val="en-US"/>
          </w:rPr>
          <w:delText>R</w:delText>
        </w:r>
        <w:r w:rsidRPr="00A31747" w:rsidDel="009C0AE1">
          <w:delText xml:space="preserve">— </w:delText>
        </w:r>
        <w:r w:rsidRPr="006526F1" w:rsidDel="009C0AE1">
          <w:delText>радиус капли.</w:delText>
        </w:r>
      </w:del>
    </w:p>
    <w:p w:rsidR="00FB5B8D" w:rsidRPr="006526F1" w:rsidDel="009C0AE1" w:rsidRDefault="00FB5B8D" w:rsidP="00FB5B8D">
      <w:pPr>
        <w:pStyle w:val="af3"/>
        <w:rPr>
          <w:del w:id="498" w:author="Tsaun" w:date="2017-02-14T18:24:00Z"/>
        </w:rPr>
      </w:pPr>
      <w:del w:id="499" w:author="Tsaun" w:date="2017-02-14T18:24:00Z">
        <w:r w:rsidRPr="006526F1" w:rsidDel="009C0AE1">
          <w:delText xml:space="preserve">Коэффициент массопередачи через газовую пленку </w:delText>
        </w:r>
        <w:r w:rsidRPr="006526F1" w:rsidDel="009C0AE1">
          <w:rPr>
            <w:lang w:val="en-US"/>
          </w:rPr>
          <w:delText>k</w:delText>
        </w:r>
        <w:r w:rsidRPr="006526F1" w:rsidDel="009C0AE1">
          <w:rPr>
            <w:vertAlign w:val="subscript"/>
            <w:lang w:val="en-US"/>
          </w:rPr>
          <w:delText>g</w:delText>
        </w:r>
        <w:r w:rsidRPr="006526F1" w:rsidDel="009C0AE1">
          <w:delText xml:space="preserve"> определяется следующей формулой [</w:delText>
        </w:r>
        <w:r w:rsidR="00596D0B" w:rsidDel="009C0AE1">
          <w:fldChar w:fldCharType="begin"/>
        </w:r>
        <w:r w:rsidDel="009C0AE1">
          <w:delInstrText xml:space="preserve"> REF _Ref369539442 \r \h </w:delInstrText>
        </w:r>
        <w:r w:rsidR="00596D0B" w:rsidDel="009C0AE1">
          <w:fldChar w:fldCharType="separate"/>
        </w:r>
        <w:r w:rsidDel="009C0AE1">
          <w:delText>А1</w:delText>
        </w:r>
        <w:r w:rsidR="00596D0B" w:rsidDel="009C0AE1">
          <w:fldChar w:fldCharType="end"/>
        </w:r>
        <w:r w:rsidRPr="006526F1" w:rsidDel="009C0AE1">
          <w:delText>]:</w:delText>
        </w:r>
      </w:del>
    </w:p>
    <w:p w:rsidR="00FB5B8D" w:rsidRPr="002D6F13" w:rsidDel="009C0AE1" w:rsidRDefault="00FB5B8D" w:rsidP="00FB5B8D">
      <w:pPr>
        <w:spacing w:before="240" w:after="240"/>
        <w:rPr>
          <w:del w:id="500" w:author="Tsaun" w:date="2017-02-14T18:24:00Z"/>
          <w:rPrChange w:id="501" w:author="Tsaun" w:date="2017-02-16T13:43:00Z">
            <w:rPr>
              <w:del w:id="502" w:author="Tsaun" w:date="2017-02-14T18:24:00Z"/>
              <w:lang w:val="en-US"/>
            </w:rPr>
          </w:rPrChange>
        </w:rPr>
      </w:pPr>
      <w:del w:id="503" w:author="Tsaun" w:date="2017-02-14T18:24:00Z">
        <w:r w:rsidDel="009C0AE1">
          <w:rPr>
            <w:lang w:val="en-US"/>
          </w:rPr>
          <w:delText>k</w:delText>
        </w:r>
        <w:r w:rsidDel="009C0AE1">
          <w:rPr>
            <w:vertAlign w:val="subscript"/>
            <w:lang w:val="en-US"/>
          </w:rPr>
          <w:delText>g</w:delText>
        </w:r>
        <w:r w:rsidRPr="002D6F13" w:rsidDel="009C0AE1">
          <w:rPr>
            <w:rPrChange w:id="504" w:author="Tsaun" w:date="2017-02-16T13:43:00Z">
              <w:rPr>
                <w:lang w:val="en-US"/>
              </w:rPr>
            </w:rPrChange>
          </w:rPr>
          <w:delText>=</w:delText>
        </w:r>
        <w:r w:rsidRPr="006526F1" w:rsidDel="009C0AE1">
          <w:rPr>
            <w:lang w:val="en-US"/>
          </w:rPr>
          <w:delText>D</w:delText>
        </w:r>
        <w:r w:rsidDel="009C0AE1">
          <w:rPr>
            <w:vertAlign w:val="subscript"/>
            <w:lang w:val="en-US"/>
          </w:rPr>
          <w:delText>g</w:delText>
        </w:r>
        <w:r w:rsidRPr="006526F1" w:rsidDel="009C0AE1">
          <w:rPr>
            <w:lang w:val="en-US"/>
          </w:rPr>
          <w:sym w:font="Symbol" w:char="F0D7"/>
        </w:r>
        <w:r w:rsidRPr="002D6F13" w:rsidDel="009C0AE1">
          <w:rPr>
            <w:rPrChange w:id="505" w:author="Tsaun" w:date="2017-02-16T13:43:00Z">
              <w:rPr>
                <w:lang w:val="en-US"/>
              </w:rPr>
            </w:rPrChange>
          </w:rPr>
          <w:delText>(2+0,6</w:delText>
        </w:r>
        <w:r w:rsidRPr="006526F1" w:rsidDel="009C0AE1">
          <w:rPr>
            <w:lang w:val="en-US"/>
          </w:rPr>
          <w:sym w:font="Symbol" w:char="F0D7"/>
        </w:r>
        <w:r w:rsidRPr="006526F1" w:rsidDel="009C0AE1">
          <w:rPr>
            <w:lang w:val="en-US"/>
          </w:rPr>
          <w:delText>Re</w:delText>
        </w:r>
        <w:r w:rsidRPr="002D6F13" w:rsidDel="009C0AE1">
          <w:rPr>
            <w:vertAlign w:val="superscript"/>
            <w:rPrChange w:id="506" w:author="Tsaun" w:date="2017-02-16T13:43:00Z">
              <w:rPr>
                <w:vertAlign w:val="superscript"/>
                <w:lang w:val="en-US"/>
              </w:rPr>
            </w:rPrChange>
          </w:rPr>
          <w:delText>1/2</w:delText>
        </w:r>
        <w:r w:rsidRPr="006526F1" w:rsidDel="009C0AE1">
          <w:rPr>
            <w:lang w:val="en-US"/>
          </w:rPr>
          <w:sym w:font="Symbol" w:char="F0D7"/>
        </w:r>
        <w:r w:rsidRPr="006526F1" w:rsidDel="009C0AE1">
          <w:rPr>
            <w:lang w:val="en-US"/>
          </w:rPr>
          <w:delText>Sc</w:delText>
        </w:r>
        <w:r w:rsidRPr="002D6F13" w:rsidDel="009C0AE1">
          <w:rPr>
            <w:vertAlign w:val="superscript"/>
            <w:rPrChange w:id="507" w:author="Tsaun" w:date="2017-02-16T13:43:00Z">
              <w:rPr>
                <w:vertAlign w:val="superscript"/>
                <w:lang w:val="en-US"/>
              </w:rPr>
            </w:rPrChange>
          </w:rPr>
          <w:delText>1/3</w:delText>
        </w:r>
        <w:r w:rsidRPr="002D6F13" w:rsidDel="009C0AE1">
          <w:rPr>
            <w:rPrChange w:id="508" w:author="Tsaun" w:date="2017-02-16T13:43:00Z">
              <w:rPr>
                <w:lang w:val="en-US"/>
              </w:rPr>
            </w:rPrChange>
          </w:rPr>
          <w:delText>)/</w:delText>
        </w:r>
        <w:r w:rsidRPr="006526F1" w:rsidDel="009C0AE1">
          <w:rPr>
            <w:lang w:val="en-US"/>
          </w:rPr>
          <w:delText>d</w:delText>
        </w:r>
        <w:r w:rsidRPr="002D6F13" w:rsidDel="009C0AE1">
          <w:rPr>
            <w:rPrChange w:id="509" w:author="Tsaun" w:date="2017-02-16T13:43:00Z">
              <w:rPr>
                <w:lang w:val="en-US"/>
              </w:rPr>
            </w:rPrChange>
          </w:rPr>
          <w:delText>,</w:delText>
        </w:r>
        <w:r w:rsidRPr="002D6F13" w:rsidDel="009C0AE1">
          <w:rPr>
            <w:rPrChange w:id="510" w:author="Tsaun" w:date="2017-02-16T13:43:00Z">
              <w:rPr>
                <w:lang w:val="en-US"/>
              </w:rPr>
            </w:rPrChange>
          </w:rPr>
          <w:tab/>
        </w:r>
        <w:r w:rsidRPr="002D6F13" w:rsidDel="009C0AE1">
          <w:rPr>
            <w:rPrChange w:id="511" w:author="Tsaun" w:date="2017-02-16T13:43:00Z">
              <w:rPr>
                <w:lang w:val="en-US"/>
              </w:rPr>
            </w:rPrChange>
          </w:rPr>
          <w:tab/>
        </w:r>
        <w:r w:rsidRPr="002D6F13" w:rsidDel="009C0AE1">
          <w:rPr>
            <w:rPrChange w:id="512" w:author="Tsaun" w:date="2017-02-16T13:43:00Z">
              <w:rPr>
                <w:lang w:val="en-US"/>
              </w:rPr>
            </w:rPrChange>
          </w:rPr>
          <w:tab/>
        </w:r>
        <w:r w:rsidRPr="002D6F13" w:rsidDel="009C0AE1">
          <w:rPr>
            <w:rPrChange w:id="513" w:author="Tsaun" w:date="2017-02-16T13:43:00Z">
              <w:rPr>
                <w:lang w:val="en-US"/>
              </w:rPr>
            </w:rPrChange>
          </w:rPr>
          <w:tab/>
        </w:r>
        <w:r w:rsidRPr="002D6F13" w:rsidDel="009C0AE1">
          <w:rPr>
            <w:rPrChange w:id="514" w:author="Tsaun" w:date="2017-02-16T13:43:00Z">
              <w:rPr>
                <w:lang w:val="en-US"/>
              </w:rPr>
            </w:rPrChange>
          </w:rPr>
          <w:tab/>
        </w:r>
        <w:r w:rsidRPr="002D6F13" w:rsidDel="009C0AE1">
          <w:rPr>
            <w:rPrChange w:id="515" w:author="Tsaun" w:date="2017-02-16T13:43:00Z">
              <w:rPr>
                <w:lang w:val="en-US"/>
              </w:rPr>
            </w:rPrChange>
          </w:rPr>
          <w:tab/>
        </w:r>
        <w:r w:rsidRPr="002D6F13" w:rsidDel="009C0AE1">
          <w:rPr>
            <w:rPrChange w:id="516" w:author="Tsaun" w:date="2017-02-16T13:43:00Z">
              <w:rPr>
                <w:lang w:val="en-US"/>
              </w:rPr>
            </w:rPrChange>
          </w:rPr>
          <w:tab/>
        </w:r>
        <w:r w:rsidRPr="002D6F13" w:rsidDel="009C0AE1">
          <w:rPr>
            <w:rPrChange w:id="517" w:author="Tsaun" w:date="2017-02-16T13:43:00Z">
              <w:rPr>
                <w:lang w:val="en-US"/>
              </w:rPr>
            </w:rPrChange>
          </w:rPr>
          <w:tab/>
          <w:delText>(</w:delText>
        </w:r>
        <w:r w:rsidDel="009C0AE1">
          <w:delText>А</w:delText>
        </w:r>
        <w:r w:rsidRPr="002D6F13" w:rsidDel="009C0AE1">
          <w:rPr>
            <w:rPrChange w:id="518" w:author="Tsaun" w:date="2017-02-16T13:43:00Z">
              <w:rPr>
                <w:lang w:val="en-US"/>
              </w:rPr>
            </w:rPrChange>
          </w:rPr>
          <w:delText>3)</w:delText>
        </w:r>
      </w:del>
    </w:p>
    <w:p w:rsidR="00FB5B8D" w:rsidRPr="006526F1" w:rsidDel="009C0AE1" w:rsidRDefault="00FB5B8D" w:rsidP="00FB5B8D">
      <w:pPr>
        <w:rPr>
          <w:del w:id="519" w:author="Tsaun" w:date="2017-02-14T18:24:00Z"/>
        </w:rPr>
      </w:pPr>
      <w:del w:id="520" w:author="Tsaun" w:date="2017-02-14T18:24:00Z">
        <w:r w:rsidRPr="006526F1" w:rsidDel="009C0AE1">
          <w:delText xml:space="preserve">где  </w:delText>
        </w:r>
        <w:r w:rsidRPr="006526F1" w:rsidDel="009C0AE1">
          <w:rPr>
            <w:lang w:val="en-US"/>
          </w:rPr>
          <w:delText>Re</w:delText>
        </w:r>
        <w:r w:rsidRPr="006526F1" w:rsidDel="009C0AE1">
          <w:delText>=</w:delText>
        </w:r>
        <w:r w:rsidRPr="006526F1" w:rsidDel="009C0AE1">
          <w:rPr>
            <w:lang w:val="en-US"/>
          </w:rPr>
          <w:delText>d</w:delText>
        </w:r>
        <w:r w:rsidRPr="00954EA7" w:rsidDel="009C0AE1">
          <w:rPr>
            <w:lang w:val="en-US"/>
          </w:rPr>
          <w:sym w:font="Symbol" w:char="F0D7"/>
        </w:r>
        <w:r w:rsidDel="009C0AE1">
          <w:rPr>
            <w:lang w:val="en-US"/>
          </w:rPr>
          <w:delText>v</w:delText>
        </w:r>
        <w:r w:rsidRPr="006526F1" w:rsidDel="009C0AE1">
          <w:rPr>
            <w:lang w:val="en-US"/>
          </w:rPr>
          <w:sym w:font="Symbol" w:char="F0D7"/>
        </w:r>
        <w:r w:rsidRPr="006526F1" w:rsidDel="009C0AE1">
          <w:rPr>
            <w:lang w:val="en-US"/>
          </w:rPr>
          <w:sym w:font="Symbol" w:char="F072"/>
        </w:r>
        <w:r w:rsidRPr="006526F1" w:rsidDel="009C0AE1">
          <w:delText>/</w:delText>
        </w:r>
        <w:r w:rsidRPr="006526F1" w:rsidDel="009C0AE1">
          <w:rPr>
            <w:lang w:val="en-US"/>
          </w:rPr>
          <w:sym w:font="Symbol" w:char="F06D"/>
        </w:r>
        <w:r w:rsidRPr="00AF46DF" w:rsidDel="009C0AE1">
          <w:delText>—</w:delText>
        </w:r>
        <w:r w:rsidRPr="006526F1" w:rsidDel="009C0AE1">
          <w:delText xml:space="preserve"> число Рейнольдса;</w:delText>
        </w:r>
        <w:r w:rsidRPr="006526F1" w:rsidDel="009C0AE1">
          <w:tab/>
        </w:r>
        <w:r w:rsidRPr="006526F1" w:rsidDel="009C0AE1">
          <w:tab/>
        </w:r>
        <w:r w:rsidRPr="006526F1" w:rsidDel="009C0AE1">
          <w:tab/>
        </w:r>
        <w:r w:rsidRPr="006526F1" w:rsidDel="009C0AE1">
          <w:tab/>
        </w:r>
        <w:r w:rsidDel="009C0AE1">
          <w:tab/>
        </w:r>
        <w:r w:rsidDel="009C0AE1">
          <w:tab/>
        </w:r>
        <w:r w:rsidRPr="006526F1" w:rsidDel="009C0AE1">
          <w:delText>(</w:delText>
        </w:r>
        <w:r w:rsidDel="009C0AE1">
          <w:delText>А</w:delText>
        </w:r>
        <w:r w:rsidRPr="006526F1" w:rsidDel="009C0AE1">
          <w:delText>4)</w:delText>
        </w:r>
      </w:del>
    </w:p>
    <w:p w:rsidR="00FB5B8D" w:rsidRPr="006526F1" w:rsidDel="009C0AE1" w:rsidRDefault="00FB5B8D" w:rsidP="00FB5B8D">
      <w:pPr>
        <w:rPr>
          <w:del w:id="521" w:author="Tsaun" w:date="2017-02-14T18:24:00Z"/>
        </w:rPr>
      </w:pPr>
      <w:del w:id="522" w:author="Tsaun" w:date="2017-02-14T18:24:00Z">
        <w:r w:rsidRPr="006526F1" w:rsidDel="009C0AE1">
          <w:rPr>
            <w:lang w:val="en-US"/>
          </w:rPr>
          <w:delText>Sc</w:delText>
        </w:r>
        <w:r w:rsidRPr="006526F1" w:rsidDel="009C0AE1">
          <w:rPr>
            <w:smallCaps/>
          </w:rPr>
          <w:delText xml:space="preserve"> =</w:delText>
        </w:r>
        <w:r w:rsidRPr="006526F1" w:rsidDel="009C0AE1">
          <w:rPr>
            <w:smallCaps/>
            <w:lang w:val="en-US"/>
          </w:rPr>
          <w:sym w:font="Symbol" w:char="F06D"/>
        </w:r>
        <w:r w:rsidRPr="006526F1" w:rsidDel="009C0AE1">
          <w:rPr>
            <w:smallCaps/>
          </w:rPr>
          <w:delText>/(</w:delText>
        </w:r>
        <w:r w:rsidRPr="006526F1" w:rsidDel="009C0AE1">
          <w:rPr>
            <w:smallCaps/>
            <w:lang w:val="en-US"/>
          </w:rPr>
          <w:sym w:font="Symbol" w:char="F072"/>
        </w:r>
        <w:r w:rsidRPr="006526F1" w:rsidDel="009C0AE1">
          <w:rPr>
            <w:lang w:val="en-US"/>
          </w:rPr>
          <w:delText>D</w:delText>
        </w:r>
        <w:r w:rsidRPr="006526F1" w:rsidDel="009C0AE1">
          <w:rPr>
            <w:vertAlign w:val="subscript"/>
            <w:lang w:val="en-US"/>
          </w:rPr>
          <w:delText>g</w:delText>
        </w:r>
        <w:r w:rsidRPr="006526F1" w:rsidDel="009C0AE1">
          <w:rPr>
            <w:smallCaps/>
          </w:rPr>
          <w:delText xml:space="preserve">) </w:delText>
        </w:r>
        <w:r w:rsidRPr="002E48F4" w:rsidDel="009C0AE1">
          <w:delText>—</w:delText>
        </w:r>
        <w:r w:rsidRPr="006526F1" w:rsidDel="009C0AE1">
          <w:delText xml:space="preserve"> число Шмидта;</w:delText>
        </w:r>
        <w:r w:rsidRPr="006526F1" w:rsidDel="009C0AE1">
          <w:tab/>
        </w:r>
        <w:r w:rsidRPr="006526F1" w:rsidDel="009C0AE1">
          <w:tab/>
        </w:r>
        <w:r w:rsidRPr="006526F1" w:rsidDel="009C0AE1">
          <w:tab/>
        </w:r>
        <w:r w:rsidRPr="006526F1" w:rsidDel="009C0AE1">
          <w:tab/>
        </w:r>
        <w:r w:rsidRPr="006526F1" w:rsidDel="009C0AE1">
          <w:tab/>
        </w:r>
        <w:r w:rsidRPr="006526F1" w:rsidDel="009C0AE1">
          <w:tab/>
        </w:r>
        <w:r w:rsidDel="009C0AE1">
          <w:tab/>
        </w:r>
        <w:r w:rsidRPr="006526F1" w:rsidDel="009C0AE1">
          <w:delText>(</w:delText>
        </w:r>
        <w:r w:rsidDel="009C0AE1">
          <w:delText>А</w:delText>
        </w:r>
        <w:r w:rsidRPr="006526F1" w:rsidDel="009C0AE1">
          <w:delText>5)</w:delText>
        </w:r>
      </w:del>
    </w:p>
    <w:p w:rsidR="00FB5B8D" w:rsidRPr="006526F1" w:rsidDel="009C0AE1" w:rsidRDefault="00FB5B8D" w:rsidP="00FB5B8D">
      <w:pPr>
        <w:rPr>
          <w:del w:id="523" w:author="Tsaun" w:date="2017-02-14T18:24:00Z"/>
        </w:rPr>
      </w:pPr>
      <w:del w:id="524" w:author="Tsaun" w:date="2017-02-14T18:24:00Z">
        <w:r w:rsidRPr="006526F1" w:rsidDel="009C0AE1">
          <w:sym w:font="Symbol" w:char="F072"/>
        </w:r>
        <w:r w:rsidRPr="00CE34B7" w:rsidDel="009C0AE1">
          <w:delText>—</w:delText>
        </w:r>
        <w:r w:rsidRPr="006526F1" w:rsidDel="009C0AE1">
          <w:delText xml:space="preserve"> плотность паро-воздушной среды, кг/м</w:delText>
        </w:r>
        <w:r w:rsidRPr="006526F1" w:rsidDel="009C0AE1">
          <w:rPr>
            <w:vertAlign w:val="superscript"/>
          </w:rPr>
          <w:delText>3</w:delText>
        </w:r>
        <w:r w:rsidRPr="006526F1" w:rsidDel="009C0AE1">
          <w:delText xml:space="preserve"> ;</w:delText>
        </w:r>
      </w:del>
    </w:p>
    <w:p w:rsidR="00FB5B8D" w:rsidRPr="006526F1" w:rsidDel="009C0AE1" w:rsidRDefault="00FB5B8D" w:rsidP="00FB5B8D">
      <w:pPr>
        <w:rPr>
          <w:del w:id="525" w:author="Tsaun" w:date="2017-02-14T18:24:00Z"/>
        </w:rPr>
      </w:pPr>
      <w:del w:id="526" w:author="Tsaun" w:date="2017-02-14T18:24:00Z">
        <w:r w:rsidRPr="006526F1" w:rsidDel="009C0AE1">
          <w:sym w:font="Symbol" w:char="F06D"/>
        </w:r>
        <w:r w:rsidRPr="00CE34B7" w:rsidDel="009C0AE1">
          <w:delText xml:space="preserve"> —</w:delText>
        </w:r>
        <w:r w:rsidRPr="006526F1" w:rsidDel="009C0AE1">
          <w:delText xml:space="preserve"> вязкость среды, кг/(м </w:delText>
        </w:r>
        <w:r w:rsidRPr="006526F1" w:rsidDel="009C0AE1">
          <w:rPr>
            <w:lang w:val="en-US"/>
          </w:rPr>
          <w:delText>c</w:delText>
        </w:r>
        <w:r w:rsidRPr="006526F1" w:rsidDel="009C0AE1">
          <w:delText>);</w:delText>
        </w:r>
      </w:del>
    </w:p>
    <w:p w:rsidR="00FB5B8D" w:rsidRPr="006526F1" w:rsidDel="009C0AE1" w:rsidRDefault="00FB5B8D" w:rsidP="00FB5B8D">
      <w:pPr>
        <w:rPr>
          <w:del w:id="527" w:author="Tsaun" w:date="2017-02-14T18:24:00Z"/>
        </w:rPr>
      </w:pPr>
      <w:del w:id="528" w:author="Tsaun" w:date="2017-02-14T18:24:00Z">
        <w:r w:rsidRPr="006526F1" w:rsidDel="009C0AE1">
          <w:rPr>
            <w:lang w:val="en-US"/>
          </w:rPr>
          <w:delText>D</w:delText>
        </w:r>
        <w:r w:rsidRPr="006526F1" w:rsidDel="009C0AE1">
          <w:rPr>
            <w:vertAlign w:val="subscript"/>
            <w:lang w:val="en-US"/>
          </w:rPr>
          <w:delText>g</w:delText>
        </w:r>
        <w:r w:rsidRPr="00BF5A4C" w:rsidDel="009C0AE1">
          <w:delText>—</w:delText>
        </w:r>
        <w:r w:rsidRPr="006526F1" w:rsidDel="009C0AE1">
          <w:delText xml:space="preserve"> коэффициент диффузии в паро-воздушной среде, м</w:delText>
        </w:r>
        <w:r w:rsidRPr="006526F1" w:rsidDel="009C0AE1">
          <w:rPr>
            <w:vertAlign w:val="superscript"/>
          </w:rPr>
          <w:delText>2</w:delText>
        </w:r>
        <w:r w:rsidRPr="006526F1" w:rsidDel="009C0AE1">
          <w:delText xml:space="preserve"> /с;</w:delText>
        </w:r>
      </w:del>
    </w:p>
    <w:p w:rsidR="00FB5B8D" w:rsidRPr="006526F1" w:rsidDel="009C0AE1" w:rsidRDefault="00FB5B8D" w:rsidP="00FB5B8D">
      <w:pPr>
        <w:rPr>
          <w:del w:id="529" w:author="Tsaun" w:date="2017-02-14T18:24:00Z"/>
        </w:rPr>
      </w:pPr>
      <w:del w:id="530" w:author="Tsaun" w:date="2017-02-14T18:24:00Z">
        <w:r w:rsidDel="009C0AE1">
          <w:rPr>
            <w:lang w:val="en-US"/>
          </w:rPr>
          <w:delText>v</w:delText>
        </w:r>
        <w:r w:rsidRPr="00BF5A4C" w:rsidDel="009C0AE1">
          <w:delText xml:space="preserve"> —</w:delText>
        </w:r>
        <w:r w:rsidRPr="006526F1" w:rsidDel="009C0AE1">
          <w:delText xml:space="preserve"> скорость падения капли, м/с;</w:delText>
        </w:r>
      </w:del>
    </w:p>
    <w:p w:rsidR="00FB5B8D" w:rsidRPr="006526F1" w:rsidDel="009C0AE1" w:rsidRDefault="00FB5B8D" w:rsidP="00FB5B8D">
      <w:pPr>
        <w:spacing w:after="240"/>
        <w:rPr>
          <w:del w:id="531" w:author="Tsaun" w:date="2017-02-14T18:24:00Z"/>
        </w:rPr>
      </w:pPr>
      <w:del w:id="532" w:author="Tsaun" w:date="2017-02-14T18:24:00Z">
        <w:r w:rsidRPr="006526F1" w:rsidDel="009C0AE1">
          <w:rPr>
            <w:lang w:val="en-US"/>
          </w:rPr>
          <w:delText>d</w:delText>
        </w:r>
        <w:r w:rsidRPr="00D17873" w:rsidDel="009C0AE1">
          <w:delText>—</w:delText>
        </w:r>
        <w:r w:rsidRPr="006526F1" w:rsidDel="009C0AE1">
          <w:delText xml:space="preserve"> диаметр капли, м.</w:delText>
        </w:r>
      </w:del>
    </w:p>
    <w:p w:rsidR="00FB5B8D" w:rsidRPr="00B754B0" w:rsidDel="009C0AE1" w:rsidRDefault="00FB5B8D" w:rsidP="00FB5B8D">
      <w:pPr>
        <w:spacing w:after="240"/>
        <w:rPr>
          <w:del w:id="533" w:author="Tsaun" w:date="2017-02-14T18:24:00Z"/>
        </w:rPr>
      </w:pPr>
      <w:del w:id="534" w:author="Tsaun" w:date="2017-02-14T18:24:00Z">
        <w:r w:rsidRPr="006526F1" w:rsidDel="009C0AE1">
          <w:rPr>
            <w:lang w:val="en-US"/>
          </w:rPr>
          <w:sym w:font="Symbol" w:char="F06D"/>
        </w:r>
        <w:r w:rsidRPr="00B754B0" w:rsidDel="009C0AE1">
          <w:delText>=10</w:delText>
        </w:r>
        <w:r w:rsidRPr="00B754B0" w:rsidDel="009C0AE1">
          <w:rPr>
            <w:vertAlign w:val="superscript"/>
          </w:rPr>
          <w:delText>–6</w:delText>
        </w:r>
        <w:r w:rsidRPr="006526F1" w:rsidDel="009C0AE1">
          <w:rPr>
            <w:lang w:val="en-US"/>
          </w:rPr>
          <w:sym w:font="Symbol" w:char="F0D7"/>
        </w:r>
        <w:r w:rsidRPr="00B754B0" w:rsidDel="009C0AE1">
          <w:delText>[0,85+</w:delText>
        </w:r>
        <w:r w:rsidRPr="006526F1" w:rsidDel="009C0AE1">
          <w:rPr>
            <w:lang w:val="en-US"/>
          </w:rPr>
          <w:sym w:font="Symbol" w:char="F065"/>
        </w:r>
        <w:r w:rsidRPr="00B754B0" w:rsidDel="009C0AE1">
          <w:rPr>
            <w:vertAlign w:val="superscript"/>
          </w:rPr>
          <w:delText>(0,6</w:delText>
        </w:r>
        <w:r w:rsidRPr="006526F1" w:rsidDel="009C0AE1">
          <w:rPr>
            <w:vertAlign w:val="superscript"/>
            <w:lang w:val="en-US"/>
          </w:rPr>
          <w:sym w:font="Symbol" w:char="F0D7"/>
        </w:r>
        <w:r w:rsidRPr="006526F1" w:rsidDel="009C0AE1">
          <w:rPr>
            <w:vertAlign w:val="superscript"/>
            <w:lang w:val="en-US"/>
          </w:rPr>
          <w:sym w:font="Symbol" w:char="F065"/>
        </w:r>
        <w:r w:rsidRPr="006526F1" w:rsidDel="009C0AE1">
          <w:rPr>
            <w:vertAlign w:val="superscript"/>
            <w:lang w:val="en-US"/>
          </w:rPr>
          <w:sym w:font="Symbol" w:char="F0D7"/>
        </w:r>
        <w:r w:rsidRPr="006526F1" w:rsidDel="009C0AE1">
          <w:rPr>
            <w:vertAlign w:val="superscript"/>
            <w:lang w:val="en-US"/>
          </w:rPr>
          <w:sym w:font="Symbol" w:char="F065"/>
        </w:r>
        <w:r w:rsidRPr="006526F1" w:rsidDel="009C0AE1">
          <w:rPr>
            <w:vertAlign w:val="superscript"/>
            <w:lang w:val="en-US"/>
          </w:rPr>
          <w:sym w:font="Symbol" w:char="F02D"/>
        </w:r>
        <w:r w:rsidRPr="00B754B0" w:rsidDel="009C0AE1">
          <w:rPr>
            <w:vertAlign w:val="superscript"/>
          </w:rPr>
          <w:delText>0,62</w:delText>
        </w:r>
        <w:r w:rsidRPr="006526F1" w:rsidDel="009C0AE1">
          <w:rPr>
            <w:vertAlign w:val="superscript"/>
            <w:lang w:val="en-US"/>
          </w:rPr>
          <w:sym w:font="Symbol" w:char="F0D7"/>
        </w:r>
        <w:r w:rsidRPr="006526F1" w:rsidDel="009C0AE1">
          <w:rPr>
            <w:vertAlign w:val="superscript"/>
            <w:lang w:val="en-US"/>
          </w:rPr>
          <w:sym w:font="Symbol" w:char="F065"/>
        </w:r>
        <w:r w:rsidRPr="006526F1" w:rsidDel="009C0AE1">
          <w:rPr>
            <w:vertAlign w:val="superscript"/>
            <w:lang w:val="en-US"/>
          </w:rPr>
          <w:sym w:font="Symbol" w:char="F02B"/>
        </w:r>
        <w:r w:rsidRPr="00B754B0" w:rsidDel="009C0AE1">
          <w:rPr>
            <w:vertAlign w:val="superscript"/>
          </w:rPr>
          <w:delText>0,884)</w:delText>
        </w:r>
        <w:r w:rsidRPr="00B754B0" w:rsidDel="009C0AE1">
          <w:delText>+0,00385</w:delText>
        </w:r>
        <w:r w:rsidRPr="006526F1" w:rsidDel="009C0AE1">
          <w:rPr>
            <w:lang w:val="en-US"/>
          </w:rPr>
          <w:sym w:font="Symbol" w:char="F0D7"/>
        </w:r>
        <w:r w:rsidRPr="00B754B0" w:rsidDel="009C0AE1">
          <w:delText>(</w:delText>
        </w:r>
        <w:r w:rsidRPr="006526F1" w:rsidDel="009C0AE1">
          <w:rPr>
            <w:lang w:val="en-US"/>
          </w:rPr>
          <w:delText>T</w:delText>
        </w:r>
        <w:r w:rsidRPr="00B754B0" w:rsidDel="009C0AE1">
          <w:delText>–273,15)]</w:delText>
        </w:r>
      </w:del>
    </w:p>
    <w:p w:rsidR="00FB5B8D" w:rsidRPr="002D6F13" w:rsidDel="009C0AE1" w:rsidRDefault="00FB5B8D" w:rsidP="00FB5B8D">
      <w:pPr>
        <w:spacing w:after="240"/>
        <w:rPr>
          <w:del w:id="535" w:author="Tsaun" w:date="2017-02-14T18:24:00Z"/>
          <w:rPrChange w:id="536" w:author="Tsaun" w:date="2017-02-16T13:43:00Z">
            <w:rPr>
              <w:del w:id="537" w:author="Tsaun" w:date="2017-02-14T18:24:00Z"/>
              <w:lang w:val="en-US"/>
            </w:rPr>
          </w:rPrChange>
        </w:rPr>
      </w:pPr>
      <w:del w:id="538" w:author="Tsaun" w:date="2017-02-14T18:24:00Z">
        <w:r w:rsidRPr="006526F1" w:rsidDel="009C0AE1">
          <w:rPr>
            <w:lang w:val="en-US"/>
          </w:rPr>
          <w:delText>D</w:delText>
        </w:r>
        <w:r w:rsidDel="009C0AE1">
          <w:rPr>
            <w:vertAlign w:val="subscript"/>
            <w:lang w:val="en-US"/>
          </w:rPr>
          <w:delText>g</w:delText>
        </w:r>
        <w:r w:rsidRPr="002D6F13" w:rsidDel="009C0AE1">
          <w:rPr>
            <w:rPrChange w:id="539" w:author="Tsaun" w:date="2017-02-16T13:43:00Z">
              <w:rPr>
                <w:lang w:val="en-US"/>
              </w:rPr>
            </w:rPrChange>
          </w:rPr>
          <w:delText>=1/(1/</w:delText>
        </w:r>
        <w:r w:rsidRPr="006526F1" w:rsidDel="009C0AE1">
          <w:rPr>
            <w:lang w:val="en-US"/>
          </w:rPr>
          <w:delText>D</w:delText>
        </w:r>
        <w:r w:rsidDel="009C0AE1">
          <w:rPr>
            <w:vertAlign w:val="subscript"/>
            <w:lang w:val="en-US"/>
          </w:rPr>
          <w:delText>g</w:delText>
        </w:r>
        <w:r w:rsidRPr="006526F1" w:rsidDel="009C0AE1">
          <w:rPr>
            <w:vertAlign w:val="subscript"/>
            <w:lang w:val="en-US"/>
          </w:rPr>
          <w:delText>a</w:delText>
        </w:r>
        <w:r w:rsidRPr="006526F1" w:rsidDel="009C0AE1">
          <w:rPr>
            <w:lang w:val="en-US"/>
          </w:rPr>
          <w:sym w:font="Symbol" w:char="F0D7"/>
        </w:r>
        <w:r w:rsidRPr="006526F1" w:rsidDel="009C0AE1">
          <w:rPr>
            <w:lang w:val="en-US"/>
          </w:rPr>
          <w:delText>P</w:delText>
        </w:r>
        <w:r w:rsidRPr="006526F1" w:rsidDel="009C0AE1">
          <w:rPr>
            <w:vertAlign w:val="subscript"/>
            <w:lang w:val="en-US"/>
          </w:rPr>
          <w:delText>a</w:delText>
        </w:r>
        <w:r w:rsidRPr="002D6F13" w:rsidDel="009C0AE1">
          <w:rPr>
            <w:rPrChange w:id="540" w:author="Tsaun" w:date="2017-02-16T13:43:00Z">
              <w:rPr>
                <w:lang w:val="en-US"/>
              </w:rPr>
            </w:rPrChange>
          </w:rPr>
          <w:delText>/</w:delText>
        </w:r>
        <w:r w:rsidRPr="006526F1" w:rsidDel="009C0AE1">
          <w:rPr>
            <w:lang w:val="en-US"/>
          </w:rPr>
          <w:delText>P</w:delText>
        </w:r>
        <w:r w:rsidRPr="002D6F13" w:rsidDel="009C0AE1">
          <w:rPr>
            <w:rPrChange w:id="541" w:author="Tsaun" w:date="2017-02-16T13:43:00Z">
              <w:rPr>
                <w:lang w:val="en-US"/>
              </w:rPr>
            </w:rPrChange>
          </w:rPr>
          <w:delText>+1/</w:delText>
        </w:r>
        <w:r w:rsidRPr="006526F1" w:rsidDel="009C0AE1">
          <w:rPr>
            <w:lang w:val="en-US"/>
          </w:rPr>
          <w:delText>D</w:delText>
        </w:r>
        <w:r w:rsidDel="009C0AE1">
          <w:rPr>
            <w:vertAlign w:val="subscript"/>
            <w:lang w:val="en-US"/>
          </w:rPr>
          <w:delText>g</w:delText>
        </w:r>
        <w:r w:rsidRPr="006526F1" w:rsidDel="009C0AE1">
          <w:rPr>
            <w:vertAlign w:val="subscript"/>
            <w:lang w:val="en-US"/>
          </w:rPr>
          <w:delText>v</w:delText>
        </w:r>
        <w:r w:rsidRPr="006526F1" w:rsidDel="009C0AE1">
          <w:rPr>
            <w:lang w:val="en-US"/>
          </w:rPr>
          <w:sym w:font="Symbol" w:char="F0D7"/>
        </w:r>
        <w:r w:rsidRPr="006526F1" w:rsidDel="009C0AE1">
          <w:rPr>
            <w:lang w:val="en-US"/>
          </w:rPr>
          <w:delText>P</w:delText>
        </w:r>
        <w:r w:rsidRPr="006526F1" w:rsidDel="009C0AE1">
          <w:rPr>
            <w:vertAlign w:val="subscript"/>
            <w:lang w:val="en-US"/>
          </w:rPr>
          <w:delText>v</w:delText>
        </w:r>
        <w:r w:rsidRPr="002D6F13" w:rsidDel="009C0AE1">
          <w:rPr>
            <w:rPrChange w:id="542" w:author="Tsaun" w:date="2017-02-16T13:43:00Z">
              <w:rPr>
                <w:lang w:val="en-US"/>
              </w:rPr>
            </w:rPrChange>
          </w:rPr>
          <w:delText>/</w:delText>
        </w:r>
        <w:r w:rsidRPr="006526F1" w:rsidDel="009C0AE1">
          <w:rPr>
            <w:lang w:val="en-US"/>
          </w:rPr>
          <w:delText>P</w:delText>
        </w:r>
        <w:r w:rsidRPr="002D6F13" w:rsidDel="009C0AE1">
          <w:rPr>
            <w:rPrChange w:id="543" w:author="Tsaun" w:date="2017-02-16T13:43:00Z">
              <w:rPr>
                <w:lang w:val="en-US"/>
              </w:rPr>
            </w:rPrChange>
          </w:rPr>
          <w:delText>)</w:delText>
        </w:r>
      </w:del>
    </w:p>
    <w:p w:rsidR="00FB5B8D" w:rsidRPr="006526F1" w:rsidDel="009C0AE1" w:rsidRDefault="00FB5B8D" w:rsidP="00FB5B8D">
      <w:pPr>
        <w:spacing w:after="240"/>
        <w:rPr>
          <w:del w:id="544" w:author="Tsaun" w:date="2017-02-14T18:24:00Z"/>
        </w:rPr>
      </w:pPr>
      <w:del w:id="545" w:author="Tsaun" w:date="2017-02-14T18:24:00Z">
        <w:r w:rsidRPr="006526F1" w:rsidDel="009C0AE1">
          <w:rPr>
            <w:lang w:val="en-US"/>
          </w:rPr>
          <w:delText>D</w:delText>
        </w:r>
        <w:r w:rsidRPr="00A31747" w:rsidDel="009C0AE1">
          <w:rPr>
            <w:vertAlign w:val="subscript"/>
          </w:rPr>
          <w:delText>1</w:delText>
        </w:r>
        <w:r w:rsidRPr="00A31747" w:rsidDel="009C0AE1">
          <w:delText>=</w:delText>
        </w:r>
        <w:r w:rsidDel="009C0AE1">
          <w:delText>7,</w:delText>
        </w:r>
        <w:r w:rsidRPr="00A31747" w:rsidDel="009C0AE1">
          <w:delText>4</w:delText>
        </w:r>
        <w:r w:rsidRPr="006526F1" w:rsidDel="009C0AE1">
          <w:rPr>
            <w:lang w:val="en-US"/>
          </w:rPr>
          <w:sym w:font="Symbol" w:char="F0D7"/>
        </w:r>
        <w:r w:rsidRPr="00A31747" w:rsidDel="009C0AE1">
          <w:delText>10</w:delText>
        </w:r>
        <w:r w:rsidRPr="00A31747" w:rsidDel="009C0AE1">
          <w:rPr>
            <w:vertAlign w:val="superscript"/>
          </w:rPr>
          <w:delText>–8</w:delText>
        </w:r>
        <w:r w:rsidRPr="006526F1" w:rsidDel="009C0AE1">
          <w:rPr>
            <w:lang w:val="en-US"/>
          </w:rPr>
          <w:sym w:font="Symbol" w:char="F0D7"/>
        </w:r>
        <w:r w:rsidRPr="00A31747" w:rsidDel="009C0AE1">
          <w:delText>(</w:delText>
        </w:r>
        <w:r w:rsidRPr="006526F1" w:rsidDel="009C0AE1">
          <w:rPr>
            <w:lang w:val="en-US"/>
          </w:rPr>
          <w:delText>X</w:delText>
        </w:r>
        <w:r w:rsidRPr="006526F1" w:rsidDel="009C0AE1">
          <w:rPr>
            <w:lang w:val="en-US"/>
          </w:rPr>
          <w:sym w:font="Symbol" w:char="F0D7"/>
        </w:r>
        <w:r w:rsidRPr="006526F1" w:rsidDel="009C0AE1">
          <w:rPr>
            <w:lang w:val="en-US"/>
          </w:rPr>
          <w:delText>M</w:delText>
        </w:r>
        <w:r w:rsidRPr="006526F1" w:rsidDel="009C0AE1">
          <w:rPr>
            <w:vertAlign w:val="subscript"/>
            <w:lang w:val="en-US"/>
          </w:rPr>
          <w:delText>v</w:delText>
        </w:r>
        <w:r w:rsidRPr="00A31747" w:rsidDel="009C0AE1">
          <w:delText>)</w:delText>
        </w:r>
        <w:r w:rsidRPr="00A31747" w:rsidDel="009C0AE1">
          <w:rPr>
            <w:vertAlign w:val="superscript"/>
          </w:rPr>
          <w:delText>1/2</w:delText>
        </w:r>
        <w:r w:rsidRPr="006526F1" w:rsidDel="009C0AE1">
          <w:rPr>
            <w:lang w:val="en-US"/>
          </w:rPr>
          <w:sym w:font="Symbol" w:char="F0D7"/>
        </w:r>
        <w:r w:rsidRPr="006526F1" w:rsidDel="009C0AE1">
          <w:rPr>
            <w:lang w:val="en-US"/>
          </w:rPr>
          <w:delText>T</w:delText>
        </w:r>
        <w:r w:rsidRPr="006526F1" w:rsidDel="009C0AE1">
          <w:rPr>
            <w:vertAlign w:val="subscript"/>
            <w:lang w:val="en-US"/>
          </w:rPr>
          <w:delText>w</w:delText>
        </w:r>
        <w:r w:rsidRPr="00A31747" w:rsidDel="009C0AE1">
          <w:delText>/ (</w:delText>
        </w:r>
        <w:r w:rsidRPr="006526F1" w:rsidDel="009C0AE1">
          <w:rPr>
            <w:lang w:val="en-US"/>
          </w:rPr>
          <w:sym w:font="Symbol" w:char="F06D"/>
        </w:r>
        <w:r w:rsidRPr="00A31747" w:rsidDel="009C0AE1">
          <w:rPr>
            <w:vertAlign w:val="subscript"/>
          </w:rPr>
          <w:delText>1</w:delText>
        </w:r>
        <w:r w:rsidRPr="006526F1" w:rsidDel="009C0AE1">
          <w:rPr>
            <w:lang w:val="en-US"/>
          </w:rPr>
          <w:sym w:font="Symbol" w:char="F0D7"/>
        </w:r>
        <w:r w:rsidDel="009C0AE1">
          <w:rPr>
            <w:lang w:val="en-US"/>
          </w:rPr>
          <w:delText>V</w:delText>
        </w:r>
        <w:r w:rsidRPr="00C91609" w:rsidDel="009C0AE1">
          <w:rPr>
            <w:position w:val="-12"/>
            <w:lang w:val="en-US"/>
          </w:rPr>
          <w:object w:dxaOrig="260" w:dyaOrig="380">
            <v:shape id="_x0000_i1081" type="#_x0000_t75" style="width:12.5pt;height:18.8pt" o:ole="" fillcolor="window">
              <v:imagedata r:id="rId160" o:title=""/>
            </v:shape>
            <o:OLEObject Type="Embed" ProgID="Equation.DSMT4" ShapeID="_x0000_i1081" DrawAspect="Content" ObjectID="_1548769023" r:id="rId161"/>
          </w:object>
        </w:r>
        <w:r w:rsidRPr="00A31747" w:rsidDel="009C0AE1">
          <w:delText>),</w:delText>
        </w:r>
        <w:r w:rsidRPr="00A31747" w:rsidDel="009C0AE1">
          <w:tab/>
        </w:r>
        <w:r w:rsidRPr="00A31747" w:rsidDel="009C0AE1">
          <w:tab/>
          <w:delText>(</w:delText>
        </w:r>
        <w:r w:rsidDel="009C0AE1">
          <w:delText>см</w:delText>
        </w:r>
        <w:r w:rsidRPr="00A31747" w:rsidDel="009C0AE1">
          <w:delText xml:space="preserve">. </w:delText>
        </w:r>
        <w:r w:rsidRPr="006526F1" w:rsidDel="009C0AE1">
          <w:delText>[</w:delText>
        </w:r>
        <w:r w:rsidR="00596D0B" w:rsidDel="009C0AE1">
          <w:fldChar w:fldCharType="begin"/>
        </w:r>
        <w:r w:rsidDel="009C0AE1">
          <w:delInstrText xml:space="preserve"> REF _Ref369539464 \r \h </w:delInstrText>
        </w:r>
        <w:r w:rsidR="00596D0B" w:rsidDel="009C0AE1">
          <w:fldChar w:fldCharType="separate"/>
        </w:r>
        <w:r w:rsidDel="009C0AE1">
          <w:delText>А2</w:delText>
        </w:r>
        <w:r w:rsidR="00596D0B" w:rsidDel="009C0AE1">
          <w:fldChar w:fldCharType="end"/>
        </w:r>
        <w:r w:rsidDel="009C0AE1">
          <w:delText xml:space="preserve">, </w:delText>
        </w:r>
        <w:r w:rsidR="00596D0B" w:rsidDel="009C0AE1">
          <w:fldChar w:fldCharType="begin"/>
        </w:r>
        <w:r w:rsidDel="009C0AE1">
          <w:delInstrText xml:space="preserve"> REF _Ref369539474 \r \h </w:delInstrText>
        </w:r>
        <w:r w:rsidR="00596D0B" w:rsidDel="009C0AE1">
          <w:fldChar w:fldCharType="separate"/>
        </w:r>
        <w:r w:rsidDel="009C0AE1">
          <w:delText>А3</w:delText>
        </w:r>
        <w:r w:rsidR="00596D0B" w:rsidDel="009C0AE1">
          <w:fldChar w:fldCharType="end"/>
        </w:r>
        <w:r w:rsidRPr="006526F1" w:rsidDel="009C0AE1">
          <w:delText>]</w:delText>
        </w:r>
        <w:r w:rsidDel="009C0AE1">
          <w:delText>)</w:delText>
        </w:r>
      </w:del>
    </w:p>
    <w:p w:rsidR="00FB5B8D" w:rsidRPr="006526F1" w:rsidDel="009C0AE1" w:rsidRDefault="00FB5B8D" w:rsidP="00FB5B8D">
      <w:pPr>
        <w:rPr>
          <w:del w:id="546" w:author="Tsaun" w:date="2017-02-14T18:24:00Z"/>
        </w:rPr>
      </w:pPr>
      <w:del w:id="547" w:author="Tsaun" w:date="2017-02-14T18:24:00Z">
        <w:r w:rsidRPr="00123ECC" w:rsidDel="009C0AE1">
          <w:delText>г</w:delText>
        </w:r>
        <w:r w:rsidRPr="006526F1" w:rsidDel="009C0AE1">
          <w:delText>де</w:delText>
        </w:r>
      </w:del>
    </w:p>
    <w:p w:rsidR="00FB5B8D" w:rsidRPr="006526F1" w:rsidDel="009C0AE1" w:rsidRDefault="00FB5B8D" w:rsidP="00FB5B8D">
      <w:pPr>
        <w:rPr>
          <w:del w:id="548" w:author="Tsaun" w:date="2017-02-14T18:24:00Z"/>
        </w:rPr>
      </w:pPr>
      <w:del w:id="549" w:author="Tsaun" w:date="2017-02-14T18:24:00Z">
        <w:r w:rsidRPr="006526F1" w:rsidDel="009C0AE1">
          <w:rPr>
            <w:lang w:val="en-US"/>
          </w:rPr>
          <w:delText>D</w:delText>
        </w:r>
        <w:r w:rsidDel="009C0AE1">
          <w:rPr>
            <w:vertAlign w:val="subscript"/>
            <w:lang w:val="en-US"/>
          </w:rPr>
          <w:delText>g</w:delText>
        </w:r>
        <w:r w:rsidRPr="006526F1" w:rsidDel="009C0AE1">
          <w:rPr>
            <w:vertAlign w:val="subscript"/>
            <w:lang w:val="en-US"/>
          </w:rPr>
          <w:delText>a</w:delText>
        </w:r>
        <w:r w:rsidRPr="006526F1" w:rsidDel="009C0AE1">
          <w:rPr>
            <w:vertAlign w:val="subscript"/>
          </w:rPr>
          <w:delText>,</w:delText>
        </w:r>
        <w:r w:rsidDel="009C0AE1">
          <w:rPr>
            <w:vertAlign w:val="subscript"/>
            <w:lang w:val="en-US"/>
          </w:rPr>
          <w:delText>g</w:delText>
        </w:r>
        <w:r w:rsidRPr="006526F1" w:rsidDel="009C0AE1">
          <w:rPr>
            <w:vertAlign w:val="subscript"/>
            <w:lang w:val="en-US"/>
          </w:rPr>
          <w:delText>v</w:delText>
        </w:r>
        <w:r w:rsidRPr="006526F1" w:rsidDel="009C0AE1">
          <w:delText>=</w:delText>
        </w:r>
        <w:r w:rsidRPr="006526F1" w:rsidDel="009C0AE1">
          <w:rPr>
            <w:lang w:val="en-US"/>
          </w:rPr>
          <w:delText>B</w:delText>
        </w:r>
        <w:r w:rsidRPr="006526F1" w:rsidDel="009C0AE1">
          <w:rPr>
            <w:lang w:val="en-US"/>
          </w:rPr>
          <w:sym w:font="Symbol" w:char="F0D7"/>
        </w:r>
        <w:r w:rsidRPr="006526F1" w:rsidDel="009C0AE1">
          <w:rPr>
            <w:lang w:val="en-US"/>
          </w:rPr>
          <w:delText>T</w:delText>
        </w:r>
        <w:r w:rsidDel="009C0AE1">
          <w:rPr>
            <w:vertAlign w:val="superscript"/>
          </w:rPr>
          <w:delText>1,</w:delText>
        </w:r>
        <w:r w:rsidRPr="006526F1" w:rsidDel="009C0AE1">
          <w:rPr>
            <w:vertAlign w:val="superscript"/>
          </w:rPr>
          <w:delText>6</w:delText>
        </w:r>
        <w:r w:rsidRPr="006526F1" w:rsidDel="009C0AE1">
          <w:rPr>
            <w:lang w:val="en-US"/>
          </w:rPr>
          <w:sym w:font="Symbol" w:char="F0D7"/>
        </w:r>
        <w:r w:rsidRPr="006526F1" w:rsidDel="009C0AE1">
          <w:delText>(1/</w:delText>
        </w:r>
        <w:r w:rsidRPr="006526F1" w:rsidDel="009C0AE1">
          <w:rPr>
            <w:lang w:val="en-US"/>
          </w:rPr>
          <w:delText>M</w:delText>
        </w:r>
        <w:r w:rsidRPr="006526F1" w:rsidDel="009C0AE1">
          <w:delText>+1/</w:delText>
        </w:r>
        <w:r w:rsidRPr="006526F1" w:rsidDel="009C0AE1">
          <w:rPr>
            <w:lang w:val="en-US"/>
          </w:rPr>
          <w:delText>M</w:delText>
        </w:r>
        <w:r w:rsidRPr="006526F1" w:rsidDel="009C0AE1">
          <w:rPr>
            <w:vertAlign w:val="subscript"/>
            <w:lang w:val="en-US"/>
          </w:rPr>
          <w:delText>a</w:delText>
        </w:r>
        <w:r w:rsidRPr="006526F1" w:rsidDel="009C0AE1">
          <w:rPr>
            <w:vertAlign w:val="subscript"/>
          </w:rPr>
          <w:delText>,</w:delText>
        </w:r>
        <w:r w:rsidRPr="006526F1" w:rsidDel="009C0AE1">
          <w:rPr>
            <w:vertAlign w:val="subscript"/>
            <w:lang w:val="en-US"/>
          </w:rPr>
          <w:delText>v</w:delText>
        </w:r>
        <w:r w:rsidRPr="006526F1" w:rsidDel="009C0AE1">
          <w:delText>)</w:delText>
        </w:r>
        <w:r w:rsidDel="009C0AE1">
          <w:rPr>
            <w:vertAlign w:val="superscript"/>
          </w:rPr>
          <w:delText>0,</w:delText>
        </w:r>
        <w:r w:rsidRPr="006526F1" w:rsidDel="009C0AE1">
          <w:rPr>
            <w:vertAlign w:val="superscript"/>
          </w:rPr>
          <w:delText>5</w:delText>
        </w:r>
        <w:r w:rsidRPr="006526F1" w:rsidDel="009C0AE1">
          <w:delText>/(</w:delText>
        </w:r>
        <w:r w:rsidRPr="006526F1" w:rsidDel="009C0AE1">
          <w:rPr>
            <w:lang w:val="en-US"/>
          </w:rPr>
          <w:delText>P</w:delText>
        </w:r>
        <w:r w:rsidRPr="006526F1" w:rsidDel="009C0AE1">
          <w:rPr>
            <w:lang w:val="en-US"/>
          </w:rPr>
          <w:sym w:font="Symbol" w:char="F0D7"/>
        </w:r>
        <w:r w:rsidRPr="006526F1" w:rsidDel="009C0AE1">
          <w:rPr>
            <w:lang w:val="en-US"/>
          </w:rPr>
          <w:sym w:font="Symbol" w:char="F073"/>
        </w:r>
        <w:r w:rsidRPr="00B84775" w:rsidDel="009C0AE1">
          <w:rPr>
            <w:vertAlign w:val="subscript"/>
            <w:lang w:val="en-US"/>
          </w:rPr>
          <w:delText>s</w:delText>
        </w:r>
        <w:r w:rsidRPr="006526F1" w:rsidDel="009C0AE1">
          <w:delText>,(</w:delText>
        </w:r>
        <w:r w:rsidRPr="006526F1" w:rsidDel="009C0AE1">
          <w:rPr>
            <w:lang w:val="en-US"/>
          </w:rPr>
          <w:delText>a</w:delText>
        </w:r>
        <w:r w:rsidRPr="006526F1" w:rsidDel="009C0AE1">
          <w:delText>,</w:delText>
        </w:r>
        <w:r w:rsidRPr="006526F1" w:rsidDel="009C0AE1">
          <w:rPr>
            <w:lang w:val="en-US"/>
          </w:rPr>
          <w:delText>v</w:delText>
        </w:r>
        <w:r w:rsidRPr="006526F1" w:rsidDel="009C0AE1">
          <w:delText>)</w:delText>
        </w:r>
        <w:r w:rsidRPr="006526F1" w:rsidDel="009C0AE1">
          <w:rPr>
            <w:lang w:val="en-US"/>
          </w:rPr>
          <w:sym w:font="Symbol" w:char="F0D7"/>
        </w:r>
        <w:r w:rsidRPr="006526F1" w:rsidDel="009C0AE1">
          <w:rPr>
            <w:lang w:val="en-US"/>
          </w:rPr>
          <w:sym w:font="Symbol" w:char="F077"/>
        </w:r>
        <w:r w:rsidRPr="00A7331B" w:rsidDel="009C0AE1">
          <w:rPr>
            <w:vertAlign w:val="subscript"/>
            <w:lang w:val="en-US"/>
          </w:rPr>
          <w:delText>D</w:delText>
        </w:r>
        <w:r w:rsidDel="009C0AE1">
          <w:delText xml:space="preserve">) — </w:delText>
        </w:r>
        <w:r w:rsidRPr="006526F1" w:rsidDel="009C0AE1">
          <w:delText>коэффициент диффузии соединения в воздухе (а) или в паре (</w:delText>
        </w:r>
        <w:r w:rsidRPr="006526F1" w:rsidDel="009C0AE1">
          <w:rPr>
            <w:lang w:val="en-US"/>
          </w:rPr>
          <w:delText>v</w:delText>
        </w:r>
        <w:r w:rsidRPr="006526F1" w:rsidDel="009C0AE1">
          <w:delText>);</w:delText>
        </w:r>
      </w:del>
    </w:p>
    <w:p w:rsidR="00FB5B8D" w:rsidRPr="006526F1" w:rsidDel="009C0AE1" w:rsidRDefault="00FB5B8D" w:rsidP="00FB5B8D">
      <w:pPr>
        <w:rPr>
          <w:del w:id="550" w:author="Tsaun" w:date="2017-02-14T18:24:00Z"/>
        </w:rPr>
      </w:pPr>
    </w:p>
    <w:p w:rsidR="00FB5B8D" w:rsidRPr="006526F1" w:rsidDel="009C0AE1" w:rsidRDefault="00FB5B8D" w:rsidP="00FB5B8D">
      <w:pPr>
        <w:rPr>
          <w:del w:id="551" w:author="Tsaun" w:date="2017-02-14T18:24:00Z"/>
        </w:rPr>
      </w:pPr>
      <w:del w:id="552" w:author="Tsaun" w:date="2017-02-14T18:24:00Z">
        <w:r w:rsidRPr="006526F1" w:rsidDel="009C0AE1">
          <w:rPr>
            <w:lang w:val="en-US"/>
          </w:rPr>
          <w:delText>ε</w:delText>
        </w:r>
        <w:r w:rsidRPr="006526F1" w:rsidDel="009C0AE1">
          <w:delText>=</w:delText>
        </w:r>
        <w:r w:rsidRPr="006526F1" w:rsidDel="009C0AE1">
          <w:rPr>
            <w:lang w:val="en-US"/>
          </w:rPr>
          <w:delText>P</w:delText>
        </w:r>
        <w:r w:rsidRPr="006526F1" w:rsidDel="009C0AE1">
          <w:rPr>
            <w:vertAlign w:val="subscript"/>
            <w:lang w:val="en-US"/>
          </w:rPr>
          <w:delText>a</w:delText>
        </w:r>
        <w:r w:rsidRPr="006526F1" w:rsidDel="009C0AE1">
          <w:delText>/</w:delText>
        </w:r>
        <w:r w:rsidRPr="006526F1" w:rsidDel="009C0AE1">
          <w:rPr>
            <w:lang w:val="en-US"/>
          </w:rPr>
          <w:delText>P</w:delText>
        </w:r>
        <w:r w:rsidDel="009C0AE1">
          <w:delText>—</w:delText>
        </w:r>
        <w:r w:rsidRPr="006526F1" w:rsidDel="009C0AE1">
          <w:delText xml:space="preserve"> отношение парциального давления воздуха к полному давлению;</w:delText>
        </w:r>
      </w:del>
    </w:p>
    <w:p w:rsidR="00FB5B8D" w:rsidRPr="006526F1" w:rsidDel="009C0AE1" w:rsidRDefault="00FB5B8D" w:rsidP="00FB5B8D">
      <w:pPr>
        <w:spacing w:before="240" w:after="240"/>
        <w:rPr>
          <w:del w:id="553" w:author="Tsaun" w:date="2017-02-14T18:24:00Z"/>
        </w:rPr>
      </w:pPr>
      <w:del w:id="554" w:author="Tsaun" w:date="2017-02-14T18:24:00Z">
        <w:r w:rsidRPr="006526F1" w:rsidDel="009C0AE1">
          <w:delText xml:space="preserve">В = </w:delText>
        </w:r>
        <w:r w:rsidDel="009C0AE1">
          <w:delText>0,</w:delText>
        </w:r>
        <w:r w:rsidRPr="006526F1" w:rsidDel="009C0AE1">
          <w:delText>00214</w:delText>
        </w:r>
        <w:r w:rsidDel="009C0AE1">
          <w:delText>–0,</w:delText>
        </w:r>
        <w:r w:rsidRPr="006526F1" w:rsidDel="009C0AE1">
          <w:delText>000492∙(1/М+1/М</w:delText>
        </w:r>
        <w:r w:rsidRPr="006526F1" w:rsidDel="009C0AE1">
          <w:rPr>
            <w:vertAlign w:val="subscript"/>
          </w:rPr>
          <w:delText>а,</w:delText>
        </w:r>
        <w:r w:rsidRPr="006526F1" w:rsidDel="009C0AE1">
          <w:rPr>
            <w:vertAlign w:val="subscript"/>
            <w:lang w:val="en-US"/>
          </w:rPr>
          <w:delText>v</w:delText>
        </w:r>
        <w:r w:rsidRPr="006526F1" w:rsidDel="009C0AE1">
          <w:delText>)</w:delText>
        </w:r>
        <w:r w:rsidRPr="006526F1" w:rsidDel="009C0AE1">
          <w:rPr>
            <w:vertAlign w:val="superscript"/>
          </w:rPr>
          <w:delText>0</w:delText>
        </w:r>
        <w:r w:rsidRPr="00542510" w:rsidDel="009C0AE1">
          <w:rPr>
            <w:vertAlign w:val="superscript"/>
          </w:rPr>
          <w:delText>,</w:delText>
        </w:r>
        <w:r w:rsidRPr="006526F1" w:rsidDel="009C0AE1">
          <w:rPr>
            <w:vertAlign w:val="superscript"/>
          </w:rPr>
          <w:delText>5</w:delText>
        </w:r>
        <w:r w:rsidRPr="006526F1" w:rsidDel="009C0AE1">
          <w:delText>;</w:delText>
        </w:r>
      </w:del>
    </w:p>
    <w:p w:rsidR="00FB5B8D" w:rsidRPr="006526F1" w:rsidDel="009C0AE1" w:rsidRDefault="00FB5B8D" w:rsidP="00FB5B8D">
      <w:pPr>
        <w:rPr>
          <w:del w:id="555" w:author="Tsaun" w:date="2017-02-14T18:24:00Z"/>
        </w:rPr>
      </w:pPr>
      <w:del w:id="556" w:author="Tsaun" w:date="2017-02-14T18:24:00Z">
        <w:r w:rsidRPr="006526F1" w:rsidDel="009C0AE1">
          <w:rPr>
            <w:lang w:val="en-US"/>
          </w:rPr>
          <w:delText>P</w:delText>
        </w:r>
        <w:r w:rsidRPr="006526F1" w:rsidDel="009C0AE1">
          <w:rPr>
            <w:vertAlign w:val="subscript"/>
            <w:lang w:val="en-US"/>
          </w:rPr>
          <w:delText>a</w:delText>
        </w:r>
        <w:r w:rsidRPr="006526F1" w:rsidDel="009C0AE1">
          <w:rPr>
            <w:vertAlign w:val="subscript"/>
          </w:rPr>
          <w:delText>,</w:delText>
        </w:r>
        <w:r w:rsidRPr="006526F1" w:rsidDel="009C0AE1">
          <w:rPr>
            <w:vertAlign w:val="subscript"/>
            <w:lang w:val="en-US"/>
          </w:rPr>
          <w:delText>v</w:delText>
        </w:r>
        <w:r w:rsidDel="009C0AE1">
          <w:delText>—</w:delText>
        </w:r>
        <w:r w:rsidRPr="006526F1" w:rsidDel="009C0AE1">
          <w:delText xml:space="preserve"> парциальные давления воздуха и пара;</w:delText>
        </w:r>
      </w:del>
    </w:p>
    <w:p w:rsidR="00FB5B8D" w:rsidRPr="006526F1" w:rsidDel="009C0AE1" w:rsidRDefault="00FB5B8D" w:rsidP="00FB5B8D">
      <w:pPr>
        <w:rPr>
          <w:del w:id="557" w:author="Tsaun" w:date="2017-02-14T18:24:00Z"/>
        </w:rPr>
      </w:pPr>
      <w:del w:id="558" w:author="Tsaun" w:date="2017-02-14T18:24:00Z">
        <w:r w:rsidRPr="006526F1" w:rsidDel="009C0AE1">
          <w:delText xml:space="preserve">Р </w:delText>
        </w:r>
        <w:r w:rsidDel="009C0AE1">
          <w:delText>—</w:delText>
        </w:r>
        <w:r w:rsidRPr="006526F1" w:rsidDel="009C0AE1">
          <w:delText xml:space="preserve"> полное давление в атмосфере;</w:delText>
        </w:r>
      </w:del>
    </w:p>
    <w:p w:rsidR="00FB5B8D" w:rsidRPr="006526F1" w:rsidDel="009C0AE1" w:rsidRDefault="00FB5B8D" w:rsidP="00FB5B8D">
      <w:pPr>
        <w:rPr>
          <w:del w:id="559" w:author="Tsaun" w:date="2017-02-14T18:24:00Z"/>
        </w:rPr>
      </w:pPr>
      <w:del w:id="560" w:author="Tsaun" w:date="2017-02-14T18:24:00Z">
        <w:r w:rsidRPr="006526F1" w:rsidDel="009C0AE1">
          <w:delText xml:space="preserve">Т </w:delText>
        </w:r>
        <w:r w:rsidDel="009C0AE1">
          <w:delText>—</w:delText>
        </w:r>
        <w:r w:rsidRPr="006526F1" w:rsidDel="009C0AE1">
          <w:delText xml:space="preserve"> температура паро-воздушной среды:</w:delText>
        </w:r>
      </w:del>
    </w:p>
    <w:p w:rsidR="00FB5B8D" w:rsidRPr="006526F1" w:rsidDel="009C0AE1" w:rsidRDefault="00FB5B8D" w:rsidP="00FB5B8D">
      <w:pPr>
        <w:rPr>
          <w:del w:id="561" w:author="Tsaun" w:date="2017-02-14T18:24:00Z"/>
        </w:rPr>
      </w:pPr>
      <w:del w:id="562" w:author="Tsaun" w:date="2017-02-14T18:24:00Z">
        <w:r w:rsidRPr="006526F1" w:rsidDel="009C0AE1">
          <w:rPr>
            <w:lang w:val="en-US"/>
          </w:rPr>
          <w:delText>T</w:delText>
        </w:r>
        <w:r w:rsidRPr="006526F1" w:rsidDel="009C0AE1">
          <w:rPr>
            <w:vertAlign w:val="subscript"/>
            <w:lang w:val="en-US"/>
          </w:rPr>
          <w:delText>w</w:delText>
        </w:r>
        <w:r w:rsidDel="009C0AE1">
          <w:delText>—</w:delText>
        </w:r>
        <w:r w:rsidRPr="006526F1" w:rsidDel="009C0AE1">
          <w:delText xml:space="preserve"> температура воды;</w:delText>
        </w:r>
      </w:del>
    </w:p>
    <w:p w:rsidR="00FB5B8D" w:rsidRPr="006526F1" w:rsidDel="009C0AE1" w:rsidRDefault="00FB5B8D" w:rsidP="00FB5B8D">
      <w:pPr>
        <w:rPr>
          <w:del w:id="563" w:author="Tsaun" w:date="2017-02-14T18:24:00Z"/>
        </w:rPr>
      </w:pPr>
      <w:del w:id="564" w:author="Tsaun" w:date="2017-02-14T18:24:00Z">
        <w:r w:rsidRPr="006526F1" w:rsidDel="009C0AE1">
          <w:delText xml:space="preserve">Х </w:delText>
        </w:r>
        <w:r w:rsidDel="009C0AE1">
          <w:delText>—</w:delText>
        </w:r>
        <w:r w:rsidRPr="006526F1" w:rsidDel="009C0AE1">
          <w:delText xml:space="preserve"> степень диссоциации жидкости </w:delText>
        </w:r>
        <w:r w:rsidRPr="006526F1" w:rsidDel="009C0AE1">
          <w:rPr>
            <w:lang w:val="en-US"/>
          </w:rPr>
          <w:delText>t</w:delText>
        </w:r>
        <w:r w:rsidRPr="006526F1" w:rsidDel="009C0AE1">
          <w:delText xml:space="preserve"> (для воды </w:delText>
        </w:r>
        <w:r w:rsidDel="009C0AE1">
          <w:delText>—2,</w:delText>
        </w:r>
        <w:r w:rsidRPr="006526F1" w:rsidDel="009C0AE1">
          <w:delText>6);</w:delText>
        </w:r>
      </w:del>
    </w:p>
    <w:p w:rsidR="00FB5B8D" w:rsidRPr="006526F1" w:rsidDel="009C0AE1" w:rsidRDefault="00FB5B8D" w:rsidP="00FB5B8D">
      <w:pPr>
        <w:rPr>
          <w:del w:id="565" w:author="Tsaun" w:date="2017-02-14T18:24:00Z"/>
          <w:vertAlign w:val="subscript"/>
        </w:rPr>
      </w:pPr>
      <w:del w:id="566" w:author="Tsaun" w:date="2017-02-14T18:24:00Z">
        <w:r w:rsidRPr="006526F1" w:rsidDel="009C0AE1">
          <w:delText xml:space="preserve">М </w:delText>
        </w:r>
        <w:r w:rsidDel="009C0AE1">
          <w:delText>—</w:delText>
        </w:r>
        <w:r w:rsidRPr="006526F1" w:rsidDel="009C0AE1">
          <w:delText xml:space="preserve"> молекулярный вес соединения;</w:delText>
        </w:r>
      </w:del>
    </w:p>
    <w:p w:rsidR="00FB5B8D" w:rsidRPr="006526F1" w:rsidDel="009C0AE1" w:rsidRDefault="00FB5B8D" w:rsidP="00FB5B8D">
      <w:pPr>
        <w:rPr>
          <w:del w:id="567" w:author="Tsaun" w:date="2017-02-14T18:24:00Z"/>
        </w:rPr>
      </w:pPr>
      <w:del w:id="568" w:author="Tsaun" w:date="2017-02-14T18:24:00Z">
        <w:r w:rsidRPr="006526F1" w:rsidDel="009C0AE1">
          <w:rPr>
            <w:lang w:val="en-US"/>
          </w:rPr>
          <w:delText>M</w:delText>
        </w:r>
        <w:r w:rsidRPr="006526F1" w:rsidDel="009C0AE1">
          <w:rPr>
            <w:vertAlign w:val="subscript"/>
            <w:lang w:val="en-US"/>
          </w:rPr>
          <w:delText>w</w:delText>
        </w:r>
        <w:r w:rsidRPr="006526F1" w:rsidDel="009C0AE1">
          <w:rPr>
            <w:vertAlign w:val="subscript"/>
          </w:rPr>
          <w:delText>,а,</w:delText>
        </w:r>
        <w:r w:rsidRPr="006526F1" w:rsidDel="009C0AE1">
          <w:rPr>
            <w:vertAlign w:val="subscript"/>
            <w:lang w:val="en-US"/>
          </w:rPr>
          <w:delText>v</w:delText>
        </w:r>
        <w:r w:rsidDel="009C0AE1">
          <w:delText>—</w:delText>
        </w:r>
        <w:r w:rsidRPr="006526F1" w:rsidDel="009C0AE1">
          <w:delText xml:space="preserve"> молекулярный вес воды, воздуха или пара;</w:delText>
        </w:r>
      </w:del>
    </w:p>
    <w:p w:rsidR="00FB5B8D" w:rsidRPr="006526F1" w:rsidDel="009C0AE1" w:rsidRDefault="00FB5B8D" w:rsidP="00FB5B8D">
      <w:pPr>
        <w:rPr>
          <w:del w:id="569" w:author="Tsaun" w:date="2017-02-14T18:24:00Z"/>
        </w:rPr>
      </w:pPr>
      <w:del w:id="570" w:author="Tsaun" w:date="2017-02-14T18:24:00Z">
        <w:r w:rsidRPr="006526F1" w:rsidDel="009C0AE1">
          <w:sym w:font="Symbol" w:char="F06D"/>
        </w:r>
        <w:r w:rsidRPr="00EE30F3" w:rsidDel="009C0AE1">
          <w:rPr>
            <w:vertAlign w:val="subscript"/>
          </w:rPr>
          <w:delText>1</w:delText>
        </w:r>
        <w:r w:rsidRPr="006526F1" w:rsidDel="009C0AE1">
          <w:delText>=24</w:delText>
        </w:r>
        <w:r w:rsidDel="009C0AE1">
          <w:delText>1,</w:delText>
        </w:r>
        <w:r w:rsidRPr="006526F1" w:rsidDel="009C0AE1">
          <w:delText>4·10</w:delText>
        </w:r>
        <w:r w:rsidRPr="006526F1" w:rsidDel="009C0AE1">
          <w:rPr>
            <w:vertAlign w:val="superscript"/>
          </w:rPr>
          <w:delText>(24</w:delText>
        </w:r>
        <w:r w:rsidDel="009C0AE1">
          <w:rPr>
            <w:vertAlign w:val="superscript"/>
          </w:rPr>
          <w:delText>7,</w:delText>
        </w:r>
        <w:r w:rsidRPr="006526F1" w:rsidDel="009C0AE1">
          <w:rPr>
            <w:vertAlign w:val="superscript"/>
          </w:rPr>
          <w:delText>8/(</w:delText>
        </w:r>
        <w:r w:rsidRPr="006526F1" w:rsidDel="009C0AE1">
          <w:rPr>
            <w:vertAlign w:val="superscript"/>
            <w:lang w:val="en-US"/>
          </w:rPr>
          <w:delText>T</w:delText>
        </w:r>
        <w:r w:rsidRPr="003E5359" w:rsidDel="009C0AE1">
          <w:rPr>
            <w:vertAlign w:val="superscript"/>
          </w:rPr>
          <w:delText>–</w:delText>
        </w:r>
        <w:r w:rsidRPr="006526F1" w:rsidDel="009C0AE1">
          <w:rPr>
            <w:vertAlign w:val="superscript"/>
          </w:rPr>
          <w:delText>140))</w:delText>
        </w:r>
        <w:r w:rsidDel="009C0AE1">
          <w:delText>—</w:delText>
        </w:r>
        <w:r w:rsidRPr="006526F1" w:rsidDel="009C0AE1">
          <w:delText xml:space="preserve"> вязкость воды;</w:delText>
        </w:r>
      </w:del>
    </w:p>
    <w:p w:rsidR="00FB5B8D" w:rsidRPr="006526F1" w:rsidDel="009C0AE1" w:rsidRDefault="00FB5B8D" w:rsidP="00FB5B8D">
      <w:pPr>
        <w:rPr>
          <w:del w:id="571" w:author="Tsaun" w:date="2017-02-14T18:24:00Z"/>
        </w:rPr>
      </w:pPr>
      <w:del w:id="572" w:author="Tsaun" w:date="2017-02-14T18:24:00Z">
        <w:r w:rsidDel="009C0AE1">
          <w:rPr>
            <w:lang w:val="en-US"/>
          </w:rPr>
          <w:delText>V</w:delText>
        </w:r>
        <w:r w:rsidRPr="00C91609" w:rsidDel="009C0AE1">
          <w:rPr>
            <w:position w:val="-12"/>
            <w:lang w:val="en-US"/>
          </w:rPr>
          <w:object w:dxaOrig="200" w:dyaOrig="380">
            <v:shape id="_x0000_i1082" type="#_x0000_t75" style="width:11.25pt;height:18.8pt" o:ole="" fillcolor="window">
              <v:imagedata r:id="rId162" o:title=""/>
            </v:shape>
            <o:OLEObject Type="Embed" ProgID="Equation.DSMT4" ShapeID="_x0000_i1082" DrawAspect="Content" ObjectID="_1548769024" r:id="rId163"/>
          </w:object>
        </w:r>
        <w:r w:rsidDel="009C0AE1">
          <w:delText>—</w:delText>
        </w:r>
        <w:r w:rsidRPr="006526F1" w:rsidDel="009C0AE1">
          <w:delText xml:space="preserve"> молекулярный объем соединения (для I</w:delText>
        </w:r>
        <w:r w:rsidRPr="006526F1" w:rsidDel="009C0AE1">
          <w:rPr>
            <w:vertAlign w:val="subscript"/>
          </w:rPr>
          <w:delText>2</w:delText>
        </w:r>
        <w:r w:rsidDel="009C0AE1">
          <w:delText>—</w:delText>
        </w:r>
        <w:r w:rsidDel="009C0AE1">
          <w:rPr>
            <w:lang w:val="en-US"/>
          </w:rPr>
          <w:delText>V</w:delText>
        </w:r>
        <w:r w:rsidRPr="00C91609" w:rsidDel="009C0AE1">
          <w:rPr>
            <w:position w:val="-12"/>
            <w:lang w:val="en-US"/>
          </w:rPr>
          <w:object w:dxaOrig="200" w:dyaOrig="380">
            <v:shape id="_x0000_i1083" type="#_x0000_t75" style="width:11.25pt;height:18.8pt" o:ole="" fillcolor="window">
              <v:imagedata r:id="rId162" o:title=""/>
            </v:shape>
            <o:OLEObject Type="Embed" ProgID="Equation.DSMT4" ShapeID="_x0000_i1083" DrawAspect="Content" ObjectID="_1548769025" r:id="rId164"/>
          </w:object>
        </w:r>
        <w:r w:rsidRPr="006526F1" w:rsidDel="009C0AE1">
          <w:delText xml:space="preserve"> = 7</w:delText>
        </w:r>
        <w:r w:rsidDel="009C0AE1">
          <w:delText>1,</w:delText>
        </w:r>
        <w:r w:rsidRPr="006526F1" w:rsidDel="009C0AE1">
          <w:delText>5, для СHз</w:delText>
        </w:r>
        <w:r w:rsidRPr="006526F1" w:rsidDel="009C0AE1">
          <w:rPr>
            <w:lang w:val="en-US"/>
          </w:rPr>
          <w:delText>I</w:delText>
        </w:r>
        <w:r w:rsidDel="009C0AE1">
          <w:delText>—</w:delText>
        </w:r>
        <w:r w:rsidDel="009C0AE1">
          <w:rPr>
            <w:lang w:val="en-US"/>
          </w:rPr>
          <w:delText>V</w:delText>
        </w:r>
        <w:r w:rsidRPr="00C91609" w:rsidDel="009C0AE1">
          <w:rPr>
            <w:position w:val="-12"/>
            <w:lang w:val="en-US"/>
          </w:rPr>
          <w:object w:dxaOrig="200" w:dyaOrig="380">
            <v:shape id="_x0000_i1084" type="#_x0000_t75" style="width:11.25pt;height:18.8pt" o:ole="" fillcolor="window">
              <v:imagedata r:id="rId162" o:title=""/>
            </v:shape>
            <o:OLEObject Type="Embed" ProgID="Equation.DSMT4" ShapeID="_x0000_i1084" DrawAspect="Content" ObjectID="_1548769026" r:id="rId165"/>
          </w:object>
        </w:r>
        <w:r w:rsidRPr="006526F1" w:rsidDel="009C0AE1">
          <w:delText xml:space="preserve"> = 6</w:delText>
        </w:r>
        <w:r w:rsidDel="009C0AE1">
          <w:delText>2,</w:delText>
        </w:r>
        <w:r w:rsidRPr="006526F1" w:rsidDel="009C0AE1">
          <w:delText>9);</w:delText>
        </w:r>
      </w:del>
    </w:p>
    <w:p w:rsidR="00FB5B8D" w:rsidRPr="006526F1" w:rsidDel="009C0AE1" w:rsidRDefault="00FB5B8D" w:rsidP="00FB5B8D">
      <w:pPr>
        <w:rPr>
          <w:del w:id="573" w:author="Tsaun" w:date="2017-02-14T18:24:00Z"/>
        </w:rPr>
      </w:pPr>
      <w:del w:id="574" w:author="Tsaun" w:date="2017-02-14T18:24:00Z">
        <w:r w:rsidRPr="006526F1" w:rsidDel="009C0AE1">
          <w:rPr>
            <w:lang w:val="en-US"/>
          </w:rPr>
          <w:sym w:font="Symbol" w:char="F073"/>
        </w:r>
        <w:r w:rsidRPr="006526F1" w:rsidDel="009C0AE1">
          <w:rPr>
            <w:vertAlign w:val="subscript"/>
            <w:lang w:val="en-US"/>
          </w:rPr>
          <w:delText>s</w:delText>
        </w:r>
        <w:r w:rsidRPr="006526F1" w:rsidDel="009C0AE1">
          <w:rPr>
            <w:vertAlign w:val="subscript"/>
          </w:rPr>
          <w:delText>,(</w:delText>
        </w:r>
        <w:r w:rsidRPr="006526F1" w:rsidDel="009C0AE1">
          <w:rPr>
            <w:vertAlign w:val="subscript"/>
            <w:lang w:val="en-US"/>
          </w:rPr>
          <w:delText>a</w:delText>
        </w:r>
        <w:r w:rsidRPr="006526F1" w:rsidDel="009C0AE1">
          <w:rPr>
            <w:vertAlign w:val="subscript"/>
          </w:rPr>
          <w:delText>,</w:delText>
        </w:r>
        <w:r w:rsidRPr="006526F1" w:rsidDel="009C0AE1">
          <w:rPr>
            <w:vertAlign w:val="subscript"/>
            <w:lang w:val="en-US"/>
          </w:rPr>
          <w:delText>v</w:delText>
        </w:r>
        <w:r w:rsidRPr="006526F1" w:rsidDel="009C0AE1">
          <w:rPr>
            <w:vertAlign w:val="subscript"/>
          </w:rPr>
          <w:delText>)</w:delText>
        </w:r>
        <w:r w:rsidRPr="006526F1" w:rsidDel="009C0AE1">
          <w:delText>= (1/2) (</w:delText>
        </w:r>
        <w:r w:rsidRPr="006526F1" w:rsidDel="009C0AE1">
          <w:rPr>
            <w:lang w:val="en-US"/>
          </w:rPr>
          <w:sym w:font="Symbol" w:char="F073"/>
        </w:r>
        <w:r w:rsidRPr="006526F1" w:rsidDel="009C0AE1">
          <w:rPr>
            <w:vertAlign w:val="subscript"/>
            <w:lang w:val="en-US"/>
          </w:rPr>
          <w:delText>s</w:delText>
        </w:r>
        <w:r w:rsidRPr="006526F1" w:rsidDel="009C0AE1">
          <w:delText xml:space="preserve"> + </w:delText>
        </w:r>
        <w:r w:rsidRPr="006526F1" w:rsidDel="009C0AE1">
          <w:rPr>
            <w:lang w:val="en-US"/>
          </w:rPr>
          <w:sym w:font="Symbol" w:char="F073"/>
        </w:r>
        <w:r w:rsidRPr="006526F1" w:rsidDel="009C0AE1">
          <w:rPr>
            <w:vertAlign w:val="subscript"/>
            <w:lang w:val="en-US"/>
          </w:rPr>
          <w:delText>a</w:delText>
        </w:r>
        <w:r w:rsidRPr="006526F1" w:rsidDel="009C0AE1">
          <w:rPr>
            <w:vertAlign w:val="subscript"/>
          </w:rPr>
          <w:delText>,</w:delText>
        </w:r>
        <w:r w:rsidRPr="006526F1" w:rsidDel="009C0AE1">
          <w:rPr>
            <w:vertAlign w:val="subscript"/>
            <w:lang w:val="en-US"/>
          </w:rPr>
          <w:delText>v</w:delText>
        </w:r>
        <w:r w:rsidDel="009C0AE1">
          <w:delText>) —</w:delText>
        </w:r>
        <w:r w:rsidRPr="006526F1" w:rsidDel="009C0AE1">
          <w:delText xml:space="preserve"> диаметр соударения молекул соединения с молекулами воздуха или пара;</w:delText>
        </w:r>
      </w:del>
    </w:p>
    <w:p w:rsidR="00FB5B8D" w:rsidRPr="00157D7E" w:rsidDel="009C0AE1" w:rsidRDefault="00FB5B8D" w:rsidP="00FB5B8D">
      <w:pPr>
        <w:rPr>
          <w:del w:id="575" w:author="Tsaun" w:date="2017-02-14T18:24:00Z"/>
        </w:rPr>
      </w:pPr>
      <w:del w:id="576" w:author="Tsaun" w:date="2017-02-14T18:24:00Z">
        <w:r w:rsidRPr="00157D7E" w:rsidDel="009C0AE1">
          <w:rPr>
            <w:lang w:val="en-US"/>
          </w:rPr>
          <w:sym w:font="Symbol" w:char="F077"/>
        </w:r>
        <w:r w:rsidRPr="00157D7E" w:rsidDel="009C0AE1">
          <w:rPr>
            <w:vertAlign w:val="subscript"/>
            <w:lang w:val="en-US"/>
          </w:rPr>
          <w:delText>D</w:delText>
        </w:r>
        <w:r w:rsidRPr="00157D7E" w:rsidDel="009C0AE1">
          <w:delText>=(</w:delText>
        </w:r>
        <w:r w:rsidRPr="00157D7E" w:rsidDel="009C0AE1">
          <w:rPr>
            <w:lang w:val="en-US"/>
          </w:rPr>
          <w:sym w:font="Symbol" w:char="F077"/>
        </w:r>
        <w:r w:rsidRPr="00157D7E" w:rsidDel="009C0AE1">
          <w:rPr>
            <w:vertAlign w:val="subscript"/>
            <w:lang w:val="en-US"/>
          </w:rPr>
          <w:delText>s</w:delText>
        </w:r>
        <w:r w:rsidRPr="00157D7E" w:rsidDel="009C0AE1">
          <w:sym w:font="Symbol" w:char="F02E"/>
        </w:r>
        <w:r w:rsidRPr="00157D7E" w:rsidDel="009C0AE1">
          <w:rPr>
            <w:lang w:val="en-US"/>
          </w:rPr>
          <w:sym w:font="Symbol" w:char="F077"/>
        </w:r>
        <w:r w:rsidRPr="00157D7E" w:rsidDel="009C0AE1">
          <w:rPr>
            <w:vertAlign w:val="subscript"/>
            <w:lang w:val="en-US"/>
          </w:rPr>
          <w:delText>a</w:delText>
        </w:r>
        <w:r w:rsidRPr="00157D7E" w:rsidDel="009C0AE1">
          <w:rPr>
            <w:vertAlign w:val="subscript"/>
          </w:rPr>
          <w:delText>,</w:delText>
        </w:r>
        <w:r w:rsidRPr="00157D7E" w:rsidDel="009C0AE1">
          <w:rPr>
            <w:vertAlign w:val="subscript"/>
            <w:lang w:val="en-US"/>
          </w:rPr>
          <w:delText>v</w:delText>
        </w:r>
        <w:r w:rsidRPr="00157D7E" w:rsidDel="009C0AE1">
          <w:delText>)</w:delText>
        </w:r>
        <w:r w:rsidRPr="00157D7E" w:rsidDel="009C0AE1">
          <w:rPr>
            <w:vertAlign w:val="superscript"/>
          </w:rPr>
          <w:delText>1/2</w:delText>
        </w:r>
        <w:r w:rsidDel="009C0AE1">
          <w:delText>—</w:delText>
        </w:r>
        <w:r w:rsidRPr="00157D7E" w:rsidDel="009C0AE1">
          <w:delText xml:space="preserve"> интеграл столкновений.</w:delText>
        </w:r>
      </w:del>
    </w:p>
    <w:p w:rsidR="00FB5B8D" w:rsidRPr="00157D7E" w:rsidDel="009C0AE1" w:rsidRDefault="00FB5B8D" w:rsidP="00FB5B8D">
      <w:pPr>
        <w:pStyle w:val="af3"/>
        <w:rPr>
          <w:del w:id="577" w:author="Tsaun" w:date="2017-02-14T18:24:00Z"/>
        </w:rPr>
      </w:pPr>
      <w:del w:id="578" w:author="Tsaun" w:date="2017-02-14T18:24:00Z">
        <w:r w:rsidRPr="00157D7E" w:rsidDel="009C0AE1">
          <w:delText>Значения основных параметров для расчета коэффициентов диффузии в паро-возду</w:delText>
        </w:r>
        <w:r w:rsidDel="009C0AE1">
          <w:delText>шной среде приведены в таблице А</w:delText>
        </w:r>
        <w:r w:rsidRPr="00157D7E" w:rsidDel="009C0AE1">
          <w:delText>1. [</w:delText>
        </w:r>
        <w:r w:rsidR="00596D0B" w:rsidDel="009C0AE1">
          <w:fldChar w:fldCharType="begin"/>
        </w:r>
        <w:r w:rsidDel="009C0AE1">
          <w:delInstrText xml:space="preserve"> REF _Ref369542043 \r \h </w:delInstrText>
        </w:r>
        <w:r w:rsidR="00596D0B" w:rsidDel="009C0AE1">
          <w:fldChar w:fldCharType="separate"/>
        </w:r>
        <w:r w:rsidDel="009C0AE1">
          <w:delText>А4</w:delText>
        </w:r>
        <w:r w:rsidR="00596D0B" w:rsidDel="009C0AE1">
          <w:fldChar w:fldCharType="end"/>
        </w:r>
        <w:r w:rsidRPr="00157D7E" w:rsidDel="009C0AE1">
          <w:delText xml:space="preserve">, </w:delText>
        </w:r>
        <w:r w:rsidR="00596D0B" w:rsidDel="009C0AE1">
          <w:fldChar w:fldCharType="begin"/>
        </w:r>
        <w:r w:rsidDel="009C0AE1">
          <w:delInstrText xml:space="preserve"> REF _Ref369539495 \r \h </w:delInstrText>
        </w:r>
        <w:r w:rsidR="00596D0B" w:rsidDel="009C0AE1">
          <w:fldChar w:fldCharType="separate"/>
        </w:r>
        <w:r w:rsidDel="009C0AE1">
          <w:delText>А5</w:delText>
        </w:r>
        <w:r w:rsidR="00596D0B" w:rsidDel="009C0AE1">
          <w:fldChar w:fldCharType="end"/>
        </w:r>
        <w:r w:rsidRPr="00157D7E" w:rsidDel="009C0AE1">
          <w:delText>].</w:delText>
        </w:r>
      </w:del>
    </w:p>
    <w:p w:rsidR="00FB5B8D" w:rsidRPr="00A74C9A" w:rsidDel="009C0AE1" w:rsidRDefault="00FB5B8D" w:rsidP="00FB5B8D">
      <w:pPr>
        <w:pStyle w:val="42"/>
        <w:rPr>
          <w:del w:id="579" w:author="Tsaun" w:date="2017-02-14T18:24:00Z"/>
        </w:rPr>
      </w:pPr>
      <w:del w:id="580" w:author="Tsaun" w:date="2017-02-14T18:24:00Z">
        <w:r w:rsidRPr="00A74C9A" w:rsidDel="009C0AE1">
          <w:delText>Таблица А</w:delText>
        </w:r>
        <w:r w:rsidDel="009C0AE1">
          <w:delText>1</w:delText>
        </w:r>
      </w:del>
    </w:p>
    <w:tbl>
      <w:tblPr>
        <w:tblW w:w="0" w:type="auto"/>
        <w:tblInd w:w="1316" w:type="dxa"/>
        <w:tblLayout w:type="fixed"/>
        <w:tblCellMar>
          <w:left w:w="40" w:type="dxa"/>
          <w:right w:w="40" w:type="dxa"/>
        </w:tblCellMar>
        <w:tblLook w:val="0000"/>
      </w:tblPr>
      <w:tblGrid>
        <w:gridCol w:w="2551"/>
        <w:gridCol w:w="2126"/>
        <w:gridCol w:w="1418"/>
        <w:gridCol w:w="1701"/>
      </w:tblGrid>
      <w:tr w:rsidR="00FB5B8D" w:rsidRPr="006526F1" w:rsidDel="009C0AE1" w:rsidTr="0074215B">
        <w:trPr>
          <w:trHeight w:val="435"/>
          <w:del w:id="581" w:author="Tsaun" w:date="2017-02-14T18:24:00Z"/>
        </w:trPr>
        <w:tc>
          <w:tcPr>
            <w:tcW w:w="2551" w:type="dxa"/>
            <w:tcBorders>
              <w:top w:val="single" w:sz="4" w:space="0" w:color="auto"/>
              <w:left w:val="single" w:sz="6" w:space="0" w:color="auto"/>
              <w:bottom w:val="single" w:sz="6" w:space="0" w:color="auto"/>
              <w:right w:val="single" w:sz="4" w:space="0" w:color="auto"/>
            </w:tcBorders>
          </w:tcPr>
          <w:p w:rsidR="00FB5B8D" w:rsidRPr="006526F1" w:rsidDel="009C0AE1" w:rsidRDefault="00FB5B8D" w:rsidP="0074215B">
            <w:pPr>
              <w:jc w:val="center"/>
              <w:rPr>
                <w:del w:id="582" w:author="Tsaun" w:date="2017-02-14T18:24:00Z"/>
              </w:rPr>
            </w:pPr>
            <w:del w:id="583" w:author="Tsaun" w:date="2017-02-14T18:24:00Z">
              <w:r w:rsidRPr="006526F1" w:rsidDel="009C0AE1">
                <w:delText>Компоненты</w:delText>
              </w:r>
            </w:del>
          </w:p>
        </w:tc>
        <w:tc>
          <w:tcPr>
            <w:tcW w:w="2126" w:type="dxa"/>
            <w:tcBorders>
              <w:top w:val="single" w:sz="4" w:space="0" w:color="auto"/>
              <w:left w:val="single" w:sz="4" w:space="0" w:color="auto"/>
              <w:bottom w:val="single" w:sz="6" w:space="0" w:color="auto"/>
              <w:right w:val="single" w:sz="4" w:space="0" w:color="auto"/>
            </w:tcBorders>
          </w:tcPr>
          <w:p w:rsidR="00FB5B8D" w:rsidRPr="006526F1" w:rsidDel="009C0AE1" w:rsidRDefault="00FB5B8D" w:rsidP="0074215B">
            <w:pPr>
              <w:jc w:val="center"/>
              <w:rPr>
                <w:del w:id="584" w:author="Tsaun" w:date="2017-02-14T18:24:00Z"/>
              </w:rPr>
            </w:pPr>
            <w:del w:id="585" w:author="Tsaun" w:date="2017-02-14T18:24:00Z">
              <w:r w:rsidRPr="006526F1" w:rsidDel="009C0AE1">
                <w:sym w:font="Symbol" w:char="F073"/>
              </w:r>
            </w:del>
          </w:p>
        </w:tc>
        <w:tc>
          <w:tcPr>
            <w:tcW w:w="1418" w:type="dxa"/>
            <w:tcBorders>
              <w:top w:val="single" w:sz="4" w:space="0" w:color="auto"/>
              <w:left w:val="single" w:sz="4" w:space="0" w:color="auto"/>
              <w:bottom w:val="single" w:sz="6" w:space="0" w:color="auto"/>
              <w:right w:val="single" w:sz="4" w:space="0" w:color="auto"/>
            </w:tcBorders>
          </w:tcPr>
          <w:p w:rsidR="00FB5B8D" w:rsidRPr="002D6F13" w:rsidDel="009C0AE1" w:rsidRDefault="00FB5B8D" w:rsidP="0074215B">
            <w:pPr>
              <w:jc w:val="center"/>
              <w:rPr>
                <w:del w:id="586" w:author="Tsaun" w:date="2017-02-14T18:24:00Z"/>
                <w:rPrChange w:id="587" w:author="Tsaun" w:date="2017-02-16T13:43:00Z">
                  <w:rPr>
                    <w:del w:id="588" w:author="Tsaun" w:date="2017-02-14T18:24:00Z"/>
                    <w:lang w:val="en-US"/>
                  </w:rPr>
                </w:rPrChange>
              </w:rPr>
            </w:pPr>
            <w:del w:id="589" w:author="Tsaun" w:date="2017-02-14T18:24:00Z">
              <w:r w:rsidRPr="006526F1" w:rsidDel="009C0AE1">
                <w:rPr>
                  <w:lang w:val="en-US"/>
                </w:rPr>
                <w:sym w:font="Symbol" w:char="F077"/>
              </w:r>
              <w:r w:rsidRPr="006526F1" w:rsidDel="009C0AE1">
                <w:rPr>
                  <w:lang w:val="en-US"/>
                </w:rPr>
                <w:delText>D</w:delText>
              </w:r>
              <w:r w:rsidRPr="002D6F13" w:rsidDel="009C0AE1">
                <w:rPr>
                  <w:rPrChange w:id="590" w:author="Tsaun" w:date="2017-02-16T13:43:00Z">
                    <w:rPr>
                      <w:lang w:val="en-US"/>
                    </w:rPr>
                  </w:rPrChange>
                </w:rPr>
                <w:delText>/</w:delText>
              </w:r>
              <w:r w:rsidRPr="006526F1" w:rsidDel="009C0AE1">
                <w:rPr>
                  <w:lang w:val="en-US"/>
                </w:rPr>
                <w:delText>k</w:delText>
              </w:r>
            </w:del>
          </w:p>
        </w:tc>
        <w:tc>
          <w:tcPr>
            <w:tcW w:w="1701" w:type="dxa"/>
            <w:tcBorders>
              <w:top w:val="single" w:sz="4" w:space="0" w:color="auto"/>
              <w:left w:val="single" w:sz="4" w:space="0" w:color="auto"/>
              <w:bottom w:val="single" w:sz="6" w:space="0" w:color="auto"/>
              <w:right w:val="single" w:sz="6" w:space="0" w:color="auto"/>
            </w:tcBorders>
          </w:tcPr>
          <w:p w:rsidR="00FB5B8D" w:rsidRPr="002D6F13" w:rsidDel="009C0AE1" w:rsidRDefault="00FB5B8D" w:rsidP="0074215B">
            <w:pPr>
              <w:jc w:val="center"/>
              <w:rPr>
                <w:del w:id="591" w:author="Tsaun" w:date="2017-02-14T18:24:00Z"/>
                <w:rPrChange w:id="592" w:author="Tsaun" w:date="2017-02-16T13:43:00Z">
                  <w:rPr>
                    <w:del w:id="593" w:author="Tsaun" w:date="2017-02-14T18:24:00Z"/>
                    <w:lang w:val="en-US"/>
                  </w:rPr>
                </w:rPrChange>
              </w:rPr>
            </w:pPr>
            <w:del w:id="594" w:author="Tsaun" w:date="2017-02-14T18:24:00Z">
              <w:r w:rsidRPr="006526F1" w:rsidDel="009C0AE1">
                <w:rPr>
                  <w:lang w:val="en-US"/>
                </w:rPr>
                <w:delText>M</w:delText>
              </w:r>
            </w:del>
          </w:p>
        </w:tc>
      </w:tr>
      <w:tr w:rsidR="00FB5B8D" w:rsidRPr="006526F1" w:rsidDel="009C0AE1" w:rsidTr="0074215B">
        <w:trPr>
          <w:trHeight w:val="435"/>
          <w:del w:id="595" w:author="Tsaun" w:date="2017-02-14T18:24:00Z"/>
        </w:trPr>
        <w:tc>
          <w:tcPr>
            <w:tcW w:w="2551" w:type="dxa"/>
            <w:tcBorders>
              <w:top w:val="single" w:sz="6" w:space="0" w:color="auto"/>
              <w:left w:val="single" w:sz="6" w:space="0" w:color="auto"/>
              <w:right w:val="single" w:sz="4" w:space="0" w:color="auto"/>
            </w:tcBorders>
          </w:tcPr>
          <w:p w:rsidR="00FB5B8D" w:rsidRPr="006526F1" w:rsidDel="009C0AE1" w:rsidRDefault="00FB5B8D" w:rsidP="0074215B">
            <w:pPr>
              <w:jc w:val="center"/>
              <w:rPr>
                <w:del w:id="596" w:author="Tsaun" w:date="2017-02-14T18:24:00Z"/>
              </w:rPr>
            </w:pPr>
            <w:del w:id="597" w:author="Tsaun" w:date="2017-02-14T18:24:00Z">
              <w:r w:rsidRPr="006526F1" w:rsidDel="009C0AE1">
                <w:delText>Воздух</w:delText>
              </w:r>
            </w:del>
          </w:p>
        </w:tc>
        <w:tc>
          <w:tcPr>
            <w:tcW w:w="2126" w:type="dxa"/>
            <w:tcBorders>
              <w:top w:val="single" w:sz="6" w:space="0" w:color="auto"/>
              <w:left w:val="single" w:sz="4" w:space="0" w:color="auto"/>
              <w:right w:val="single" w:sz="4" w:space="0" w:color="auto"/>
            </w:tcBorders>
          </w:tcPr>
          <w:p w:rsidR="00FB5B8D" w:rsidRPr="006526F1" w:rsidDel="009C0AE1" w:rsidRDefault="00FB5B8D" w:rsidP="0074215B">
            <w:pPr>
              <w:jc w:val="center"/>
              <w:rPr>
                <w:del w:id="598" w:author="Tsaun" w:date="2017-02-14T18:24:00Z"/>
              </w:rPr>
            </w:pPr>
            <w:del w:id="599" w:author="Tsaun" w:date="2017-02-14T18:24:00Z">
              <w:r w:rsidRPr="006526F1" w:rsidDel="009C0AE1">
                <w:delText>3</w:delText>
              </w:r>
              <w:r w:rsidDel="009C0AE1">
                <w:delText>,</w:delText>
              </w:r>
              <w:r w:rsidRPr="006526F1" w:rsidDel="009C0AE1">
                <w:delText>711</w:delText>
              </w:r>
            </w:del>
          </w:p>
        </w:tc>
        <w:tc>
          <w:tcPr>
            <w:tcW w:w="1418" w:type="dxa"/>
            <w:tcBorders>
              <w:top w:val="single" w:sz="6" w:space="0" w:color="auto"/>
              <w:left w:val="single" w:sz="4" w:space="0" w:color="auto"/>
              <w:right w:val="single" w:sz="4" w:space="0" w:color="auto"/>
            </w:tcBorders>
          </w:tcPr>
          <w:p w:rsidR="00FB5B8D" w:rsidRPr="006526F1" w:rsidDel="009C0AE1" w:rsidRDefault="00FB5B8D" w:rsidP="0074215B">
            <w:pPr>
              <w:jc w:val="center"/>
              <w:rPr>
                <w:del w:id="600" w:author="Tsaun" w:date="2017-02-14T18:24:00Z"/>
              </w:rPr>
            </w:pPr>
            <w:del w:id="601" w:author="Tsaun" w:date="2017-02-14T18:24:00Z">
              <w:r w:rsidRPr="006526F1" w:rsidDel="009C0AE1">
                <w:delText>78</w:delText>
              </w:r>
              <w:r w:rsidDel="009C0AE1">
                <w:delText>,</w:delText>
              </w:r>
              <w:r w:rsidRPr="006526F1" w:rsidDel="009C0AE1">
                <w:delText>6</w:delText>
              </w:r>
            </w:del>
          </w:p>
        </w:tc>
        <w:tc>
          <w:tcPr>
            <w:tcW w:w="1701" w:type="dxa"/>
            <w:tcBorders>
              <w:top w:val="single" w:sz="6" w:space="0" w:color="auto"/>
              <w:left w:val="single" w:sz="4" w:space="0" w:color="auto"/>
              <w:right w:val="single" w:sz="6" w:space="0" w:color="auto"/>
            </w:tcBorders>
          </w:tcPr>
          <w:p w:rsidR="00FB5B8D" w:rsidRPr="006526F1" w:rsidDel="009C0AE1" w:rsidRDefault="00FB5B8D" w:rsidP="0074215B">
            <w:pPr>
              <w:jc w:val="center"/>
              <w:rPr>
                <w:del w:id="602" w:author="Tsaun" w:date="2017-02-14T18:24:00Z"/>
              </w:rPr>
            </w:pPr>
            <w:del w:id="603" w:author="Tsaun" w:date="2017-02-14T18:24:00Z">
              <w:r w:rsidRPr="006526F1" w:rsidDel="009C0AE1">
                <w:delText>28</w:delText>
              </w:r>
              <w:r w:rsidDel="009C0AE1">
                <w:delText>,</w:delText>
              </w:r>
              <w:r w:rsidRPr="006526F1" w:rsidDel="009C0AE1">
                <w:delText>97</w:delText>
              </w:r>
            </w:del>
          </w:p>
        </w:tc>
      </w:tr>
      <w:tr w:rsidR="00FB5B8D" w:rsidRPr="006526F1" w:rsidDel="009C0AE1" w:rsidTr="0074215B">
        <w:trPr>
          <w:trHeight w:val="435"/>
          <w:del w:id="604" w:author="Tsaun" w:date="2017-02-14T18:24:00Z"/>
        </w:trPr>
        <w:tc>
          <w:tcPr>
            <w:tcW w:w="2551" w:type="dxa"/>
            <w:tcBorders>
              <w:left w:val="single" w:sz="6" w:space="0" w:color="auto"/>
              <w:right w:val="single" w:sz="4" w:space="0" w:color="auto"/>
            </w:tcBorders>
          </w:tcPr>
          <w:p w:rsidR="00FB5B8D" w:rsidRPr="006526F1" w:rsidDel="009C0AE1" w:rsidRDefault="00FB5B8D" w:rsidP="0074215B">
            <w:pPr>
              <w:jc w:val="center"/>
              <w:rPr>
                <w:del w:id="605" w:author="Tsaun" w:date="2017-02-14T18:24:00Z"/>
              </w:rPr>
            </w:pPr>
            <w:del w:id="606" w:author="Tsaun" w:date="2017-02-14T18:24:00Z">
              <w:r w:rsidRPr="006526F1" w:rsidDel="009C0AE1">
                <w:delText>Пар</w:delText>
              </w:r>
            </w:del>
          </w:p>
        </w:tc>
        <w:tc>
          <w:tcPr>
            <w:tcW w:w="2126" w:type="dxa"/>
            <w:tcBorders>
              <w:left w:val="single" w:sz="4" w:space="0" w:color="auto"/>
              <w:right w:val="single" w:sz="4" w:space="0" w:color="auto"/>
            </w:tcBorders>
          </w:tcPr>
          <w:p w:rsidR="00FB5B8D" w:rsidRPr="006526F1" w:rsidDel="009C0AE1" w:rsidRDefault="00FB5B8D" w:rsidP="0074215B">
            <w:pPr>
              <w:jc w:val="center"/>
              <w:rPr>
                <w:del w:id="607" w:author="Tsaun" w:date="2017-02-14T18:24:00Z"/>
              </w:rPr>
            </w:pPr>
            <w:del w:id="608" w:author="Tsaun" w:date="2017-02-14T18:24:00Z">
              <w:r w:rsidRPr="006526F1" w:rsidDel="009C0AE1">
                <w:delText>2</w:delText>
              </w:r>
              <w:r w:rsidDel="009C0AE1">
                <w:delText>,</w:delText>
              </w:r>
              <w:r w:rsidRPr="006526F1" w:rsidDel="009C0AE1">
                <w:delText>641</w:delText>
              </w:r>
            </w:del>
          </w:p>
        </w:tc>
        <w:tc>
          <w:tcPr>
            <w:tcW w:w="1418" w:type="dxa"/>
            <w:tcBorders>
              <w:left w:val="single" w:sz="4" w:space="0" w:color="auto"/>
              <w:right w:val="single" w:sz="4" w:space="0" w:color="auto"/>
            </w:tcBorders>
          </w:tcPr>
          <w:p w:rsidR="00FB5B8D" w:rsidRPr="006526F1" w:rsidDel="009C0AE1" w:rsidRDefault="00FB5B8D" w:rsidP="0074215B">
            <w:pPr>
              <w:jc w:val="center"/>
              <w:rPr>
                <w:del w:id="609" w:author="Tsaun" w:date="2017-02-14T18:24:00Z"/>
              </w:rPr>
            </w:pPr>
            <w:del w:id="610" w:author="Tsaun" w:date="2017-02-14T18:24:00Z">
              <w:r w:rsidRPr="006526F1" w:rsidDel="009C0AE1">
                <w:delText>809</w:delText>
              </w:r>
              <w:r w:rsidDel="009C0AE1">
                <w:delText>,</w:delText>
              </w:r>
              <w:r w:rsidRPr="006526F1" w:rsidDel="009C0AE1">
                <w:delText>1</w:delText>
              </w:r>
            </w:del>
          </w:p>
        </w:tc>
        <w:tc>
          <w:tcPr>
            <w:tcW w:w="1701" w:type="dxa"/>
            <w:tcBorders>
              <w:left w:val="single" w:sz="4" w:space="0" w:color="auto"/>
              <w:right w:val="single" w:sz="6" w:space="0" w:color="auto"/>
            </w:tcBorders>
          </w:tcPr>
          <w:p w:rsidR="00FB5B8D" w:rsidRPr="006526F1" w:rsidDel="009C0AE1" w:rsidRDefault="00FB5B8D" w:rsidP="0074215B">
            <w:pPr>
              <w:jc w:val="center"/>
              <w:rPr>
                <w:del w:id="611" w:author="Tsaun" w:date="2017-02-14T18:24:00Z"/>
              </w:rPr>
            </w:pPr>
            <w:del w:id="612" w:author="Tsaun" w:date="2017-02-14T18:24:00Z">
              <w:r w:rsidRPr="006526F1" w:rsidDel="009C0AE1">
                <w:delText>18</w:delText>
              </w:r>
              <w:r w:rsidDel="009C0AE1">
                <w:delText>,</w:delText>
              </w:r>
              <w:r w:rsidRPr="006526F1" w:rsidDel="009C0AE1">
                <w:delText>09</w:delText>
              </w:r>
            </w:del>
          </w:p>
        </w:tc>
      </w:tr>
      <w:tr w:rsidR="00FB5B8D" w:rsidRPr="006526F1" w:rsidDel="009C0AE1" w:rsidTr="0074215B">
        <w:trPr>
          <w:trHeight w:val="435"/>
          <w:del w:id="613" w:author="Tsaun" w:date="2017-02-14T18:24:00Z"/>
        </w:trPr>
        <w:tc>
          <w:tcPr>
            <w:tcW w:w="2551" w:type="dxa"/>
            <w:tcBorders>
              <w:left w:val="single" w:sz="6" w:space="0" w:color="auto"/>
              <w:right w:val="single" w:sz="4" w:space="0" w:color="auto"/>
            </w:tcBorders>
          </w:tcPr>
          <w:p w:rsidR="00FB5B8D" w:rsidRPr="006526F1" w:rsidDel="009C0AE1" w:rsidRDefault="00FB5B8D" w:rsidP="0074215B">
            <w:pPr>
              <w:jc w:val="center"/>
              <w:rPr>
                <w:del w:id="614" w:author="Tsaun" w:date="2017-02-14T18:24:00Z"/>
              </w:rPr>
            </w:pPr>
            <w:del w:id="615" w:author="Tsaun" w:date="2017-02-14T18:24:00Z">
              <w:r w:rsidRPr="006526F1" w:rsidDel="009C0AE1">
                <w:rPr>
                  <w:lang w:val="en-US"/>
                </w:rPr>
                <w:delText>I</w:delText>
              </w:r>
              <w:r w:rsidRPr="006526F1" w:rsidDel="009C0AE1">
                <w:rPr>
                  <w:vertAlign w:val="subscript"/>
                </w:rPr>
                <w:delText>2</w:delText>
              </w:r>
            </w:del>
          </w:p>
        </w:tc>
        <w:tc>
          <w:tcPr>
            <w:tcW w:w="2126" w:type="dxa"/>
            <w:tcBorders>
              <w:left w:val="single" w:sz="4" w:space="0" w:color="auto"/>
              <w:right w:val="single" w:sz="4" w:space="0" w:color="auto"/>
            </w:tcBorders>
          </w:tcPr>
          <w:p w:rsidR="00FB5B8D" w:rsidRPr="006526F1" w:rsidDel="009C0AE1" w:rsidRDefault="00FB5B8D" w:rsidP="0074215B">
            <w:pPr>
              <w:jc w:val="center"/>
              <w:rPr>
                <w:del w:id="616" w:author="Tsaun" w:date="2017-02-14T18:24:00Z"/>
              </w:rPr>
            </w:pPr>
            <w:del w:id="617" w:author="Tsaun" w:date="2017-02-14T18:24:00Z">
              <w:r w:rsidRPr="006526F1" w:rsidDel="009C0AE1">
                <w:delText>5</w:delText>
              </w:r>
              <w:r w:rsidDel="009C0AE1">
                <w:delText>,</w:delText>
              </w:r>
              <w:r w:rsidRPr="006526F1" w:rsidDel="009C0AE1">
                <w:delText>160</w:delText>
              </w:r>
            </w:del>
          </w:p>
        </w:tc>
        <w:tc>
          <w:tcPr>
            <w:tcW w:w="1418" w:type="dxa"/>
            <w:tcBorders>
              <w:left w:val="single" w:sz="4" w:space="0" w:color="auto"/>
              <w:right w:val="single" w:sz="4" w:space="0" w:color="auto"/>
            </w:tcBorders>
          </w:tcPr>
          <w:p w:rsidR="00FB5B8D" w:rsidRPr="006526F1" w:rsidDel="009C0AE1" w:rsidRDefault="00FB5B8D" w:rsidP="0074215B">
            <w:pPr>
              <w:jc w:val="center"/>
              <w:rPr>
                <w:del w:id="618" w:author="Tsaun" w:date="2017-02-14T18:24:00Z"/>
              </w:rPr>
            </w:pPr>
            <w:del w:id="619" w:author="Tsaun" w:date="2017-02-14T18:24:00Z">
              <w:r w:rsidRPr="006526F1" w:rsidDel="009C0AE1">
                <w:delText>474</w:delText>
              </w:r>
              <w:r w:rsidDel="009C0AE1">
                <w:delText>,</w:delText>
              </w:r>
              <w:r w:rsidRPr="006526F1" w:rsidDel="009C0AE1">
                <w:delText>2</w:delText>
              </w:r>
            </w:del>
          </w:p>
        </w:tc>
        <w:tc>
          <w:tcPr>
            <w:tcW w:w="1701" w:type="dxa"/>
            <w:tcBorders>
              <w:left w:val="single" w:sz="4" w:space="0" w:color="auto"/>
              <w:right w:val="single" w:sz="6" w:space="0" w:color="auto"/>
            </w:tcBorders>
          </w:tcPr>
          <w:p w:rsidR="00FB5B8D" w:rsidRPr="006526F1" w:rsidDel="009C0AE1" w:rsidRDefault="00FB5B8D" w:rsidP="0074215B">
            <w:pPr>
              <w:jc w:val="center"/>
              <w:rPr>
                <w:del w:id="620" w:author="Tsaun" w:date="2017-02-14T18:24:00Z"/>
              </w:rPr>
            </w:pPr>
            <w:del w:id="621" w:author="Tsaun" w:date="2017-02-14T18:24:00Z">
              <w:r w:rsidRPr="006526F1" w:rsidDel="009C0AE1">
                <w:delText>253</w:delText>
              </w:r>
              <w:r w:rsidDel="009C0AE1">
                <w:delText>,</w:delText>
              </w:r>
              <w:r w:rsidRPr="006526F1" w:rsidDel="009C0AE1">
                <w:delText>82</w:delText>
              </w:r>
            </w:del>
          </w:p>
        </w:tc>
      </w:tr>
      <w:tr w:rsidR="00FB5B8D" w:rsidRPr="006526F1" w:rsidDel="009C0AE1" w:rsidTr="0074215B">
        <w:trPr>
          <w:trHeight w:val="435"/>
          <w:del w:id="622" w:author="Tsaun" w:date="2017-02-14T18:24:00Z"/>
        </w:trPr>
        <w:tc>
          <w:tcPr>
            <w:tcW w:w="2551" w:type="dxa"/>
            <w:tcBorders>
              <w:left w:val="single" w:sz="6" w:space="0" w:color="auto"/>
              <w:bottom w:val="single" w:sz="4" w:space="0" w:color="auto"/>
              <w:right w:val="single" w:sz="4" w:space="0" w:color="auto"/>
            </w:tcBorders>
          </w:tcPr>
          <w:p w:rsidR="00FB5B8D" w:rsidRPr="006526F1" w:rsidDel="009C0AE1" w:rsidRDefault="00FB5B8D" w:rsidP="0074215B">
            <w:pPr>
              <w:jc w:val="center"/>
              <w:rPr>
                <w:del w:id="623" w:author="Tsaun" w:date="2017-02-14T18:24:00Z"/>
              </w:rPr>
            </w:pPr>
            <w:del w:id="624" w:author="Tsaun" w:date="2017-02-14T18:24:00Z">
              <w:r w:rsidRPr="006526F1" w:rsidDel="009C0AE1">
                <w:delText>СНз</w:delText>
              </w:r>
              <w:r w:rsidRPr="006526F1" w:rsidDel="009C0AE1">
                <w:rPr>
                  <w:lang w:val="en-US"/>
                </w:rPr>
                <w:delText>I</w:delText>
              </w:r>
            </w:del>
          </w:p>
        </w:tc>
        <w:tc>
          <w:tcPr>
            <w:tcW w:w="2126" w:type="dxa"/>
            <w:tcBorders>
              <w:left w:val="single" w:sz="4" w:space="0" w:color="auto"/>
              <w:bottom w:val="single" w:sz="4" w:space="0" w:color="auto"/>
              <w:right w:val="single" w:sz="4" w:space="0" w:color="auto"/>
            </w:tcBorders>
          </w:tcPr>
          <w:p w:rsidR="00FB5B8D" w:rsidRPr="006526F1" w:rsidDel="009C0AE1" w:rsidRDefault="00FB5B8D" w:rsidP="0074215B">
            <w:pPr>
              <w:jc w:val="center"/>
              <w:rPr>
                <w:del w:id="625" w:author="Tsaun" w:date="2017-02-14T18:24:00Z"/>
              </w:rPr>
            </w:pPr>
            <w:del w:id="626" w:author="Tsaun" w:date="2017-02-14T18:24:00Z">
              <w:r w:rsidRPr="006526F1" w:rsidDel="009C0AE1">
                <w:delText>4</w:delText>
              </w:r>
              <w:r w:rsidDel="009C0AE1">
                <w:delText>,</w:delText>
              </w:r>
              <w:r w:rsidRPr="006526F1" w:rsidDel="009C0AE1">
                <w:delText>230</w:delText>
              </w:r>
            </w:del>
          </w:p>
        </w:tc>
        <w:tc>
          <w:tcPr>
            <w:tcW w:w="1418" w:type="dxa"/>
            <w:tcBorders>
              <w:left w:val="single" w:sz="4" w:space="0" w:color="auto"/>
              <w:bottom w:val="single" w:sz="4" w:space="0" w:color="auto"/>
              <w:right w:val="single" w:sz="4" w:space="0" w:color="auto"/>
            </w:tcBorders>
          </w:tcPr>
          <w:p w:rsidR="00FB5B8D" w:rsidRPr="006526F1" w:rsidDel="009C0AE1" w:rsidRDefault="00FB5B8D" w:rsidP="0074215B">
            <w:pPr>
              <w:jc w:val="center"/>
              <w:rPr>
                <w:del w:id="627" w:author="Tsaun" w:date="2017-02-14T18:24:00Z"/>
              </w:rPr>
            </w:pPr>
            <w:del w:id="628" w:author="Tsaun" w:date="2017-02-14T18:24:00Z">
              <w:r w:rsidRPr="006526F1" w:rsidDel="009C0AE1">
                <w:delText>519</w:delText>
              </w:r>
              <w:r w:rsidDel="009C0AE1">
                <w:delText>,</w:delText>
              </w:r>
              <w:r w:rsidRPr="006526F1" w:rsidDel="009C0AE1">
                <w:delText>0</w:delText>
              </w:r>
            </w:del>
          </w:p>
        </w:tc>
        <w:tc>
          <w:tcPr>
            <w:tcW w:w="1701" w:type="dxa"/>
            <w:tcBorders>
              <w:left w:val="single" w:sz="4" w:space="0" w:color="auto"/>
              <w:bottom w:val="single" w:sz="4" w:space="0" w:color="auto"/>
              <w:right w:val="single" w:sz="6" w:space="0" w:color="auto"/>
            </w:tcBorders>
          </w:tcPr>
          <w:p w:rsidR="00FB5B8D" w:rsidRPr="006526F1" w:rsidDel="009C0AE1" w:rsidRDefault="00FB5B8D" w:rsidP="0074215B">
            <w:pPr>
              <w:jc w:val="center"/>
              <w:rPr>
                <w:del w:id="629" w:author="Tsaun" w:date="2017-02-14T18:24:00Z"/>
              </w:rPr>
            </w:pPr>
            <w:del w:id="630" w:author="Tsaun" w:date="2017-02-14T18:24:00Z">
              <w:r w:rsidRPr="006526F1" w:rsidDel="009C0AE1">
                <w:delText>141</w:delText>
              </w:r>
              <w:r w:rsidDel="009C0AE1">
                <w:delText>,</w:delText>
              </w:r>
              <w:r w:rsidRPr="006526F1" w:rsidDel="009C0AE1">
                <w:delText>94</w:delText>
              </w:r>
            </w:del>
          </w:p>
        </w:tc>
      </w:tr>
    </w:tbl>
    <w:p w:rsidR="009C0AE1" w:rsidRDefault="009C0AE1" w:rsidP="00FB5B8D">
      <w:pPr>
        <w:pStyle w:val="55"/>
        <w:rPr>
          <w:ins w:id="631" w:author="Tsaun" w:date="2017-02-14T18:26:00Z"/>
        </w:rPr>
      </w:pPr>
      <w:ins w:id="632" w:author="Tsaun" w:date="2017-02-14T18:25:00Z">
        <w:r>
          <w:t xml:space="preserve">В рамках допущения о диффузионном характере кинетики данного процесса для </w:t>
        </w:r>
      </w:ins>
      <w:ins w:id="633" w:author="Tsaun" w:date="2017-02-14T18:26:00Z">
        <w:r>
          <w:t xml:space="preserve">расчета </w:t>
        </w:r>
      </w:ins>
      <w:ins w:id="634" w:author="Tsaun" w:date="2017-02-14T18:25:00Z">
        <w:r>
          <w:t xml:space="preserve">эффективного коэффициента массопереноса </w:t>
        </w:r>
      </w:ins>
      <w:ins w:id="635" w:author="Tsaun" w:date="2017-02-14T18:25:00Z">
        <w:r w:rsidRPr="005E7AF1">
          <w:rPr>
            <w:position w:val="-14"/>
          </w:rPr>
          <w:object w:dxaOrig="380" w:dyaOrig="380">
            <v:shape id="_x0000_i1085" type="#_x0000_t75" style="width:18.8pt;height:18.8pt" o:ole="">
              <v:imagedata r:id="rId166" o:title=""/>
            </v:shape>
            <o:OLEObject Type="Embed" ProgID="Equation.3" ShapeID="_x0000_i1085" DrawAspect="Content" ObjectID="_1548769027" r:id="rId167"/>
          </w:object>
        </w:r>
      </w:ins>
      <w:ins w:id="636" w:author="Tsaun" w:date="2017-02-14T18:25:00Z">
        <w:r>
          <w:t xml:space="preserve"> можно </w:t>
        </w:r>
      </w:ins>
      <w:ins w:id="637" w:author="Tsaun" w:date="2017-02-14T18:26:00Z">
        <w:r>
          <w:t xml:space="preserve">воспользоваться соотношением вида </w:t>
        </w:r>
        <w:r w:rsidR="00596D0B" w:rsidRPr="00596D0B">
          <w:rPr>
            <w:rPrChange w:id="638" w:author="Tsaun" w:date="2017-02-14T18:26:00Z">
              <w:rPr>
                <w:rFonts w:eastAsia="Times New Roman"/>
                <w:szCs w:val="22"/>
                <w:lang w:val="en-US" w:eastAsia="en-US"/>
              </w:rPr>
            </w:rPrChange>
          </w:rPr>
          <w:t>[</w:t>
        </w:r>
        <w:r>
          <w:t>А</w:t>
        </w:r>
        <w:r w:rsidR="00596D0B" w:rsidRPr="00596D0B">
          <w:rPr>
            <w:rPrChange w:id="639" w:author="Tsaun" w:date="2017-02-14T18:26:00Z">
              <w:rPr>
                <w:rFonts w:eastAsia="Times New Roman"/>
                <w:szCs w:val="22"/>
                <w:lang w:val="en-US" w:eastAsia="en-US"/>
              </w:rPr>
            </w:rPrChange>
          </w:rPr>
          <w:t>1]</w:t>
        </w:r>
      </w:ins>
    </w:p>
    <w:p w:rsidR="00FB5B8D" w:rsidRPr="006526F1" w:rsidDel="009C0AE1" w:rsidRDefault="00FB5D49" w:rsidP="00FB5B8D">
      <w:pPr>
        <w:rPr>
          <w:del w:id="640" w:author="Tsaun" w:date="2017-02-14T18:24:00Z"/>
        </w:rPr>
      </w:pPr>
      <w:ins w:id="641" w:author="Tsaun" w:date="2017-02-14T18:26:00Z">
        <w:r w:rsidRPr="009C0AE1">
          <w:rPr>
            <w:position w:val="-54"/>
          </w:rPr>
          <w:object w:dxaOrig="1740" w:dyaOrig="859">
            <v:shape id="_x0000_i1086" type="#_x0000_t75" style="width:87.05pt;height:43.2pt" o:ole="">
              <v:imagedata r:id="rId168" o:title=""/>
            </v:shape>
            <o:OLEObject Type="Embed" ProgID="Equation.3" ShapeID="_x0000_i1086" DrawAspect="Content" ObjectID="_1548769028" r:id="rId169"/>
          </w:object>
        </w:r>
      </w:ins>
      <w:del w:id="642" w:author="Tsaun" w:date="2017-02-14T18:24:00Z">
        <w:r w:rsidR="00FB5B8D" w:rsidRPr="006526F1" w:rsidDel="009C0AE1">
          <w:delText>Здесь</w:delText>
        </w:r>
        <w:r w:rsidR="00FB5B8D" w:rsidRPr="00B01E9D" w:rsidDel="009C0AE1">
          <w:rPr>
            <w:lang w:val="en-US"/>
          </w:rPr>
          <w:delText>k</w:delText>
        </w:r>
        <w:r w:rsidR="00FB5B8D" w:rsidDel="009C0AE1">
          <w:delText>—</w:delText>
        </w:r>
        <w:r w:rsidR="00FB5B8D" w:rsidRPr="006526F1" w:rsidDel="009C0AE1">
          <w:delText xml:space="preserve"> постоянная Больцмана.</w:delText>
        </w:r>
      </w:del>
    </w:p>
    <w:p w:rsidR="00FB5B8D" w:rsidRPr="006526F1" w:rsidDel="009C0AE1" w:rsidRDefault="00FB5B8D" w:rsidP="00FB5B8D">
      <w:pPr>
        <w:pStyle w:val="af3"/>
        <w:rPr>
          <w:del w:id="643" w:author="Tsaun" w:date="2017-02-14T18:24:00Z"/>
        </w:rPr>
      </w:pPr>
      <w:del w:id="644" w:author="Tsaun" w:date="2017-02-14T18:24:00Z">
        <w:r w:rsidRPr="006526F1" w:rsidDel="009C0AE1">
          <w:delText>Описанный выше расчет эффективности абсорбции Е можно использовать для первых двух групп соединений, приведенных в таблице 1 основного раздела.</w:delText>
        </w:r>
      </w:del>
    </w:p>
    <w:p w:rsidR="009C0AE1" w:rsidRDefault="009C0AE1" w:rsidP="00FB5B8D">
      <w:pPr>
        <w:pStyle w:val="55"/>
        <w:rPr>
          <w:ins w:id="645" w:author="Tsaun" w:date="2017-02-14T18:25:00Z"/>
        </w:rPr>
      </w:pPr>
    </w:p>
    <w:p w:rsidR="009C0AE1" w:rsidRDefault="009C0AE1" w:rsidP="00FB5B8D">
      <w:pPr>
        <w:pStyle w:val="55"/>
        <w:rPr>
          <w:ins w:id="646" w:author="Tsaun" w:date="2017-02-14T18:34:00Z"/>
        </w:rPr>
      </w:pPr>
      <w:ins w:id="647" w:author="Tsaun" w:date="2017-02-14T18:32:00Z">
        <w:r>
          <w:t xml:space="preserve">где </w:t>
        </w:r>
      </w:ins>
      <w:ins w:id="648" w:author="Tsaun" w:date="2017-02-14T18:33:00Z">
        <w:r w:rsidRPr="005E7AF1">
          <w:rPr>
            <w:position w:val="-10"/>
          </w:rPr>
          <w:object w:dxaOrig="360" w:dyaOrig="300">
            <v:shape id="_x0000_i1087" type="#_x0000_t75" style="width:18.15pt;height:15.05pt" o:ole="">
              <v:imagedata r:id="rId170" o:title=""/>
            </v:shape>
            <o:OLEObject Type="Embed" ProgID="Equation.3" ShapeID="_x0000_i1087" DrawAspect="Content" ObjectID="_1548769029" r:id="rId171"/>
          </w:object>
        </w:r>
      </w:ins>
      <w:ins w:id="649" w:author="Tsaun" w:date="2017-02-14T18:33:00Z">
        <w:r>
          <w:t xml:space="preserve"> - диаметр капли</w:t>
        </w:r>
      </w:ins>
      <w:ins w:id="650" w:author="Tsaun" w:date="2017-02-15T12:59:00Z">
        <w:r w:rsidR="007F4624">
          <w:t xml:space="preserve"> (м)</w:t>
        </w:r>
      </w:ins>
      <w:ins w:id="651" w:author="Tsaun" w:date="2017-02-14T18:33:00Z">
        <w:r>
          <w:t xml:space="preserve">, </w:t>
        </w:r>
      </w:ins>
      <w:ins w:id="652" w:author="Tsaun" w:date="2017-02-14T18:33:00Z">
        <w:r w:rsidRPr="005E7AF1">
          <w:rPr>
            <w:position w:val="-14"/>
          </w:rPr>
          <w:object w:dxaOrig="279" w:dyaOrig="340">
            <v:shape id="_x0000_i1088" type="#_x0000_t75" style="width:13.75pt;height:16.9pt" o:ole="">
              <v:imagedata r:id="rId172" o:title=""/>
            </v:shape>
            <o:OLEObject Type="Embed" ProgID="Equation.3" ShapeID="_x0000_i1088" DrawAspect="Content" ObjectID="_1548769030" r:id="rId173"/>
          </w:object>
        </w:r>
      </w:ins>
      <w:ins w:id="653" w:author="Tsaun" w:date="2017-02-14T18:33:00Z">
        <w:r>
          <w:t xml:space="preserve"> - скорость диффузионного переноса растворенной примеси в капле к межфазной поверхности</w:t>
        </w:r>
      </w:ins>
      <w:ins w:id="654" w:author="Tsaun" w:date="2017-02-15T12:59:00Z">
        <w:r w:rsidR="007F4624">
          <w:t xml:space="preserve"> (м/с)</w:t>
        </w:r>
      </w:ins>
      <w:ins w:id="655" w:author="Tsaun" w:date="2017-02-14T18:33:00Z">
        <w:r>
          <w:t xml:space="preserve">, </w:t>
        </w:r>
      </w:ins>
      <w:ins w:id="656" w:author="Tsaun" w:date="2017-02-14T18:34:00Z">
        <w:r w:rsidRPr="005E7AF1">
          <w:rPr>
            <w:position w:val="-14"/>
          </w:rPr>
          <w:object w:dxaOrig="260" w:dyaOrig="340">
            <v:shape id="_x0000_i1089" type="#_x0000_t75" style="width:13.15pt;height:16.9pt" o:ole="">
              <v:imagedata r:id="rId174" o:title=""/>
            </v:shape>
            <o:OLEObject Type="Embed" ProgID="Equation.3" ShapeID="_x0000_i1089" DrawAspect="Content" ObjectID="_1548769031" r:id="rId175"/>
          </w:object>
        </w:r>
      </w:ins>
      <w:ins w:id="657" w:author="Tsaun" w:date="2017-02-14T18:33:00Z">
        <w:r>
          <w:t xml:space="preserve"> </w:t>
        </w:r>
      </w:ins>
      <w:ins w:id="658" w:author="Tsaun" w:date="2017-02-14T18:34:00Z">
        <w:r>
          <w:t>- скорость диффузионного переноса паров примеси к поверхности капли в газе</w:t>
        </w:r>
      </w:ins>
      <w:ins w:id="659" w:author="Tsaun" w:date="2017-02-15T12:59:00Z">
        <w:r w:rsidR="007F4624">
          <w:t xml:space="preserve"> (м/с)</w:t>
        </w:r>
      </w:ins>
      <w:ins w:id="660" w:author="Tsaun" w:date="2017-02-14T18:34:00Z">
        <w:r>
          <w:t>.</w:t>
        </w:r>
      </w:ins>
    </w:p>
    <w:p w:rsidR="009C0AE1" w:rsidRDefault="006511F7" w:rsidP="00FB5B8D">
      <w:pPr>
        <w:pStyle w:val="55"/>
        <w:rPr>
          <w:ins w:id="661" w:author="Tsaun" w:date="2017-02-14T18:36:00Z"/>
        </w:rPr>
      </w:pPr>
      <w:ins w:id="662" w:author="Tsaun" w:date="2017-02-14T18:36:00Z">
        <w:r>
          <w:t xml:space="preserve">Для расчета скоростей диффузионного переноса используются корреляции, рекомендованные в работе </w:t>
        </w:r>
        <w:r w:rsidR="00596D0B" w:rsidRPr="00596D0B">
          <w:rPr>
            <w:rPrChange w:id="663" w:author="Tsaun" w:date="2017-02-14T18:36:00Z">
              <w:rPr>
                <w:rFonts w:eastAsia="Times New Roman"/>
                <w:szCs w:val="22"/>
                <w:lang w:val="en-US" w:eastAsia="en-US"/>
              </w:rPr>
            </w:rPrChange>
          </w:rPr>
          <w:t>[</w:t>
        </w:r>
        <w:r>
          <w:rPr>
            <w:lang w:val="en-US"/>
          </w:rPr>
          <w:t>A</w:t>
        </w:r>
        <w:r w:rsidR="00596D0B" w:rsidRPr="00596D0B">
          <w:rPr>
            <w:rPrChange w:id="664" w:author="Tsaun" w:date="2017-02-14T18:36:00Z">
              <w:rPr>
                <w:rFonts w:eastAsia="Times New Roman"/>
                <w:szCs w:val="22"/>
                <w:lang w:val="en-US" w:eastAsia="en-US"/>
              </w:rPr>
            </w:rPrChange>
          </w:rPr>
          <w:t>1]</w:t>
        </w:r>
        <w:r>
          <w:t>:</w:t>
        </w:r>
      </w:ins>
    </w:p>
    <w:p w:rsidR="006511F7" w:rsidRDefault="00D04709" w:rsidP="00FB5B8D">
      <w:pPr>
        <w:pStyle w:val="55"/>
        <w:rPr>
          <w:ins w:id="665" w:author="Tsaun" w:date="2017-02-15T12:09:00Z"/>
        </w:rPr>
      </w:pPr>
      <w:ins w:id="666" w:author="Tsaun" w:date="2017-02-14T18:36:00Z">
        <w:r w:rsidRPr="00FB5D49">
          <w:rPr>
            <w:position w:val="-30"/>
          </w:rPr>
          <w:object w:dxaOrig="4000" w:dyaOrig="760">
            <v:shape id="_x0000_i1090" type="#_x0000_t75" style="width:199.7pt;height:38.2pt" o:ole="">
              <v:imagedata r:id="rId176" o:title=""/>
            </v:shape>
            <o:OLEObject Type="Embed" ProgID="Equation.3" ShapeID="_x0000_i1090" DrawAspect="Content" ObjectID="_1548769032" r:id="rId177"/>
          </w:object>
        </w:r>
      </w:ins>
      <w:ins w:id="667" w:author="Tsaun" w:date="2017-02-15T12:09:00Z">
        <w:r w:rsidR="00FB5D49">
          <w:t>,</w:t>
        </w:r>
      </w:ins>
    </w:p>
    <w:p w:rsidR="00FB5D49" w:rsidRDefault="007F4624" w:rsidP="00FB5B8D">
      <w:pPr>
        <w:pStyle w:val="55"/>
        <w:rPr>
          <w:ins w:id="668" w:author="Tsaun" w:date="2017-02-15T12:58:00Z"/>
        </w:rPr>
      </w:pPr>
      <w:ins w:id="669" w:author="Tsaun" w:date="2017-02-15T12:09:00Z">
        <w:r w:rsidRPr="007F4624">
          <w:rPr>
            <w:position w:val="-22"/>
          </w:rPr>
          <w:object w:dxaOrig="1260" w:dyaOrig="620">
            <v:shape id="_x0000_i1091" type="#_x0000_t75" style="width:63.25pt;height:31.3pt" o:ole="">
              <v:imagedata r:id="rId178" o:title=""/>
            </v:shape>
            <o:OLEObject Type="Embed" ProgID="Equation.3" ShapeID="_x0000_i1091" DrawAspect="Content" ObjectID="_1548769033" r:id="rId179"/>
          </w:object>
        </w:r>
      </w:ins>
      <w:ins w:id="670" w:author="Tsaun" w:date="2017-02-15T12:58:00Z">
        <w:r>
          <w:t>.</w:t>
        </w:r>
      </w:ins>
    </w:p>
    <w:p w:rsidR="002D6F13" w:rsidRDefault="007F4624">
      <w:pPr>
        <w:pStyle w:val="55"/>
        <w:ind w:firstLine="0"/>
        <w:rPr>
          <w:ins w:id="671" w:author="Tsaun" w:date="2017-02-15T13:24:00Z"/>
        </w:rPr>
        <w:pPrChange w:id="672" w:author="Tsaun" w:date="2017-02-15T12:58:00Z">
          <w:pPr>
            <w:pStyle w:val="55"/>
          </w:pPr>
        </w:pPrChange>
      </w:pPr>
      <w:ins w:id="673" w:author="Tsaun" w:date="2017-02-15T12:58:00Z">
        <w:r>
          <w:t xml:space="preserve">Здесь </w:t>
        </w:r>
      </w:ins>
      <w:ins w:id="674" w:author="Tsaun" w:date="2017-02-15T12:58:00Z">
        <w:r w:rsidRPr="005E7AF1">
          <w:rPr>
            <w:position w:val="-14"/>
          </w:rPr>
          <w:object w:dxaOrig="300" w:dyaOrig="340">
            <v:shape id="_x0000_i1092" type="#_x0000_t75" style="width:15.05pt;height:16.9pt" o:ole="">
              <v:imagedata r:id="rId180" o:title=""/>
            </v:shape>
            <o:OLEObject Type="Embed" ProgID="Equation.3" ShapeID="_x0000_i1092" DrawAspect="Content" ObjectID="_1548769034" r:id="rId181"/>
          </w:object>
        </w:r>
      </w:ins>
      <w:ins w:id="675" w:author="Tsaun" w:date="2017-02-15T12:58:00Z">
        <w:r>
          <w:t xml:space="preserve"> - плотность жидкости в капле</w:t>
        </w:r>
      </w:ins>
      <w:ins w:id="676" w:author="Tsaun" w:date="2017-02-15T12:59:00Z">
        <w:r>
          <w:t xml:space="preserve"> (кг/м</w:t>
        </w:r>
        <w:r w:rsidR="00596D0B" w:rsidRPr="00596D0B">
          <w:rPr>
            <w:vertAlign w:val="superscript"/>
            <w:rPrChange w:id="677" w:author="Tsaun" w:date="2017-02-15T12:59:00Z">
              <w:rPr/>
            </w:rPrChange>
          </w:rPr>
          <w:t>3</w:t>
        </w:r>
        <w:r>
          <w:t>)</w:t>
        </w:r>
      </w:ins>
      <w:ins w:id="678" w:author="Tsaun" w:date="2017-02-15T12:58:00Z">
        <w:r>
          <w:t xml:space="preserve">, </w:t>
        </w:r>
      </w:ins>
      <w:ins w:id="679" w:author="Tsaun" w:date="2017-02-15T12:59:00Z">
        <w:r w:rsidRPr="005E7AF1">
          <w:rPr>
            <w:position w:val="-14"/>
          </w:rPr>
          <w:object w:dxaOrig="300" w:dyaOrig="340">
            <v:shape id="_x0000_i1093" type="#_x0000_t75" style="width:15.05pt;height:16.9pt" o:ole="">
              <v:imagedata r:id="rId182" o:title=""/>
            </v:shape>
            <o:OLEObject Type="Embed" ProgID="Equation.3" ShapeID="_x0000_i1093" DrawAspect="Content" ObjectID="_1548769035" r:id="rId183"/>
          </w:object>
        </w:r>
      </w:ins>
      <w:ins w:id="680" w:author="Tsaun" w:date="2017-02-15T12:58:00Z">
        <w:r>
          <w:t xml:space="preserve"> </w:t>
        </w:r>
      </w:ins>
      <w:ins w:id="681" w:author="Tsaun" w:date="2017-02-15T12:59:00Z">
        <w:r>
          <w:t xml:space="preserve">- плотность </w:t>
        </w:r>
      </w:ins>
      <w:ins w:id="682" w:author="Tsaun" w:date="2017-02-15T13:00:00Z">
        <w:r>
          <w:t>парогазовой среды</w:t>
        </w:r>
      </w:ins>
      <w:ins w:id="683" w:author="Tsaun" w:date="2017-02-15T12:59:00Z">
        <w:r>
          <w:t xml:space="preserve"> в помещении (кг/м</w:t>
        </w:r>
        <w:r w:rsidRPr="007F4624">
          <w:rPr>
            <w:vertAlign w:val="superscript"/>
          </w:rPr>
          <w:t>3</w:t>
        </w:r>
        <w:r>
          <w:t xml:space="preserve">), </w:t>
        </w:r>
      </w:ins>
      <w:ins w:id="684" w:author="Tsaun" w:date="2017-02-15T12:59:00Z">
        <w:r w:rsidRPr="005E7AF1">
          <w:rPr>
            <w:position w:val="-10"/>
          </w:rPr>
          <w:object w:dxaOrig="200" w:dyaOrig="240">
            <v:shape id="_x0000_i1094" type="#_x0000_t75" style="width:10pt;height:11.9pt" o:ole="">
              <v:imagedata r:id="rId184" o:title=""/>
            </v:shape>
            <o:OLEObject Type="Embed" ProgID="Equation.3" ShapeID="_x0000_i1094" DrawAspect="Content" ObjectID="_1548769036" r:id="rId185"/>
          </w:object>
        </w:r>
      </w:ins>
      <w:ins w:id="685" w:author="Tsaun" w:date="2017-02-15T12:59:00Z">
        <w:r>
          <w:t xml:space="preserve"> - ускорение свободного падения </w:t>
        </w:r>
      </w:ins>
      <w:ins w:id="686" w:author="Tsaun" w:date="2017-02-15T13:00:00Z">
        <w:r>
          <w:t>(м/с</w:t>
        </w:r>
        <w:r>
          <w:rPr>
            <w:vertAlign w:val="superscript"/>
          </w:rPr>
          <w:t>2</w:t>
        </w:r>
        <w:r>
          <w:t xml:space="preserve">), </w:t>
        </w:r>
      </w:ins>
      <w:ins w:id="687" w:author="Tsaun" w:date="2017-02-15T13:00:00Z">
        <w:r w:rsidRPr="005E7AF1">
          <w:rPr>
            <w:position w:val="-6"/>
          </w:rPr>
          <w:object w:dxaOrig="180" w:dyaOrig="200">
            <v:shape id="_x0000_i1095" type="#_x0000_t75" style="width:8.75pt;height:10pt" o:ole="">
              <v:imagedata r:id="rId186" o:title=""/>
            </v:shape>
            <o:OLEObject Type="Embed" ProgID="Equation.3" ShapeID="_x0000_i1095" DrawAspect="Content" ObjectID="_1548769037" r:id="rId187"/>
          </w:object>
        </w:r>
      </w:ins>
      <w:ins w:id="688" w:author="Tsaun" w:date="2017-02-15T13:00:00Z">
        <w:r>
          <w:t xml:space="preserve"> - кинематическая вязкость парогазовой среды </w:t>
        </w:r>
      </w:ins>
      <w:ins w:id="689" w:author="Tsaun" w:date="2017-02-15T13:01:00Z">
        <w:r>
          <w:t>(м</w:t>
        </w:r>
        <w:r>
          <w:rPr>
            <w:vertAlign w:val="superscript"/>
          </w:rPr>
          <w:t>2</w:t>
        </w:r>
        <w:r>
          <w:t xml:space="preserve">/с), </w:t>
        </w:r>
      </w:ins>
      <w:ins w:id="690" w:author="Tsaun" w:date="2017-02-15T13:02:00Z">
        <w:r w:rsidRPr="007F4624">
          <w:rPr>
            <w:position w:val="-28"/>
          </w:rPr>
          <w:object w:dxaOrig="800" w:dyaOrig="600">
            <v:shape id="_x0000_i1096" type="#_x0000_t75" style="width:40.05pt;height:30.05pt" o:ole="">
              <v:imagedata r:id="rId188" o:title=""/>
            </v:shape>
            <o:OLEObject Type="Embed" ProgID="Equation.3" ShapeID="_x0000_i1096" DrawAspect="Content" ObjectID="_1548769038" r:id="rId189"/>
          </w:object>
        </w:r>
      </w:ins>
      <w:ins w:id="691" w:author="Tsaun" w:date="2017-02-15T13:02:00Z">
        <w:r>
          <w:t xml:space="preserve"> - число Шмидта, </w:t>
        </w:r>
      </w:ins>
      <w:ins w:id="692" w:author="Tsaun" w:date="2017-02-15T13:02:00Z">
        <w:r w:rsidRPr="005E7AF1">
          <w:rPr>
            <w:position w:val="-14"/>
          </w:rPr>
          <w:object w:dxaOrig="320" w:dyaOrig="340">
            <v:shape id="_x0000_i1097" type="#_x0000_t75" style="width:16.3pt;height:16.9pt" o:ole="">
              <v:imagedata r:id="rId190" o:title=""/>
            </v:shape>
            <o:OLEObject Type="Embed" ProgID="Equation.3" ShapeID="_x0000_i1097" DrawAspect="Content" ObjectID="_1548769039" r:id="rId191"/>
          </w:object>
        </w:r>
      </w:ins>
      <w:ins w:id="693" w:author="Tsaun" w:date="2017-02-15T13:02:00Z">
        <w:r>
          <w:t xml:space="preserve"> - коэффициент молекулярной диффузии паров ПД в парогазовой среде </w:t>
        </w:r>
      </w:ins>
      <w:ins w:id="694" w:author="Tsaun" w:date="2017-02-15T13:03:00Z">
        <w:r>
          <w:t>(м</w:t>
        </w:r>
        <w:r>
          <w:rPr>
            <w:vertAlign w:val="superscript"/>
          </w:rPr>
          <w:t>2</w:t>
        </w:r>
        <w:r>
          <w:t xml:space="preserve">/с), </w:t>
        </w:r>
      </w:ins>
      <w:ins w:id="695" w:author="Tsaun" w:date="2017-02-15T13:03:00Z">
        <w:r w:rsidRPr="005E7AF1">
          <w:rPr>
            <w:position w:val="-14"/>
          </w:rPr>
          <w:object w:dxaOrig="320" w:dyaOrig="340">
            <v:shape id="_x0000_i1098" type="#_x0000_t75" style="width:16.3pt;height:16.9pt" o:ole="">
              <v:imagedata r:id="rId192" o:title=""/>
            </v:shape>
            <o:OLEObject Type="Embed" ProgID="Equation.3" ShapeID="_x0000_i1098" DrawAspect="Content" ObjectID="_1548769040" r:id="rId193"/>
          </w:object>
        </w:r>
      </w:ins>
      <w:ins w:id="696" w:author="Tsaun" w:date="2017-02-15T13:03:00Z">
        <w:r>
          <w:t xml:space="preserve"> - коэффициент молекулярной диффузии растворенных ПД в капле (м</w:t>
        </w:r>
        <w:r>
          <w:rPr>
            <w:vertAlign w:val="superscript"/>
          </w:rPr>
          <w:t>2</w:t>
        </w:r>
        <w:r>
          <w:t xml:space="preserve">/с), </w:t>
        </w:r>
      </w:ins>
      <w:ins w:id="697" w:author="Tsaun" w:date="2017-02-15T13:04:00Z">
        <w:r w:rsidRPr="005E7AF1">
          <w:rPr>
            <w:position w:val="-6"/>
          </w:rPr>
          <w:object w:dxaOrig="260" w:dyaOrig="260">
            <v:shape id="_x0000_i1099" type="#_x0000_t75" style="width:13.15pt;height:13.15pt" o:ole="">
              <v:imagedata r:id="rId194" o:title=""/>
            </v:shape>
            <o:OLEObject Type="Embed" ProgID="Equation.3" ShapeID="_x0000_i1099" DrawAspect="Content" ObjectID="_1548769041" r:id="rId195"/>
          </w:object>
        </w:r>
      </w:ins>
      <w:ins w:id="698" w:author="Tsaun" w:date="2017-02-15T13:04:00Z">
        <w:r>
          <w:t xml:space="preserve"> - время падения капли (с).</w:t>
        </w:r>
      </w:ins>
    </w:p>
    <w:p w:rsidR="002D6F13" w:rsidRDefault="00110D76">
      <w:pPr>
        <w:pStyle w:val="55"/>
        <w:ind w:firstLine="0"/>
        <w:rPr>
          <w:ins w:id="699" w:author="Tsaun" w:date="2017-02-15T13:25:00Z"/>
        </w:rPr>
        <w:pPrChange w:id="700" w:author="Tsaun" w:date="2017-02-15T12:58:00Z">
          <w:pPr>
            <w:pStyle w:val="55"/>
          </w:pPr>
        </w:pPrChange>
      </w:pPr>
      <w:ins w:id="701" w:author="Tsaun" w:date="2017-02-15T13:24:00Z">
        <w:r>
          <w:t xml:space="preserve">Для расчета величины коэффициента </w:t>
        </w:r>
      </w:ins>
      <w:ins w:id="702" w:author="Tsaun" w:date="2017-02-15T13:25:00Z">
        <w:r w:rsidRPr="005E7AF1">
          <w:rPr>
            <w:position w:val="-14"/>
          </w:rPr>
          <w:object w:dxaOrig="320" w:dyaOrig="340">
            <v:shape id="_x0000_i1100" type="#_x0000_t75" style="width:16.3pt;height:16.9pt" o:ole="">
              <v:imagedata r:id="rId192" o:title=""/>
            </v:shape>
            <o:OLEObject Type="Embed" ProgID="Equation.3" ShapeID="_x0000_i1100" DrawAspect="Content" ObjectID="_1548769042" r:id="rId196"/>
          </w:object>
        </w:r>
      </w:ins>
      <w:ins w:id="703" w:author="Tsaun" w:date="2017-02-15T13:25:00Z">
        <w:r>
          <w:t xml:space="preserve"> в работе </w:t>
        </w:r>
        <w:r w:rsidRPr="006511F7">
          <w:t>[</w:t>
        </w:r>
        <w:r>
          <w:rPr>
            <w:lang w:val="en-US"/>
          </w:rPr>
          <w:t>A</w:t>
        </w:r>
        <w:r w:rsidRPr="006511F7">
          <w:t>1]</w:t>
        </w:r>
        <w:r>
          <w:t xml:space="preserve"> предлагается воспользоваться соотношением вида</w:t>
        </w:r>
      </w:ins>
    </w:p>
    <w:p w:rsidR="002D6F13" w:rsidRDefault="00D04709">
      <w:pPr>
        <w:pStyle w:val="55"/>
        <w:ind w:firstLine="0"/>
        <w:rPr>
          <w:ins w:id="704" w:author="Tsaun" w:date="2017-02-14T18:32:00Z"/>
        </w:rPr>
        <w:pPrChange w:id="705" w:author="Tsaun" w:date="2017-02-15T12:58:00Z">
          <w:pPr>
            <w:pStyle w:val="55"/>
          </w:pPr>
        </w:pPrChange>
      </w:pPr>
      <w:ins w:id="706" w:author="Tsaun" w:date="2017-02-15T13:25:00Z">
        <w:r w:rsidRPr="00110D76">
          <w:rPr>
            <w:position w:val="-32"/>
          </w:rPr>
          <w:object w:dxaOrig="3100" w:dyaOrig="760">
            <v:shape id="_x0000_i1101" type="#_x0000_t75" style="width:155.25pt;height:38.2pt" o:ole="">
              <v:imagedata r:id="rId197" o:title=""/>
            </v:shape>
            <o:OLEObject Type="Embed" ProgID="Equation.3" ShapeID="_x0000_i1101" DrawAspect="Content" ObjectID="_1548769043" r:id="rId198"/>
          </w:object>
        </w:r>
      </w:ins>
    </w:p>
    <w:p w:rsidR="002D6F13" w:rsidRDefault="00110D76">
      <w:pPr>
        <w:pStyle w:val="55"/>
        <w:ind w:firstLine="0"/>
        <w:rPr>
          <w:ins w:id="707" w:author="Tsaun" w:date="2017-02-15T13:32:00Z"/>
        </w:rPr>
        <w:pPrChange w:id="708" w:author="Tsaun" w:date="2017-02-15T13:33:00Z">
          <w:pPr>
            <w:pStyle w:val="55"/>
          </w:pPr>
        </w:pPrChange>
      </w:pPr>
      <w:ins w:id="709" w:author="Tsaun" w:date="2017-02-15T13:32:00Z">
        <w:r>
          <w:t xml:space="preserve">где </w:t>
        </w:r>
      </w:ins>
      <w:ins w:id="710" w:author="Tsaun" w:date="2017-02-15T13:33:00Z">
        <w:r w:rsidRPr="005E7AF1">
          <w:rPr>
            <w:position w:val="-14"/>
          </w:rPr>
          <w:object w:dxaOrig="580" w:dyaOrig="340">
            <v:shape id="_x0000_i1102" type="#_x0000_t75" style="width:28.8pt;height:16.9pt" o:ole="">
              <v:imagedata r:id="rId199" o:title=""/>
            </v:shape>
            <o:OLEObject Type="Embed" ProgID="Equation.3" ShapeID="_x0000_i1102" DrawAspect="Content" ObjectID="_1548769044" r:id="rId200"/>
          </w:object>
        </w:r>
      </w:ins>
      <w:ins w:id="711" w:author="Tsaun" w:date="2017-02-15T13:33:00Z">
        <w:r>
          <w:t xml:space="preserve"> - молярная масс</w:t>
        </w:r>
        <w:r w:rsidR="00D04709">
          <w:t>а растворенного соединения ПД (</w:t>
        </w:r>
      </w:ins>
      <w:ins w:id="712" w:author="Tsaun" w:date="2017-02-15T13:38:00Z">
        <w:r w:rsidR="00D04709">
          <w:t>кг</w:t>
        </w:r>
      </w:ins>
      <w:ins w:id="713" w:author="Tsaun" w:date="2017-02-15T13:33:00Z">
        <w:r>
          <w:t xml:space="preserve">/моль), </w:t>
        </w:r>
      </w:ins>
      <w:ins w:id="714" w:author="Tsaun" w:date="2017-02-15T13:38:00Z">
        <w:r w:rsidR="00D04709" w:rsidRPr="005E7AF1">
          <w:rPr>
            <w:position w:val="-14"/>
          </w:rPr>
          <w:object w:dxaOrig="279" w:dyaOrig="340">
            <v:shape id="_x0000_i1103" type="#_x0000_t75" style="width:13.75pt;height:16.9pt" o:ole="">
              <v:imagedata r:id="rId201" o:title=""/>
            </v:shape>
            <o:OLEObject Type="Embed" ProgID="Equation.3" ShapeID="_x0000_i1103" DrawAspect="Content" ObjectID="_1548769045" r:id="rId202"/>
          </w:object>
        </w:r>
      </w:ins>
      <w:ins w:id="715" w:author="Tsaun" w:date="2017-02-15T13:38:00Z">
        <w:r w:rsidR="00D04709">
          <w:t xml:space="preserve"> - температура жидкости в капли (К), </w:t>
        </w:r>
      </w:ins>
      <w:ins w:id="716" w:author="Tsaun" w:date="2017-02-15T13:38:00Z">
        <w:r w:rsidR="00D04709" w:rsidRPr="005E7AF1">
          <w:rPr>
            <w:position w:val="-14"/>
          </w:rPr>
          <w:object w:dxaOrig="499" w:dyaOrig="340">
            <v:shape id="_x0000_i1104" type="#_x0000_t75" style="width:25.05pt;height:16.9pt" o:ole="">
              <v:imagedata r:id="rId203" o:title=""/>
            </v:shape>
            <o:OLEObject Type="Embed" ProgID="Equation.3" ShapeID="_x0000_i1104" DrawAspect="Content" ObjectID="_1548769046" r:id="rId204"/>
          </w:object>
        </w:r>
      </w:ins>
      <w:ins w:id="717" w:author="Tsaun" w:date="2017-02-15T13:38:00Z">
        <w:r w:rsidR="00D04709">
          <w:t xml:space="preserve"> - динамическая вязкость жидкости (Па</w:t>
        </w:r>
      </w:ins>
      <w:ins w:id="718" w:author="Tsaun" w:date="2017-02-15T13:39:00Z">
        <w:r w:rsidR="00D04709">
          <w:t>∙</w:t>
        </w:r>
      </w:ins>
      <w:ins w:id="719" w:author="Tsaun" w:date="2017-02-15T13:38:00Z">
        <w:r w:rsidR="00D04709">
          <w:t>с)</w:t>
        </w:r>
      </w:ins>
      <w:ins w:id="720" w:author="Tsaun" w:date="2017-02-15T13:39:00Z">
        <w:r w:rsidR="00D04709">
          <w:t xml:space="preserve">, </w:t>
        </w:r>
      </w:ins>
      <w:ins w:id="721" w:author="Tsaun" w:date="2017-02-15T13:39:00Z">
        <w:r w:rsidR="00D04709" w:rsidRPr="005E7AF1">
          <w:rPr>
            <w:position w:val="-10"/>
          </w:rPr>
          <w:object w:dxaOrig="279" w:dyaOrig="360">
            <v:shape id="_x0000_i1105" type="#_x0000_t75" style="width:13.75pt;height:18.15pt" o:ole="">
              <v:imagedata r:id="rId205" o:title=""/>
            </v:shape>
            <o:OLEObject Type="Embed" ProgID="Equation.3" ShapeID="_x0000_i1105" DrawAspect="Content" ObjectID="_1548769047" r:id="rId206"/>
          </w:object>
        </w:r>
      </w:ins>
      <w:ins w:id="722" w:author="Tsaun" w:date="2017-02-15T13:39:00Z">
        <w:r w:rsidR="00D04709">
          <w:t xml:space="preserve"> - молярный объем хим. соединения ПД (см</w:t>
        </w:r>
        <w:r w:rsidR="00596D0B" w:rsidRPr="00596D0B">
          <w:rPr>
            <w:vertAlign w:val="superscript"/>
            <w:rPrChange w:id="723" w:author="Tsaun" w:date="2017-02-15T13:39:00Z">
              <w:rPr/>
            </w:rPrChange>
          </w:rPr>
          <w:t>3</w:t>
        </w:r>
        <w:r w:rsidR="00D04709">
          <w:t>/моль).</w:t>
        </w:r>
      </w:ins>
    </w:p>
    <w:p w:rsidR="00FB5B8D" w:rsidRPr="006526F1" w:rsidDel="002D6F13" w:rsidRDefault="00FB5B8D" w:rsidP="00FB5B8D">
      <w:pPr>
        <w:pStyle w:val="55"/>
      </w:pPr>
      <w:moveFromRangeStart w:id="724" w:author="Tsaun" w:date="2017-02-16T13:43:00Z" w:name="move475015946"/>
      <w:moveFrom w:id="725" w:author="Tsaun" w:date="2017-02-16T13:43:00Z">
        <w:r w:rsidRPr="006526F1" w:rsidDel="002D6F13">
          <w:t>Для аэрозолей эффективность прямого захвата каплями дается выражением [</w:t>
        </w:r>
        <w:r w:rsidR="00596D0B" w:rsidDel="002D6F13">
          <w:fldChar w:fldCharType="begin"/>
        </w:r>
        <w:r w:rsidDel="002D6F13">
          <w:instrText xml:space="preserve"> REF _Ref369539507 \r \h </w:instrText>
        </w:r>
        <w:r w:rsidR="00596D0B" w:rsidDel="002D6F13">
          <w:fldChar w:fldCharType="separate"/>
        </w:r>
        <w:r w:rsidDel="002D6F13">
          <w:t>А6</w:t>
        </w:r>
        <w:r w:rsidR="00596D0B" w:rsidDel="002D6F13">
          <w:fldChar w:fldCharType="end"/>
        </w:r>
        <w:r w:rsidRPr="006526F1" w:rsidDel="002D6F13">
          <w:t>]:</w:t>
        </w:r>
      </w:moveFrom>
    </w:p>
    <w:p w:rsidR="00FB5B8D" w:rsidRPr="006526F1" w:rsidDel="002D6F13" w:rsidRDefault="00FB5B8D" w:rsidP="00FB5B8D">
      <w:moveFrom w:id="726" w:author="Tsaun" w:date="2017-02-16T13:43:00Z">
        <w:r w:rsidRPr="006526F1" w:rsidDel="002D6F13">
          <w:rPr>
            <w:lang w:val="en-US"/>
          </w:rPr>
          <w:t>E</w:t>
        </w:r>
        <w:r w:rsidRPr="006526F1" w:rsidDel="002D6F13">
          <w:t>=(1+</w:t>
        </w:r>
        <w:r w:rsidRPr="006526F1" w:rsidDel="002D6F13">
          <w:rPr>
            <w:lang w:val="en-US"/>
          </w:rPr>
          <w:t>d</w:t>
        </w:r>
        <w:r w:rsidRPr="006526F1" w:rsidDel="002D6F13">
          <w:rPr>
            <w:vertAlign w:val="subscript"/>
            <w:lang w:val="en-US"/>
          </w:rPr>
          <w:t>a</w:t>
        </w:r>
        <w:r w:rsidRPr="006526F1" w:rsidDel="002D6F13">
          <w:t>/</w:t>
        </w:r>
        <w:r w:rsidRPr="006526F1" w:rsidDel="002D6F13">
          <w:rPr>
            <w:lang w:val="en-US"/>
          </w:rPr>
          <w:t>d</w:t>
        </w:r>
        <w:r w:rsidRPr="006526F1" w:rsidDel="002D6F13">
          <w:t>)</w:t>
        </w:r>
        <w:r w:rsidRPr="006526F1" w:rsidDel="002D6F13">
          <w:rPr>
            <w:vertAlign w:val="superscript"/>
          </w:rPr>
          <w:t>2</w:t>
        </w:r>
        <w:r w:rsidDel="002D6F13">
          <w:t>–</w:t>
        </w:r>
        <w:r w:rsidRPr="006526F1" w:rsidDel="002D6F13">
          <w:t>1/(1+</w:t>
        </w:r>
        <w:r w:rsidRPr="006526F1" w:rsidDel="002D6F13">
          <w:rPr>
            <w:lang w:val="en-US"/>
          </w:rPr>
          <w:t>d</w:t>
        </w:r>
        <w:r w:rsidRPr="006526F1" w:rsidDel="002D6F13">
          <w:rPr>
            <w:vertAlign w:val="subscript"/>
            <w:lang w:val="en-US"/>
          </w:rPr>
          <w:t>a</w:t>
        </w:r>
        <w:r w:rsidRPr="006526F1" w:rsidDel="002D6F13">
          <w:t>/</w:t>
        </w:r>
        <w:r w:rsidRPr="006526F1" w:rsidDel="002D6F13">
          <w:rPr>
            <w:lang w:val="en-US"/>
          </w:rPr>
          <w:t>d</w:t>
        </w:r>
        <w:r w:rsidRPr="006526F1" w:rsidDel="002D6F13">
          <w:t>)</w:t>
        </w:r>
      </w:moveFrom>
    </w:p>
    <w:p w:rsidR="00FB5B8D" w:rsidRPr="006526F1" w:rsidDel="002D6F13" w:rsidRDefault="00FB5B8D" w:rsidP="00FB5B8D">
      <w:pPr>
        <w:pStyle w:val="4puc"/>
      </w:pPr>
      <w:moveFrom w:id="727" w:author="Tsaun" w:date="2017-02-16T13:43:00Z">
        <w:r w:rsidRPr="006526F1" w:rsidDel="002D6F13">
          <w:t xml:space="preserve">где </w:t>
        </w:r>
        <w:r w:rsidRPr="006526F1" w:rsidDel="002D6F13">
          <w:rPr>
            <w:lang w:val="en-US"/>
          </w:rPr>
          <w:t>d</w:t>
        </w:r>
        <w:r w:rsidRPr="006526F1" w:rsidDel="002D6F13">
          <w:rPr>
            <w:vertAlign w:val="subscript"/>
            <w:lang w:val="en-US"/>
          </w:rPr>
          <w:t>a</w:t>
        </w:r>
        <w:r w:rsidDel="002D6F13">
          <w:t>—</w:t>
        </w:r>
        <w:r w:rsidRPr="006526F1" w:rsidDel="002D6F13">
          <w:t xml:space="preserve"> средний аэродинамический диаметр аэрозольных частиц.</w:t>
        </w:r>
      </w:moveFrom>
    </w:p>
    <w:p w:rsidR="00FB5B8D" w:rsidDel="002D6F13" w:rsidRDefault="00FB5B8D" w:rsidP="00FB5B8D">
      <w:pPr>
        <w:pStyle w:val="af3"/>
      </w:pPr>
      <w:moveFrom w:id="728" w:author="Tsaun" w:date="2017-02-16T13:43:00Z">
        <w:r w:rsidRPr="006526F1" w:rsidDel="002D6F13">
          <w:t>При осуществлении экспертизы проектных расчетов должно быть уделено внимание наличию экспериментально установленных свойств используемых типов форсунок спринклерных систем (расход и распределение капель по размерам) или наличию доказательств, что предлагаемые характеристики выбраны с консервативным запасом.</w:t>
        </w:r>
      </w:moveFrom>
    </w:p>
    <w:moveFromRangeEnd w:id="724"/>
    <w:p w:rsidR="00FB5B8D" w:rsidRDefault="00FB5B8D">
      <w:pPr>
        <w:rPr>
          <w:ins w:id="729" w:author="Tsaun" w:date="2017-02-15T13:44:00Z"/>
        </w:rPr>
      </w:pPr>
    </w:p>
    <w:p w:rsidR="00D04709" w:rsidRDefault="00D04709" w:rsidP="00D04709">
      <w:pPr>
        <w:pStyle w:val="afff4"/>
        <w:rPr>
          <w:ins w:id="730" w:author="Tsaun" w:date="2017-02-15T13:44:00Z"/>
        </w:rPr>
      </w:pPr>
      <w:bookmarkStart w:id="731" w:name="_Toc240641847"/>
      <w:bookmarkStart w:id="732" w:name="_Toc247379937"/>
      <w:bookmarkStart w:id="733" w:name="_Toc247525673"/>
      <w:bookmarkStart w:id="734" w:name="_Toc248041232"/>
      <w:bookmarkStart w:id="735" w:name="_Toc316319332"/>
      <w:bookmarkStart w:id="736" w:name="_Toc372214607"/>
      <w:ins w:id="737" w:author="Tsaun" w:date="2017-02-15T13:44:00Z">
        <w:r>
          <w:lastRenderedPageBreak/>
          <w:t>ПРИЛОЖЕНИЕ Б</w:t>
        </w:r>
        <w:r>
          <w:br/>
          <w:t>(справочное)</w:t>
        </w:r>
        <w:r>
          <w:br/>
        </w:r>
        <w:bookmarkStart w:id="738" w:name="_Toc492362822"/>
        <w:r>
          <w:t>Распределение соединений йода между водной и газовой фазами</w:t>
        </w:r>
        <w:bookmarkEnd w:id="731"/>
        <w:bookmarkEnd w:id="732"/>
        <w:bookmarkEnd w:id="733"/>
        <w:bookmarkEnd w:id="734"/>
        <w:bookmarkEnd w:id="735"/>
        <w:bookmarkEnd w:id="736"/>
        <w:bookmarkEnd w:id="738"/>
      </w:ins>
    </w:p>
    <w:p w:rsidR="00D04709" w:rsidRDefault="00D04709" w:rsidP="00D04709">
      <w:pPr>
        <w:pStyle w:val="20"/>
        <w:numPr>
          <w:ilvl w:val="0"/>
          <w:numId w:val="0"/>
        </w:numPr>
        <w:ind w:left="1135"/>
        <w:rPr>
          <w:ins w:id="739" w:author="Tsaun" w:date="2017-02-15T13:44:00Z"/>
        </w:rPr>
      </w:pPr>
      <w:ins w:id="740" w:author="Tsaun" w:date="2017-02-15T13:44:00Z">
        <w:r w:rsidRPr="0026050B">
          <w:br w:type="page"/>
        </w:r>
        <w:bookmarkStart w:id="741" w:name="_Toc492362823"/>
        <w:bookmarkStart w:id="742" w:name="_Toc240641848"/>
        <w:bookmarkStart w:id="743" w:name="_Toc247379938"/>
        <w:bookmarkStart w:id="744" w:name="_Toc247525674"/>
        <w:bookmarkStart w:id="745" w:name="_Toc248041233"/>
        <w:bookmarkStart w:id="746" w:name="_Toc316319333"/>
        <w:bookmarkStart w:id="747" w:name="_Toc372214608"/>
        <w:r>
          <w:lastRenderedPageBreak/>
          <w:t>Б1 Органические соединения йода (первая группа)</w:t>
        </w:r>
        <w:bookmarkEnd w:id="741"/>
        <w:bookmarkEnd w:id="742"/>
        <w:bookmarkEnd w:id="743"/>
        <w:bookmarkEnd w:id="744"/>
        <w:bookmarkEnd w:id="745"/>
        <w:bookmarkEnd w:id="746"/>
        <w:bookmarkEnd w:id="747"/>
      </w:ins>
    </w:p>
    <w:p w:rsidR="00D04709" w:rsidRPr="00A4268E" w:rsidRDefault="00D04709" w:rsidP="00D04709">
      <w:pPr>
        <w:pStyle w:val="af3"/>
        <w:rPr>
          <w:ins w:id="748" w:author="Tsaun" w:date="2017-02-15T13:44:00Z"/>
        </w:rPr>
      </w:pPr>
      <w:ins w:id="749" w:author="Tsaun" w:date="2017-02-15T13:44:00Z">
        <w:r w:rsidRPr="00A4268E">
          <w:t>Среди наиболее распространенных органических соединений йода, оказывающих при проектных авариях заметное влияние на радиационную безопасность, йодистый металл (С</w:t>
        </w:r>
        <w:r w:rsidRPr="00A4268E">
          <w:rPr>
            <w:lang w:val="en-US"/>
          </w:rPr>
          <w:t>H</w:t>
        </w:r>
        <w:r w:rsidRPr="00A4268E">
          <w:rPr>
            <w:vertAlign w:val="subscript"/>
          </w:rPr>
          <w:t>3</w:t>
        </w:r>
        <w:r w:rsidRPr="00A4268E">
          <w:rPr>
            <w:lang w:val="en-US"/>
          </w:rPr>
          <w:t>I</w:t>
        </w:r>
        <w:r w:rsidRPr="00A4268E">
          <w:t xml:space="preserve">) является наименее химически активным, т.е. способным вступать в физико-химические реакции. Поэтому, как правило, для описания поведения соединений йода, относящихся к первой группе, в качестве представителя этой группы выбирается </w:t>
        </w:r>
        <w:r w:rsidRPr="00A4268E">
          <w:rPr>
            <w:lang w:val="en-US"/>
          </w:rPr>
          <w:t>CH</w:t>
        </w:r>
        <w:r w:rsidRPr="00A4268E">
          <w:rPr>
            <w:vertAlign w:val="subscript"/>
          </w:rPr>
          <w:t>3</w:t>
        </w:r>
        <w:r w:rsidRPr="00A4268E">
          <w:rPr>
            <w:lang w:val="en-US"/>
          </w:rPr>
          <w:t>I</w:t>
        </w:r>
        <w:r w:rsidRPr="00A4268E">
          <w:t>.</w:t>
        </w:r>
      </w:ins>
    </w:p>
    <w:p w:rsidR="00D04709" w:rsidRPr="00A4268E" w:rsidRDefault="00D04709" w:rsidP="00D04709">
      <w:pPr>
        <w:pStyle w:val="af3"/>
        <w:rPr>
          <w:ins w:id="750" w:author="Tsaun" w:date="2017-02-15T13:44:00Z"/>
        </w:rPr>
      </w:pPr>
      <w:ins w:id="751" w:author="Tsaun" w:date="2017-02-15T13:44:00Z">
        <w:r w:rsidRPr="00A4268E">
          <w:t>Среди известных работ по исследованию коэффициента распределения (</w:t>
        </w:r>
        <w:r w:rsidRPr="00A4268E">
          <w:rPr>
            <w:lang w:val="en-US"/>
          </w:rPr>
          <w:t>H</w:t>
        </w:r>
        <w:r w:rsidRPr="00A4268E">
          <w:t xml:space="preserve">) для </w:t>
        </w:r>
        <w:r w:rsidRPr="00A4268E">
          <w:rPr>
            <w:lang w:val="en-US"/>
          </w:rPr>
          <w:t>CH</w:t>
        </w:r>
        <w:r w:rsidRPr="00A4268E">
          <w:rPr>
            <w:vertAlign w:val="subscript"/>
          </w:rPr>
          <w:t>3</w:t>
        </w:r>
        <w:r w:rsidRPr="00A4268E">
          <w:rPr>
            <w:lang w:val="en-US"/>
          </w:rPr>
          <w:t>I</w:t>
        </w:r>
        <w:r w:rsidRPr="00A4268E">
          <w:t xml:space="preserve"> наиболее консервативные (наименьшие) значения </w:t>
        </w:r>
        <w:r w:rsidRPr="00A4268E">
          <w:rPr>
            <w:lang w:val="en-US"/>
          </w:rPr>
          <w:t>H</w:t>
        </w:r>
        <w:r w:rsidRPr="00A4268E">
          <w:t xml:space="preserve"> даны в работе [</w:t>
        </w:r>
        <w:r w:rsidR="00596D0B">
          <w:fldChar w:fldCharType="begin"/>
        </w:r>
        <w:r>
          <w:instrText xml:space="preserve"> REF _Ref369539549 \r \h </w:instrText>
        </w:r>
      </w:ins>
      <w:ins w:id="752" w:author="Tsaun" w:date="2017-02-15T13:44:00Z">
        <w:r w:rsidR="00596D0B">
          <w:fldChar w:fldCharType="separate"/>
        </w:r>
        <w:r>
          <w:t>Б1</w:t>
        </w:r>
        <w:r w:rsidR="00596D0B">
          <w:fldChar w:fldCharType="end"/>
        </w:r>
        <w:r w:rsidRPr="00A4268E">
          <w:t>]. Эти значения были экспериментально обоснованы в диапазоне температур от 5 до 70</w:t>
        </w:r>
        <w:r>
          <w:t>ºС</w:t>
        </w:r>
        <w:r w:rsidRPr="00A4268E">
          <w:t xml:space="preserve">. (Наиболее широкий исследуемый диапазон температур, известных авторам). Наблюдаемые значения хорошо описываются эмпирической функцией, зависящей от температуры, которую предполагается использовать для расчета </w:t>
        </w:r>
        <w:r w:rsidRPr="00A4268E">
          <w:rPr>
            <w:lang w:val="en-US"/>
          </w:rPr>
          <w:t>H</w:t>
        </w:r>
        <w:r w:rsidRPr="00A4268E">
          <w:t>:</w:t>
        </w:r>
      </w:ins>
    </w:p>
    <w:p w:rsidR="00D04709" w:rsidRPr="002476E0" w:rsidRDefault="00D04709" w:rsidP="00D04709">
      <w:pPr>
        <w:spacing w:before="240" w:after="240"/>
        <w:rPr>
          <w:ins w:id="753" w:author="Tsaun" w:date="2017-02-15T13:44:00Z"/>
        </w:rPr>
      </w:pPr>
      <w:ins w:id="754" w:author="Tsaun" w:date="2017-02-15T13:44:00Z">
        <w:r w:rsidRPr="00A4268E">
          <w:tab/>
        </w:r>
      </w:ins>
      <w:ins w:id="755" w:author="Tsaun" w:date="2017-02-15T13:44:00Z">
        <w:r w:rsidRPr="000800A8">
          <w:rPr>
            <w:position w:val="-18"/>
          </w:rPr>
          <w:object w:dxaOrig="3260" w:dyaOrig="460">
            <v:shape id="_x0000_i1106" type="#_x0000_t75" style="width:110.2pt;height:15.05pt" o:ole="" fillcolor="window">
              <v:imagedata r:id="rId207" o:title=""/>
            </v:shape>
            <o:OLEObject Type="Embed" ProgID="Equation.DSMT4" ShapeID="_x0000_i1106" DrawAspect="Content" ObjectID="_1548769048" r:id="rId208"/>
          </w:object>
        </w:r>
      </w:ins>
      <w:ins w:id="756" w:author="Tsaun" w:date="2017-02-15T13:44:00Z">
        <w:r w:rsidRPr="002476E0">
          <w:tab/>
        </w:r>
        <w:r w:rsidRPr="002476E0">
          <w:tab/>
        </w:r>
        <w:r w:rsidRPr="002476E0">
          <w:tab/>
        </w:r>
        <w:r w:rsidRPr="002476E0">
          <w:tab/>
        </w:r>
        <w:r w:rsidRPr="002476E0">
          <w:tab/>
        </w:r>
        <w:r w:rsidRPr="002476E0">
          <w:tab/>
        </w:r>
        <w:r w:rsidRPr="002476E0">
          <w:tab/>
          <w:t>(Б1)</w:t>
        </w:r>
      </w:ins>
    </w:p>
    <w:p w:rsidR="00D04709" w:rsidRPr="00A4268E" w:rsidRDefault="00D04709" w:rsidP="00D04709">
      <w:pPr>
        <w:rPr>
          <w:ins w:id="757" w:author="Tsaun" w:date="2017-02-15T13:44:00Z"/>
        </w:rPr>
      </w:pPr>
      <w:ins w:id="758" w:author="Tsaun" w:date="2017-02-15T13:44:00Z">
        <w:r w:rsidRPr="00A4268E">
          <w:t xml:space="preserve">где </w:t>
        </w:r>
        <w:r w:rsidRPr="00A4268E">
          <w:rPr>
            <w:lang w:val="en-US"/>
          </w:rPr>
          <w:t>T</w:t>
        </w:r>
        <w:r w:rsidRPr="00A4268E">
          <w:t xml:space="preserve"> </w:t>
        </w:r>
        <w:r>
          <w:t>— температура, К</w:t>
        </w:r>
        <w:r w:rsidRPr="00A4268E">
          <w:t>;</w:t>
        </w:r>
      </w:ins>
    </w:p>
    <w:p w:rsidR="00D04709" w:rsidRPr="00A4268E" w:rsidRDefault="00D04709" w:rsidP="00D04709">
      <w:pPr>
        <w:rPr>
          <w:ins w:id="759" w:author="Tsaun" w:date="2017-02-15T13:44:00Z"/>
        </w:rPr>
      </w:pPr>
      <w:ins w:id="760" w:author="Tsaun" w:date="2017-02-15T13:44:00Z">
        <w:r w:rsidRPr="00A4268E">
          <w:tab/>
        </w:r>
        <w:r w:rsidRPr="00A4268E">
          <w:rPr>
            <w:lang w:val="en-US"/>
          </w:rPr>
          <w:t>H</w:t>
        </w:r>
        <w:r w:rsidRPr="00A4268E">
          <w:t xml:space="preserve"> </w:t>
        </w:r>
        <w:r>
          <w:t>—</w:t>
        </w:r>
        <w:r w:rsidRPr="00A4268E">
          <w:t xml:space="preserve"> [моль/л раств./моль/л газа]</w:t>
        </w:r>
        <w:r>
          <w:t>.</w:t>
        </w:r>
      </w:ins>
    </w:p>
    <w:p w:rsidR="00D04709" w:rsidRPr="00A4268E" w:rsidRDefault="00D04709" w:rsidP="00D04709">
      <w:pPr>
        <w:pStyle w:val="20"/>
        <w:numPr>
          <w:ilvl w:val="0"/>
          <w:numId w:val="0"/>
        </w:numPr>
        <w:ind w:left="1135"/>
        <w:rPr>
          <w:ins w:id="761" w:author="Tsaun" w:date="2017-02-15T13:44:00Z"/>
        </w:rPr>
      </w:pPr>
      <w:bookmarkStart w:id="762" w:name="_Toc492362824"/>
      <w:bookmarkStart w:id="763" w:name="_Toc240641849"/>
      <w:bookmarkStart w:id="764" w:name="_Toc247379939"/>
      <w:bookmarkStart w:id="765" w:name="_Toc247525675"/>
      <w:bookmarkStart w:id="766" w:name="_Toc248041234"/>
      <w:bookmarkStart w:id="767" w:name="_Toc316319334"/>
      <w:bookmarkStart w:id="768" w:name="_Toc372214609"/>
      <w:ins w:id="769" w:author="Tsaun" w:date="2017-02-15T13:44:00Z">
        <w:r>
          <w:t xml:space="preserve">Б2 </w:t>
        </w:r>
        <w:r w:rsidRPr="00A4268E">
          <w:t>Неорганические соединения йода (вторая группа)</w:t>
        </w:r>
        <w:bookmarkEnd w:id="762"/>
        <w:bookmarkEnd w:id="763"/>
        <w:bookmarkEnd w:id="764"/>
        <w:bookmarkEnd w:id="765"/>
        <w:bookmarkEnd w:id="766"/>
        <w:bookmarkEnd w:id="767"/>
        <w:bookmarkEnd w:id="768"/>
      </w:ins>
    </w:p>
    <w:p w:rsidR="00D04709" w:rsidRDefault="00D04709" w:rsidP="00D04709">
      <w:pPr>
        <w:pStyle w:val="af3"/>
        <w:rPr>
          <w:ins w:id="770" w:author="Tsaun" w:date="2017-02-15T13:44:00Z"/>
        </w:rPr>
      </w:pPr>
      <w:ins w:id="771" w:author="Tsaun" w:date="2017-02-15T13:44:00Z">
        <w:r w:rsidRPr="00A4268E">
          <w:t>Как правило, при проектных авариях в качестве представителя неорганических соединений йода рассматривают элементарный йод (I</w:t>
        </w:r>
        <w:r w:rsidRPr="00A4268E">
          <w:rPr>
            <w:vertAlign w:val="subscript"/>
          </w:rPr>
          <w:t>2</w:t>
        </w:r>
        <w:r w:rsidRPr="00A4268E">
          <w:t>), который является наименее химически активным соединением этой группы.</w:t>
        </w:r>
      </w:ins>
    </w:p>
    <w:p w:rsidR="00D04709" w:rsidRPr="00047F82" w:rsidRDefault="00596D0B" w:rsidP="00D04709">
      <w:pPr>
        <w:pStyle w:val="af3"/>
        <w:rPr>
          <w:ins w:id="772" w:author="Tsaun" w:date="2017-02-15T13:47:00Z"/>
          <w:i/>
          <w:rPrChange w:id="773" w:author="Tsaun" w:date="2017-02-15T13:47:00Z">
            <w:rPr>
              <w:ins w:id="774" w:author="Tsaun" w:date="2017-02-15T13:47:00Z"/>
            </w:rPr>
          </w:rPrChange>
        </w:rPr>
      </w:pPr>
      <w:ins w:id="775" w:author="Tsaun" w:date="2017-02-15T13:45:00Z">
        <w:r w:rsidRPr="00596D0B">
          <w:rPr>
            <w:i/>
            <w:highlight w:val="yellow"/>
            <w:rPrChange w:id="776" w:author="Tsaun" w:date="2017-02-15T13:47:00Z">
              <w:rPr>
                <w:szCs w:val="24"/>
              </w:rPr>
            </w:rPrChange>
          </w:rPr>
          <w:t xml:space="preserve">(замечание: в прошлой версии описания я так и не увидел конечной формулы для расчета величины </w:t>
        </w:r>
        <w:r w:rsidRPr="00596D0B">
          <w:rPr>
            <w:i/>
            <w:highlight w:val="yellow"/>
            <w:lang w:val="en-US"/>
            <w:rPrChange w:id="777" w:author="Tsaun" w:date="2017-02-15T13:47:00Z">
              <w:rPr>
                <w:szCs w:val="24"/>
                <w:lang w:val="en-US"/>
              </w:rPr>
            </w:rPrChange>
          </w:rPr>
          <w:t>H</w:t>
        </w:r>
        <w:r w:rsidRPr="00596D0B">
          <w:rPr>
            <w:i/>
            <w:highlight w:val="yellow"/>
            <w:rPrChange w:id="778" w:author="Tsaun" w:date="2017-02-15T13:47:00Z">
              <w:rPr>
                <w:szCs w:val="24"/>
                <w:lang w:val="en-US"/>
              </w:rPr>
            </w:rPrChange>
          </w:rPr>
          <w:t xml:space="preserve"> для молекулярного йода</w:t>
        </w:r>
      </w:ins>
      <w:ins w:id="779" w:author="Tsaun" w:date="2017-02-15T13:46:00Z">
        <w:r w:rsidRPr="00596D0B">
          <w:rPr>
            <w:i/>
            <w:highlight w:val="yellow"/>
            <w:rPrChange w:id="780" w:author="Tsaun" w:date="2017-02-15T13:47:00Z">
              <w:rPr>
                <w:szCs w:val="24"/>
              </w:rPr>
            </w:rPrChange>
          </w:rPr>
          <w:t>, только некоторые выкладки, на основе которых после некоторых трудозатрат возможно будет построить модель</w:t>
        </w:r>
      </w:ins>
      <w:ins w:id="781" w:author="Tsaun" w:date="2017-02-15T13:47:00Z">
        <w:r w:rsidRPr="00596D0B">
          <w:rPr>
            <w:i/>
            <w:highlight w:val="yellow"/>
            <w:rPrChange w:id="782" w:author="Tsaun" w:date="2017-02-15T13:47:00Z">
              <w:rPr>
                <w:szCs w:val="24"/>
              </w:rPr>
            </w:rPrChange>
          </w:rPr>
          <w:t>. В связи с этим они заменены на простую корреляцию от температуры, которую использовали американцы)</w:t>
        </w:r>
      </w:ins>
    </w:p>
    <w:p w:rsidR="00047F82" w:rsidRDefault="00047F82" w:rsidP="00D04709">
      <w:pPr>
        <w:pStyle w:val="af3"/>
        <w:rPr>
          <w:ins w:id="783" w:author="Tsaun" w:date="2017-02-15T13:48:00Z"/>
        </w:rPr>
      </w:pPr>
      <w:ins w:id="784" w:author="Tsaun" w:date="2017-02-15T13:47:00Z">
        <w:r>
          <w:t xml:space="preserve">Для расчета коэффициента </w:t>
        </w:r>
      </w:ins>
      <w:ins w:id="785" w:author="Tsaun" w:date="2017-02-15T13:48:00Z">
        <w:r>
          <w:rPr>
            <w:lang w:val="en-US"/>
          </w:rPr>
          <w:t>H</w:t>
        </w:r>
        <w:r w:rsidR="00596D0B" w:rsidRPr="00596D0B">
          <w:rPr>
            <w:rPrChange w:id="786" w:author="Tsaun" w:date="2017-02-15T13:48:00Z">
              <w:rPr>
                <w:szCs w:val="24"/>
                <w:lang w:val="en-US"/>
              </w:rPr>
            </w:rPrChange>
          </w:rPr>
          <w:t xml:space="preserve"> </w:t>
        </w:r>
        <w:r>
          <w:t xml:space="preserve">предлагается использовать корреляцию, представленную в работе </w:t>
        </w:r>
        <w:r w:rsidR="00596D0B" w:rsidRPr="00596D0B">
          <w:rPr>
            <w:rPrChange w:id="787" w:author="Tsaun" w:date="2017-02-15T13:48:00Z">
              <w:rPr>
                <w:szCs w:val="24"/>
                <w:lang w:val="en-US"/>
              </w:rPr>
            </w:rPrChange>
          </w:rPr>
          <w:t>[</w:t>
        </w:r>
        <w:r>
          <w:rPr>
            <w:lang w:val="en-US"/>
          </w:rPr>
          <w:t>A</w:t>
        </w:r>
        <w:r w:rsidR="00596D0B" w:rsidRPr="00596D0B">
          <w:rPr>
            <w:rPrChange w:id="788" w:author="Tsaun" w:date="2017-02-15T13:48:00Z">
              <w:rPr>
                <w:szCs w:val="24"/>
                <w:lang w:val="en-US"/>
              </w:rPr>
            </w:rPrChange>
          </w:rPr>
          <w:t>1]</w:t>
        </w:r>
        <w:r>
          <w:t>:</w:t>
        </w:r>
      </w:ins>
    </w:p>
    <w:p w:rsidR="00047F82" w:rsidRPr="00047F82" w:rsidRDefault="00047F82" w:rsidP="00D04709">
      <w:pPr>
        <w:pStyle w:val="af3"/>
        <w:rPr>
          <w:ins w:id="789" w:author="Tsaun" w:date="2017-02-15T13:44:00Z"/>
        </w:rPr>
      </w:pPr>
      <w:ins w:id="790" w:author="Tsaun" w:date="2017-02-15T13:48:00Z">
        <w:r w:rsidRPr="00047F82">
          <w:rPr>
            <w:position w:val="-14"/>
            <w:rPrChange w:id="791" w:author="Tsaun" w:date="2017-02-15T13:49:00Z">
              <w:rPr>
                <w:position w:val="-14"/>
              </w:rPr>
            </w:rPrChange>
          </w:rPr>
          <w:object w:dxaOrig="8880" w:dyaOrig="380">
            <v:shape id="_x0000_i1107" type="#_x0000_t75" style="width:443.9pt;height:18.8pt" o:ole="">
              <v:imagedata r:id="rId209" o:title=""/>
            </v:shape>
            <o:OLEObject Type="Embed" ProgID="Equation.3" ShapeID="_x0000_i1107" DrawAspect="Content" ObjectID="_1548769049" r:id="rId210"/>
          </w:object>
        </w:r>
      </w:ins>
    </w:p>
    <w:p w:rsidR="00D04709" w:rsidRDefault="00D04709">
      <w:pPr>
        <w:rPr>
          <w:ins w:id="792" w:author="Tsaun" w:date="2017-02-15T13:50:00Z"/>
        </w:rPr>
      </w:pPr>
    </w:p>
    <w:p w:rsidR="00047F82" w:rsidRDefault="00047F82">
      <w:pPr>
        <w:rPr>
          <w:ins w:id="793" w:author="Tsaun" w:date="2017-02-15T13:50:00Z"/>
        </w:rPr>
      </w:pPr>
    </w:p>
    <w:p w:rsidR="00047F82" w:rsidRPr="00047F82" w:rsidRDefault="00047F82">
      <w:pPr>
        <w:rPr>
          <w:ins w:id="794" w:author="Tsaun" w:date="2017-02-15T13:50:00Z"/>
          <w:lang w:val="en-US"/>
          <w:rPrChange w:id="795" w:author="Tsaun" w:date="2017-02-15T13:51:00Z">
            <w:rPr>
              <w:ins w:id="796" w:author="Tsaun" w:date="2017-02-15T13:50:00Z"/>
            </w:rPr>
          </w:rPrChange>
        </w:rPr>
      </w:pPr>
      <w:ins w:id="797" w:author="Tsaun" w:date="2017-02-15T13:50:00Z">
        <w:r>
          <w:t>Литература</w:t>
        </w:r>
      </w:ins>
    </w:p>
    <w:p w:rsidR="00047F82" w:rsidRPr="00047F82" w:rsidRDefault="00047F82">
      <w:pPr>
        <w:rPr>
          <w:lang w:val="en-US"/>
          <w:rPrChange w:id="798" w:author="Tsaun" w:date="2017-02-15T13:50:00Z">
            <w:rPr/>
          </w:rPrChange>
        </w:rPr>
      </w:pPr>
      <w:ins w:id="799" w:author="Tsaun" w:date="2017-02-15T13:50:00Z">
        <w:r>
          <w:t>А</w:t>
        </w:r>
        <w:r w:rsidR="00596D0B" w:rsidRPr="00596D0B">
          <w:rPr>
            <w:lang w:val="en-US"/>
            <w:rPrChange w:id="800" w:author="Tsaun" w:date="2017-02-15T13:51:00Z">
              <w:rPr>
                <w:rFonts w:eastAsia="Calibri"/>
                <w:szCs w:val="24"/>
                <w:lang w:eastAsia="ru-RU"/>
              </w:rPr>
            </w:rPrChange>
          </w:rPr>
          <w:t xml:space="preserve">1 - </w:t>
        </w:r>
        <w:r>
          <w:rPr>
            <w:lang w:val="en-US"/>
          </w:rPr>
          <w:t>M.F. Albert The absorption of gase</w:t>
        </w:r>
      </w:ins>
      <w:ins w:id="801" w:author="Tsaun" w:date="2017-02-15T13:51:00Z">
        <w:r>
          <w:rPr>
            <w:lang w:val="en-US"/>
          </w:rPr>
          <w:t xml:space="preserve">ous iodine by water droplets. A thesis presented for the Master of Science Degree. The </w:t>
        </w:r>
      </w:ins>
      <w:ins w:id="802" w:author="Tsaun" w:date="2017-02-15T13:52:00Z">
        <w:r>
          <w:rPr>
            <w:lang w:val="en-US"/>
          </w:rPr>
          <w:t>University</w:t>
        </w:r>
      </w:ins>
      <w:ins w:id="803" w:author="Tsaun" w:date="2017-02-15T13:51:00Z">
        <w:r>
          <w:rPr>
            <w:lang w:val="en-US"/>
          </w:rPr>
          <w:t xml:space="preserve"> of </w:t>
        </w:r>
      </w:ins>
      <w:ins w:id="804" w:author="Tsaun" w:date="2017-02-15T13:52:00Z">
        <w:r>
          <w:rPr>
            <w:lang w:val="en-US"/>
          </w:rPr>
          <w:t>Tennessee, Knoxville. 1985.</w:t>
        </w:r>
      </w:ins>
    </w:p>
    <w:sectPr w:rsidR="00047F82" w:rsidRPr="00047F82" w:rsidSect="005A59B8">
      <w:footerReference w:type="default" r:id="rId211"/>
      <w:footnotePr>
        <w:numRestart w:val="eachPage"/>
      </w:footnotePr>
      <w:pgSz w:w="11906" w:h="16838"/>
      <w:pgMar w:top="567" w:right="567" w:bottom="567"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6" w:author="to" w:date="2017-01-07T22:46:00Z" w:initials="t">
    <w:p w:rsidR="002D6F13" w:rsidRPr="00CF0079" w:rsidRDefault="002D6F13" w:rsidP="005A59B8">
      <w:pPr>
        <w:pStyle w:val="affff2"/>
        <w:rPr>
          <w:lang w:val="ru-RU"/>
        </w:rPr>
      </w:pPr>
      <w:r>
        <w:rPr>
          <w:rStyle w:val="afffffd"/>
        </w:rPr>
        <w:annotationRef/>
      </w:r>
      <w:r w:rsidRPr="00CF0079">
        <w:rPr>
          <w:lang w:val="ru-RU"/>
        </w:rPr>
        <w:t>всех или только холодных?</w:t>
      </w:r>
      <w:r>
        <w:rPr>
          <w:lang w:val="ru-RU"/>
        </w:rPr>
        <w:t xml:space="preserve"> Размерности величин нужны.</w:t>
      </w:r>
    </w:p>
  </w:comment>
  <w:comment w:id="160" w:author="to" w:date="2017-01-08T12:34:00Z" w:initials="t">
    <w:p w:rsidR="002D6F13" w:rsidRPr="009D2467" w:rsidRDefault="002D6F13" w:rsidP="00C66FD1">
      <w:pPr>
        <w:pStyle w:val="affff2"/>
        <w:rPr>
          <w:lang w:val="ru-RU"/>
        </w:rPr>
      </w:pPr>
      <w:r>
        <w:rPr>
          <w:rStyle w:val="afffffd"/>
        </w:rPr>
        <w:annotationRef/>
      </w:r>
      <w:r>
        <w:rPr>
          <w:lang w:val="ru-RU"/>
        </w:rPr>
        <w:t>добавить краски или раздел с химсорбцией</w:t>
      </w:r>
    </w:p>
  </w:comment>
  <w:comment w:id="248" w:author="to" w:date="2017-01-07T22:46:00Z" w:initials="t">
    <w:p w:rsidR="002D6F13" w:rsidRPr="00472EB2" w:rsidRDefault="002D6F13" w:rsidP="005A59B8">
      <w:pPr>
        <w:pStyle w:val="affff2"/>
        <w:rPr>
          <w:lang w:val="ru-RU"/>
        </w:rPr>
      </w:pPr>
      <w:r>
        <w:rPr>
          <w:rStyle w:val="afffffd"/>
        </w:rPr>
        <w:annotationRef/>
      </w:r>
      <w:r>
        <w:rPr>
          <w:lang w:val="ru-RU"/>
        </w:rPr>
        <w:t>четырех или пяти?</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BC9" w:rsidRDefault="00483BC9" w:rsidP="00E84155">
      <w:r>
        <w:separator/>
      </w:r>
    </w:p>
  </w:endnote>
  <w:endnote w:type="continuationSeparator" w:id="1">
    <w:p w:rsidR="00483BC9" w:rsidRDefault="00483BC9" w:rsidP="00E841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_Timer">
    <w:altName w:val="Times New Roman"/>
    <w:charset w:val="CC"/>
    <w:family w:val="roman"/>
    <w:pitch w:val="variable"/>
    <w:sig w:usb0="00000201" w:usb1="00000000" w:usb2="00000000" w:usb3="00000000" w:csb0="00000004" w:csb1="00000000"/>
  </w:font>
  <w:font w:name="Calibri">
    <w:panose1 w:val="020F0502020204030204"/>
    <w:charset w:val="CC"/>
    <w:family w:val="swiss"/>
    <w:pitch w:val="variable"/>
    <w:sig w:usb0="E00002FF" w:usb1="4000ACFF" w:usb2="00000001"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CYR">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Journal">
    <w:altName w:val="Times New Roman"/>
    <w:charset w:val="00"/>
    <w:family w:val="auto"/>
    <w:pitch w:val="variable"/>
    <w:sig w:usb0="00000007" w:usb1="00000000" w:usb2="00000000" w:usb3="00000000" w:csb0="00000013" w:csb1="00000000"/>
  </w:font>
  <w:font w:name="Arial Narrow">
    <w:panose1 w:val="020B0606020202030204"/>
    <w:charset w:val="CC"/>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DL">
    <w:altName w:val="Times New Roman"/>
    <w:panose1 w:val="00000000000000000000"/>
    <w:charset w:val="00"/>
    <w:family w:val="auto"/>
    <w:notTrueType/>
    <w:pitch w:val="variable"/>
    <w:sig w:usb0="00000003" w:usb1="00000000" w:usb2="00000000" w:usb3="00000000" w:csb0="00000001" w:csb1="00000000"/>
  </w:font>
  <w:font w:name="Encyclopaedia">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T Symbol">
    <w:altName w:val="Symbol"/>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tblPr>
    <w:tblGrid>
      <w:gridCol w:w="8505"/>
      <w:gridCol w:w="1134"/>
    </w:tblGrid>
    <w:tr w:rsidR="002D6F13" w:rsidRPr="00295FE1" w:rsidTr="005A59B8">
      <w:trPr>
        <w:jc w:val="center"/>
      </w:trPr>
      <w:tc>
        <w:tcPr>
          <w:tcW w:w="8505" w:type="dxa"/>
        </w:tcPr>
        <w:p w:rsidR="002D6F13" w:rsidRPr="004C54D2" w:rsidRDefault="002D6F13" w:rsidP="005A59B8">
          <w:pPr>
            <w:pStyle w:val="af0"/>
            <w:jc w:val="center"/>
            <w:rPr>
              <w:rFonts w:ascii="Times New Roman" w:eastAsia="Times New Roman" w:hAnsi="Times New Roman"/>
              <w:sz w:val="24"/>
              <w:szCs w:val="22"/>
            </w:rPr>
          </w:pPr>
          <w:r w:rsidRPr="004C54D2">
            <w:rPr>
              <w:rFonts w:ascii="Times New Roman" w:eastAsia="Times New Roman" w:hAnsi="Times New Roman"/>
              <w:sz w:val="22"/>
              <w:szCs w:val="22"/>
            </w:rPr>
            <w:t>Вид документа</w:t>
          </w:r>
        </w:p>
      </w:tc>
      <w:tc>
        <w:tcPr>
          <w:tcW w:w="1134" w:type="dxa"/>
        </w:tcPr>
        <w:p w:rsidR="002D6F13" w:rsidRPr="004C54D2" w:rsidRDefault="002D6F13" w:rsidP="005A59B8">
          <w:pPr>
            <w:pStyle w:val="ae"/>
            <w:rPr>
              <w:rFonts w:eastAsia="Times New Roman"/>
              <w:szCs w:val="22"/>
            </w:rPr>
          </w:pPr>
          <w:r w:rsidRPr="004C54D2">
            <w:rPr>
              <w:rFonts w:eastAsia="Times New Roman"/>
              <w:sz w:val="22"/>
              <w:szCs w:val="22"/>
            </w:rPr>
            <w:fldChar w:fldCharType="begin"/>
          </w:r>
          <w:r w:rsidRPr="004C54D2">
            <w:rPr>
              <w:rFonts w:eastAsia="Times New Roman"/>
              <w:sz w:val="22"/>
              <w:szCs w:val="22"/>
            </w:rPr>
            <w:instrText xml:space="preserve"> PAGE   \* MERGEFORMAT </w:instrText>
          </w:r>
          <w:r w:rsidRPr="004C54D2">
            <w:rPr>
              <w:rFonts w:eastAsia="Times New Roman"/>
              <w:sz w:val="22"/>
              <w:szCs w:val="22"/>
            </w:rPr>
            <w:fldChar w:fldCharType="separate"/>
          </w:r>
          <w:r w:rsidR="00BE433D" w:rsidRPr="00BE433D">
            <w:rPr>
              <w:rFonts w:eastAsia="Times New Roman"/>
              <w:noProof/>
              <w:szCs w:val="22"/>
            </w:rPr>
            <w:t>8</w:t>
          </w:r>
          <w:r w:rsidRPr="004C54D2">
            <w:rPr>
              <w:rFonts w:eastAsia="Times New Roman"/>
              <w:sz w:val="22"/>
              <w:szCs w:val="22"/>
            </w:rPr>
            <w:fldChar w:fldCharType="end"/>
          </w:r>
        </w:p>
      </w:tc>
    </w:tr>
  </w:tbl>
  <w:p w:rsidR="002D6F13" w:rsidRPr="003C19A7" w:rsidRDefault="002D6F13" w:rsidP="005A59B8">
    <w:pPr>
      <w:pStyle w:val="af0"/>
      <w:rPr>
        <w:sz w:val="4"/>
        <w:szCs w:val="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BC9" w:rsidRDefault="00483BC9" w:rsidP="00E84155">
      <w:r>
        <w:separator/>
      </w:r>
    </w:p>
  </w:footnote>
  <w:footnote w:type="continuationSeparator" w:id="1">
    <w:p w:rsidR="00483BC9" w:rsidRDefault="00483BC9" w:rsidP="00E841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3BC69E2E"/>
    <w:lvl w:ilvl="0">
      <w:start w:val="1"/>
      <w:numFmt w:val="bullet"/>
      <w:pStyle w:val="3"/>
      <w:lvlText w:val=""/>
      <w:lvlJc w:val="left"/>
      <w:pPr>
        <w:tabs>
          <w:tab w:val="num" w:pos="1209"/>
        </w:tabs>
        <w:ind w:left="1209" w:hanging="360"/>
      </w:pPr>
      <w:rPr>
        <w:rFonts w:ascii="Symbol" w:hAnsi="Symbol" w:hint="default"/>
      </w:rPr>
    </w:lvl>
  </w:abstractNum>
  <w:abstractNum w:abstractNumId="1">
    <w:nsid w:val="057D41D3"/>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
    <w:nsid w:val="060B014A"/>
    <w:multiLevelType w:val="hybridMultilevel"/>
    <w:tmpl w:val="32F4032E"/>
    <w:lvl w:ilvl="0" w:tplc="40C67E06">
      <w:start w:val="1"/>
      <w:numFmt w:val="decimal"/>
      <w:pStyle w:val="Normal1"/>
      <w:lvlText w:val="%1."/>
      <w:lvlJc w:val="left"/>
      <w:pPr>
        <w:tabs>
          <w:tab w:val="num" w:pos="397"/>
        </w:tabs>
        <w:ind w:left="397" w:hanging="397"/>
      </w:pPr>
      <w:rPr>
        <w:rFonts w:cs="Times New Roman" w:hint="default"/>
        <w:caps w:val="0"/>
        <w:strike w:val="0"/>
        <w:dstrike w:val="0"/>
        <w:vanish w:val="0"/>
        <w:vertAlign w:val="baseline"/>
      </w:rPr>
    </w:lvl>
    <w:lvl w:ilvl="1" w:tplc="18861DC4">
      <w:start w:val="1"/>
      <w:numFmt w:val="lowerLetter"/>
      <w:lvlText w:val="%2."/>
      <w:lvlJc w:val="left"/>
      <w:pPr>
        <w:tabs>
          <w:tab w:val="num" w:pos="1440"/>
        </w:tabs>
        <w:ind w:left="1440" w:hanging="360"/>
      </w:pPr>
      <w:rPr>
        <w:rFonts w:cs="Times New Roman"/>
      </w:rPr>
    </w:lvl>
    <w:lvl w:ilvl="2" w:tplc="6C5C801C" w:tentative="1">
      <w:start w:val="1"/>
      <w:numFmt w:val="lowerRoman"/>
      <w:lvlText w:val="%3."/>
      <w:lvlJc w:val="right"/>
      <w:pPr>
        <w:tabs>
          <w:tab w:val="num" w:pos="2160"/>
        </w:tabs>
        <w:ind w:left="2160" w:hanging="180"/>
      </w:pPr>
      <w:rPr>
        <w:rFonts w:cs="Times New Roman"/>
      </w:rPr>
    </w:lvl>
    <w:lvl w:ilvl="3" w:tplc="53BA8DD0" w:tentative="1">
      <w:start w:val="1"/>
      <w:numFmt w:val="decimal"/>
      <w:lvlText w:val="%4."/>
      <w:lvlJc w:val="left"/>
      <w:pPr>
        <w:tabs>
          <w:tab w:val="num" w:pos="2880"/>
        </w:tabs>
        <w:ind w:left="2880" w:hanging="360"/>
      </w:pPr>
      <w:rPr>
        <w:rFonts w:cs="Times New Roman"/>
      </w:rPr>
    </w:lvl>
    <w:lvl w:ilvl="4" w:tplc="E362A2DE" w:tentative="1">
      <w:start w:val="1"/>
      <w:numFmt w:val="lowerLetter"/>
      <w:lvlText w:val="%5."/>
      <w:lvlJc w:val="left"/>
      <w:pPr>
        <w:tabs>
          <w:tab w:val="num" w:pos="3600"/>
        </w:tabs>
        <w:ind w:left="3600" w:hanging="360"/>
      </w:pPr>
      <w:rPr>
        <w:rFonts w:cs="Times New Roman"/>
      </w:rPr>
    </w:lvl>
    <w:lvl w:ilvl="5" w:tplc="8BFCCB9A" w:tentative="1">
      <w:start w:val="1"/>
      <w:numFmt w:val="lowerRoman"/>
      <w:lvlText w:val="%6."/>
      <w:lvlJc w:val="right"/>
      <w:pPr>
        <w:tabs>
          <w:tab w:val="num" w:pos="4320"/>
        </w:tabs>
        <w:ind w:left="4320" w:hanging="180"/>
      </w:pPr>
      <w:rPr>
        <w:rFonts w:cs="Times New Roman"/>
      </w:rPr>
    </w:lvl>
    <w:lvl w:ilvl="6" w:tplc="52AE5D32" w:tentative="1">
      <w:start w:val="1"/>
      <w:numFmt w:val="decimal"/>
      <w:lvlText w:val="%7."/>
      <w:lvlJc w:val="left"/>
      <w:pPr>
        <w:tabs>
          <w:tab w:val="num" w:pos="5040"/>
        </w:tabs>
        <w:ind w:left="5040" w:hanging="360"/>
      </w:pPr>
      <w:rPr>
        <w:rFonts w:cs="Times New Roman"/>
      </w:rPr>
    </w:lvl>
    <w:lvl w:ilvl="7" w:tplc="D8EEB3B4" w:tentative="1">
      <w:start w:val="1"/>
      <w:numFmt w:val="lowerLetter"/>
      <w:lvlText w:val="%8."/>
      <w:lvlJc w:val="left"/>
      <w:pPr>
        <w:tabs>
          <w:tab w:val="num" w:pos="5760"/>
        </w:tabs>
        <w:ind w:left="5760" w:hanging="360"/>
      </w:pPr>
      <w:rPr>
        <w:rFonts w:cs="Times New Roman"/>
      </w:rPr>
    </w:lvl>
    <w:lvl w:ilvl="8" w:tplc="801ACB32" w:tentative="1">
      <w:start w:val="1"/>
      <w:numFmt w:val="lowerRoman"/>
      <w:lvlText w:val="%9."/>
      <w:lvlJc w:val="right"/>
      <w:pPr>
        <w:tabs>
          <w:tab w:val="num" w:pos="6480"/>
        </w:tabs>
        <w:ind w:left="6480" w:hanging="180"/>
      </w:pPr>
      <w:rPr>
        <w:rFonts w:cs="Times New Roman"/>
      </w:rPr>
    </w:lvl>
  </w:abstractNum>
  <w:abstractNum w:abstractNumId="3">
    <w:nsid w:val="0A410864"/>
    <w:multiLevelType w:val="singleLevel"/>
    <w:tmpl w:val="34202D98"/>
    <w:lvl w:ilvl="0">
      <w:start w:val="1"/>
      <w:numFmt w:val="decimal"/>
      <w:pStyle w:val="11"/>
      <w:lvlText w:val="А.1.%1"/>
      <w:lvlJc w:val="left"/>
      <w:pPr>
        <w:tabs>
          <w:tab w:val="num" w:pos="720"/>
        </w:tabs>
      </w:pPr>
      <w:rPr>
        <w:rFonts w:ascii="Arial" w:hAnsi="Arial" w:cs="Times New Roman" w:hint="default"/>
        <w:b w:val="0"/>
        <w:i w:val="0"/>
      </w:rPr>
    </w:lvl>
  </w:abstractNum>
  <w:abstractNum w:abstractNumId="4">
    <w:nsid w:val="0B154D49"/>
    <w:multiLevelType w:val="hybridMultilevel"/>
    <w:tmpl w:val="DE4EFBEC"/>
    <w:lvl w:ilvl="0" w:tplc="EBC21326">
      <w:start w:val="1"/>
      <w:numFmt w:val="bullet"/>
      <w:pStyle w:val="2"/>
      <w:lvlText w:val=""/>
      <w:lvlJc w:val="left"/>
      <w:pPr>
        <w:ind w:left="720" w:hanging="360"/>
      </w:pPr>
      <w:rPr>
        <w:rFonts w:ascii="Symbol" w:hAnsi="Symbol" w:hint="default"/>
        <w:sz w:val="24"/>
      </w:rPr>
    </w:lvl>
    <w:lvl w:ilvl="1" w:tplc="E500F7D2" w:tentative="1">
      <w:start w:val="1"/>
      <w:numFmt w:val="bullet"/>
      <w:lvlText w:val="o"/>
      <w:lvlJc w:val="left"/>
      <w:pPr>
        <w:ind w:left="1440" w:hanging="360"/>
      </w:pPr>
      <w:rPr>
        <w:rFonts w:ascii="Courier New" w:hAnsi="Courier New" w:hint="default"/>
      </w:rPr>
    </w:lvl>
    <w:lvl w:ilvl="2" w:tplc="EF10D9DC" w:tentative="1">
      <w:start w:val="1"/>
      <w:numFmt w:val="bullet"/>
      <w:lvlText w:val=""/>
      <w:lvlJc w:val="left"/>
      <w:pPr>
        <w:ind w:left="2160" w:hanging="360"/>
      </w:pPr>
      <w:rPr>
        <w:rFonts w:ascii="Wingdings" w:hAnsi="Wingdings" w:hint="default"/>
      </w:rPr>
    </w:lvl>
    <w:lvl w:ilvl="3" w:tplc="70886DDA" w:tentative="1">
      <w:start w:val="1"/>
      <w:numFmt w:val="bullet"/>
      <w:lvlText w:val=""/>
      <w:lvlJc w:val="left"/>
      <w:pPr>
        <w:ind w:left="2880" w:hanging="360"/>
      </w:pPr>
      <w:rPr>
        <w:rFonts w:ascii="Symbol" w:hAnsi="Symbol" w:hint="default"/>
      </w:rPr>
    </w:lvl>
    <w:lvl w:ilvl="4" w:tplc="9EACB7B2" w:tentative="1">
      <w:start w:val="1"/>
      <w:numFmt w:val="bullet"/>
      <w:lvlText w:val="o"/>
      <w:lvlJc w:val="left"/>
      <w:pPr>
        <w:ind w:left="3600" w:hanging="360"/>
      </w:pPr>
      <w:rPr>
        <w:rFonts w:ascii="Courier New" w:hAnsi="Courier New" w:hint="default"/>
      </w:rPr>
    </w:lvl>
    <w:lvl w:ilvl="5" w:tplc="D7AA215E" w:tentative="1">
      <w:start w:val="1"/>
      <w:numFmt w:val="bullet"/>
      <w:lvlText w:val=""/>
      <w:lvlJc w:val="left"/>
      <w:pPr>
        <w:ind w:left="4320" w:hanging="360"/>
      </w:pPr>
      <w:rPr>
        <w:rFonts w:ascii="Wingdings" w:hAnsi="Wingdings" w:hint="default"/>
      </w:rPr>
    </w:lvl>
    <w:lvl w:ilvl="6" w:tplc="89726E54" w:tentative="1">
      <w:start w:val="1"/>
      <w:numFmt w:val="bullet"/>
      <w:lvlText w:val=""/>
      <w:lvlJc w:val="left"/>
      <w:pPr>
        <w:ind w:left="5040" w:hanging="360"/>
      </w:pPr>
      <w:rPr>
        <w:rFonts w:ascii="Symbol" w:hAnsi="Symbol" w:hint="default"/>
      </w:rPr>
    </w:lvl>
    <w:lvl w:ilvl="7" w:tplc="E8E4FF3C" w:tentative="1">
      <w:start w:val="1"/>
      <w:numFmt w:val="bullet"/>
      <w:lvlText w:val="o"/>
      <w:lvlJc w:val="left"/>
      <w:pPr>
        <w:ind w:left="5760" w:hanging="360"/>
      </w:pPr>
      <w:rPr>
        <w:rFonts w:ascii="Courier New" w:hAnsi="Courier New" w:hint="default"/>
      </w:rPr>
    </w:lvl>
    <w:lvl w:ilvl="8" w:tplc="385A1C16" w:tentative="1">
      <w:start w:val="1"/>
      <w:numFmt w:val="bullet"/>
      <w:lvlText w:val=""/>
      <w:lvlJc w:val="left"/>
      <w:pPr>
        <w:ind w:left="6480" w:hanging="360"/>
      </w:pPr>
      <w:rPr>
        <w:rFonts w:ascii="Wingdings" w:hAnsi="Wingdings" w:hint="default"/>
      </w:rPr>
    </w:lvl>
  </w:abstractNum>
  <w:abstractNum w:abstractNumId="5">
    <w:nsid w:val="0B3C3C29"/>
    <w:multiLevelType w:val="multilevel"/>
    <w:tmpl w:val="5DC231EE"/>
    <w:lvl w:ilvl="0">
      <w:start w:val="1"/>
      <w:numFmt w:val="decimal"/>
      <w:pStyle w:val="1"/>
      <w:lvlText w:val="%1"/>
      <w:lvlJc w:val="left"/>
      <w:pPr>
        <w:ind w:left="0" w:firstLine="851"/>
      </w:pPr>
      <w:rPr>
        <w:rFonts w:hint="default"/>
      </w:rPr>
    </w:lvl>
    <w:lvl w:ilvl="1">
      <w:start w:val="1"/>
      <w:numFmt w:val="decimal"/>
      <w:pStyle w:val="20"/>
      <w:suff w:val="space"/>
      <w:lvlText w:val="%1.%2"/>
      <w:lvlJc w:val="left"/>
      <w:pPr>
        <w:ind w:left="0" w:firstLine="851"/>
      </w:pPr>
      <w:rPr>
        <w:rFonts w:hint="default"/>
      </w:rPr>
    </w:lvl>
    <w:lvl w:ilvl="2">
      <w:start w:val="1"/>
      <w:numFmt w:val="decimal"/>
      <w:pStyle w:val="30"/>
      <w:suff w:val="space"/>
      <w:lvlText w:val="%1.%2.%3"/>
      <w:lvlJc w:val="left"/>
      <w:pPr>
        <w:ind w:left="0" w:firstLine="851"/>
      </w:pPr>
      <w:rPr>
        <w:rFonts w:hint="default"/>
      </w:rPr>
    </w:lvl>
    <w:lvl w:ilvl="3">
      <w:start w:val="1"/>
      <w:numFmt w:val="decimal"/>
      <w:pStyle w:val="4"/>
      <w:suff w:val="space"/>
      <w:lvlText w:val="%1.%2.%3.%4"/>
      <w:lvlJc w:val="left"/>
      <w:pPr>
        <w:ind w:left="425" w:firstLine="851"/>
      </w:pPr>
      <w:rPr>
        <w:rFonts w:hint="default"/>
      </w:rPr>
    </w:lvl>
    <w:lvl w:ilvl="4">
      <w:start w:val="1"/>
      <w:numFmt w:val="decimal"/>
      <w:pStyle w:val="5"/>
      <w:lvlText w:val="%1.%2.%3.%4.%5"/>
      <w:lvlJc w:val="left"/>
      <w:pPr>
        <w:ind w:left="0" w:firstLine="851"/>
      </w:pPr>
      <w:rPr>
        <w:rFonts w:hint="default"/>
      </w:rPr>
    </w:lvl>
    <w:lvl w:ilvl="5">
      <w:start w:val="1"/>
      <w:numFmt w:val="decimal"/>
      <w:pStyle w:val="6"/>
      <w:lvlText w:val="%1.%2.%3.%4.%5.%6"/>
      <w:lvlJc w:val="left"/>
      <w:pPr>
        <w:ind w:left="0" w:firstLine="851"/>
      </w:pPr>
      <w:rPr>
        <w:rFonts w:hint="default"/>
      </w:rPr>
    </w:lvl>
    <w:lvl w:ilvl="6">
      <w:start w:val="1"/>
      <w:numFmt w:val="decimal"/>
      <w:pStyle w:val="7"/>
      <w:lvlText w:val="%1.%2.%3.%4.%5.%6.%7"/>
      <w:lvlJc w:val="left"/>
      <w:pPr>
        <w:ind w:left="0" w:firstLine="851"/>
      </w:pPr>
      <w:rPr>
        <w:rFonts w:hint="default"/>
      </w:rPr>
    </w:lvl>
    <w:lvl w:ilvl="7">
      <w:start w:val="1"/>
      <w:numFmt w:val="decimal"/>
      <w:pStyle w:val="8"/>
      <w:lvlText w:val="%1.%2.%3.%4.%5.%6.%7.%8"/>
      <w:lvlJc w:val="left"/>
      <w:pPr>
        <w:ind w:left="0" w:firstLine="851"/>
      </w:pPr>
      <w:rPr>
        <w:rFonts w:hint="default"/>
      </w:rPr>
    </w:lvl>
    <w:lvl w:ilvl="8">
      <w:start w:val="1"/>
      <w:numFmt w:val="decimal"/>
      <w:pStyle w:val="9"/>
      <w:lvlText w:val="%1.%2.%3.%4.%5.%6.%7.%8.%9"/>
      <w:lvlJc w:val="left"/>
      <w:pPr>
        <w:ind w:left="0" w:firstLine="851"/>
      </w:pPr>
      <w:rPr>
        <w:rFonts w:hint="default"/>
      </w:rPr>
    </w:lvl>
  </w:abstractNum>
  <w:abstractNum w:abstractNumId="6">
    <w:nsid w:val="0C6D5C71"/>
    <w:multiLevelType w:val="multilevel"/>
    <w:tmpl w:val="D91E170A"/>
    <w:lvl w:ilvl="0">
      <w:start w:val="1"/>
      <w:numFmt w:val="decimal"/>
      <w:pStyle w:val="a"/>
      <w:suff w:val="space"/>
      <w:lvlText w:val="%1"/>
      <w:lvlJc w:val="left"/>
      <w:pPr>
        <w:ind w:firstLine="567"/>
      </w:pPr>
      <w:rPr>
        <w:rFonts w:cs="Times New Roman" w:hint="default"/>
      </w:rPr>
    </w:lvl>
    <w:lvl w:ilvl="1">
      <w:start w:val="1"/>
      <w:numFmt w:val="decimal"/>
      <w:lvlRestart w:val="0"/>
      <w:isLgl/>
      <w:suff w:val="space"/>
      <w:lvlText w:val="2.%2"/>
      <w:lvlJc w:val="left"/>
      <w:pPr>
        <w:ind w:firstLine="567"/>
      </w:pPr>
      <w:rPr>
        <w:rFonts w:cs="Times New Roman" w:hint="default"/>
      </w:rPr>
    </w:lvl>
    <w:lvl w:ilvl="2">
      <w:start w:val="1"/>
      <w:numFmt w:val="decimal"/>
      <w:lvlRestart w:val="0"/>
      <w:isLgl/>
      <w:suff w:val="space"/>
      <w:lvlText w:val="%1.%2.%3"/>
      <w:lvlJc w:val="left"/>
      <w:pPr>
        <w:ind w:left="284" w:firstLine="567"/>
      </w:pPr>
      <w:rPr>
        <w:rFonts w:cs="Times New Roman" w:hint="default"/>
      </w:rPr>
    </w:lvl>
    <w:lvl w:ilvl="3">
      <w:start w:val="1"/>
      <w:numFmt w:val="decimal"/>
      <w:lvlRestart w:val="0"/>
      <w:isLgl/>
      <w:suff w:val="space"/>
      <w:lvlText w:val="%1.%2.%3.%4"/>
      <w:lvlJc w:val="left"/>
      <w:pPr>
        <w:ind w:firstLine="567"/>
      </w:pPr>
      <w:rPr>
        <w:rFonts w:cs="Times New Roman" w:hint="default"/>
      </w:rPr>
    </w:lvl>
    <w:lvl w:ilvl="4">
      <w:start w:val="1"/>
      <w:numFmt w:val="decimal"/>
      <w:lvlText w:val="%1.%2.%3.%4.%5"/>
      <w:lvlJc w:val="left"/>
      <w:pPr>
        <w:tabs>
          <w:tab w:val="num" w:pos="2007"/>
        </w:tabs>
        <w:ind w:left="1575" w:hanging="1008"/>
      </w:pPr>
      <w:rPr>
        <w:rFonts w:cs="Times New Roman" w:hint="default"/>
        <w:b w:val="0"/>
        <w:i w:val="0"/>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7">
    <w:nsid w:val="0C8F7D75"/>
    <w:multiLevelType w:val="hybridMultilevel"/>
    <w:tmpl w:val="BF442D56"/>
    <w:lvl w:ilvl="0" w:tplc="FC92216C">
      <w:start w:val="1"/>
      <w:numFmt w:val="decimal"/>
      <w:pStyle w:val="CaptionAppendix"/>
      <w:lvlText w:val="Рис. А-%1"/>
      <w:lvlJc w:val="right"/>
      <w:pPr>
        <w:tabs>
          <w:tab w:val="num" w:pos="1213"/>
        </w:tabs>
        <w:ind w:left="1213" w:hanging="360"/>
      </w:pPr>
      <w:rPr>
        <w:rFonts w:cs="Times New Roman" w:hint="default"/>
      </w:rPr>
    </w:lvl>
    <w:lvl w:ilvl="1" w:tplc="A1B87B90" w:tentative="1">
      <w:start w:val="1"/>
      <w:numFmt w:val="lowerLetter"/>
      <w:lvlText w:val="%2."/>
      <w:lvlJc w:val="left"/>
      <w:pPr>
        <w:tabs>
          <w:tab w:val="num" w:pos="1440"/>
        </w:tabs>
        <w:ind w:left="1440" w:hanging="360"/>
      </w:pPr>
      <w:rPr>
        <w:rFonts w:cs="Times New Roman"/>
      </w:rPr>
    </w:lvl>
    <w:lvl w:ilvl="2" w:tplc="E55214F8" w:tentative="1">
      <w:start w:val="1"/>
      <w:numFmt w:val="lowerRoman"/>
      <w:lvlText w:val="%3."/>
      <w:lvlJc w:val="right"/>
      <w:pPr>
        <w:tabs>
          <w:tab w:val="num" w:pos="2160"/>
        </w:tabs>
        <w:ind w:left="2160" w:hanging="180"/>
      </w:pPr>
      <w:rPr>
        <w:rFonts w:cs="Times New Roman"/>
      </w:rPr>
    </w:lvl>
    <w:lvl w:ilvl="3" w:tplc="D7264378" w:tentative="1">
      <w:start w:val="1"/>
      <w:numFmt w:val="decimal"/>
      <w:lvlText w:val="%4."/>
      <w:lvlJc w:val="left"/>
      <w:pPr>
        <w:tabs>
          <w:tab w:val="num" w:pos="2880"/>
        </w:tabs>
        <w:ind w:left="2880" w:hanging="360"/>
      </w:pPr>
      <w:rPr>
        <w:rFonts w:cs="Times New Roman"/>
      </w:rPr>
    </w:lvl>
    <w:lvl w:ilvl="4" w:tplc="BFDA8738" w:tentative="1">
      <w:start w:val="1"/>
      <w:numFmt w:val="lowerLetter"/>
      <w:lvlText w:val="%5."/>
      <w:lvlJc w:val="left"/>
      <w:pPr>
        <w:tabs>
          <w:tab w:val="num" w:pos="3600"/>
        </w:tabs>
        <w:ind w:left="3600" w:hanging="360"/>
      </w:pPr>
      <w:rPr>
        <w:rFonts w:cs="Times New Roman"/>
      </w:rPr>
    </w:lvl>
    <w:lvl w:ilvl="5" w:tplc="D1F8B58C" w:tentative="1">
      <w:start w:val="1"/>
      <w:numFmt w:val="lowerRoman"/>
      <w:lvlText w:val="%6."/>
      <w:lvlJc w:val="right"/>
      <w:pPr>
        <w:tabs>
          <w:tab w:val="num" w:pos="4320"/>
        </w:tabs>
        <w:ind w:left="4320" w:hanging="180"/>
      </w:pPr>
      <w:rPr>
        <w:rFonts w:cs="Times New Roman"/>
      </w:rPr>
    </w:lvl>
    <w:lvl w:ilvl="6" w:tplc="6A40A886" w:tentative="1">
      <w:start w:val="1"/>
      <w:numFmt w:val="decimal"/>
      <w:lvlText w:val="%7."/>
      <w:lvlJc w:val="left"/>
      <w:pPr>
        <w:tabs>
          <w:tab w:val="num" w:pos="5040"/>
        </w:tabs>
        <w:ind w:left="5040" w:hanging="360"/>
      </w:pPr>
      <w:rPr>
        <w:rFonts w:cs="Times New Roman"/>
      </w:rPr>
    </w:lvl>
    <w:lvl w:ilvl="7" w:tplc="9C308C70" w:tentative="1">
      <w:start w:val="1"/>
      <w:numFmt w:val="lowerLetter"/>
      <w:lvlText w:val="%8."/>
      <w:lvlJc w:val="left"/>
      <w:pPr>
        <w:tabs>
          <w:tab w:val="num" w:pos="5760"/>
        </w:tabs>
        <w:ind w:left="5760" w:hanging="360"/>
      </w:pPr>
      <w:rPr>
        <w:rFonts w:cs="Times New Roman"/>
      </w:rPr>
    </w:lvl>
    <w:lvl w:ilvl="8" w:tplc="0FD0FC5C" w:tentative="1">
      <w:start w:val="1"/>
      <w:numFmt w:val="lowerRoman"/>
      <w:lvlText w:val="%9."/>
      <w:lvlJc w:val="right"/>
      <w:pPr>
        <w:tabs>
          <w:tab w:val="num" w:pos="6480"/>
        </w:tabs>
        <w:ind w:left="6480" w:hanging="180"/>
      </w:pPr>
      <w:rPr>
        <w:rFonts w:cs="Times New Roman"/>
      </w:rPr>
    </w:lvl>
  </w:abstractNum>
  <w:abstractNum w:abstractNumId="8">
    <w:nsid w:val="0F072938"/>
    <w:multiLevelType w:val="multilevel"/>
    <w:tmpl w:val="FDAA0B40"/>
    <w:lvl w:ilvl="0">
      <w:start w:val="1"/>
      <w:numFmt w:val="decimal"/>
      <w:pStyle w:val="a0"/>
      <w:isLgl/>
      <w:suff w:val="space"/>
      <w:lvlText w:val="Рисунок 2.%1 – "/>
      <w:lvlJc w:val="left"/>
      <w:pPr>
        <w:ind w:left="1135"/>
      </w:pPr>
      <w:rPr>
        <w:rFonts w:ascii="Times New Roman" w:hAnsi="Times New Roman" w:cs="Times New Roman" w:hint="default"/>
        <w:b w:val="0"/>
        <w:i w:val="0"/>
        <w:caps w:val="0"/>
        <w:strike w:val="0"/>
        <w:dstrike w:val="0"/>
        <w:vanish w:val="0"/>
        <w:sz w:val="24"/>
        <w:vertAlign w:val="baseline"/>
      </w:rPr>
    </w:lvl>
    <w:lvl w:ilvl="1">
      <w:start w:val="1"/>
      <w:numFmt w:val="decimalZero"/>
      <w:isLgl/>
      <w:lvlText w:val="%2Рисунок %1."/>
      <w:lvlJc w:val="left"/>
      <w:pPr>
        <w:tabs>
          <w:tab w:val="num" w:pos="2575"/>
        </w:tabs>
        <w:ind w:left="1135"/>
      </w:pPr>
      <w:rPr>
        <w:rFonts w:cs="Times New Roman" w:hint="default"/>
      </w:rPr>
    </w:lvl>
    <w:lvl w:ilvl="2">
      <w:start w:val="1"/>
      <w:numFmt w:val="lowerLetter"/>
      <w:lvlText w:val="(%3)"/>
      <w:lvlJc w:val="left"/>
      <w:pPr>
        <w:tabs>
          <w:tab w:val="num" w:pos="1855"/>
        </w:tabs>
        <w:ind w:left="1855" w:hanging="432"/>
      </w:pPr>
      <w:rPr>
        <w:rFonts w:cs="Times New Roman" w:hint="default"/>
      </w:rPr>
    </w:lvl>
    <w:lvl w:ilvl="3">
      <w:start w:val="1"/>
      <w:numFmt w:val="lowerRoman"/>
      <w:lvlText w:val="(%4)"/>
      <w:lvlJc w:val="right"/>
      <w:pPr>
        <w:tabs>
          <w:tab w:val="num" w:pos="1999"/>
        </w:tabs>
        <w:ind w:left="1999" w:hanging="144"/>
      </w:pPr>
      <w:rPr>
        <w:rFonts w:cs="Times New Roman" w:hint="default"/>
      </w:rPr>
    </w:lvl>
    <w:lvl w:ilvl="4">
      <w:start w:val="1"/>
      <w:numFmt w:val="decimal"/>
      <w:lvlText w:val="%5)"/>
      <w:lvlJc w:val="left"/>
      <w:pPr>
        <w:tabs>
          <w:tab w:val="num" w:pos="2143"/>
        </w:tabs>
        <w:ind w:left="2143" w:hanging="432"/>
      </w:pPr>
      <w:rPr>
        <w:rFonts w:cs="Times New Roman" w:hint="default"/>
      </w:rPr>
    </w:lvl>
    <w:lvl w:ilvl="5">
      <w:start w:val="1"/>
      <w:numFmt w:val="lowerLetter"/>
      <w:lvlText w:val="%6)"/>
      <w:lvlJc w:val="left"/>
      <w:pPr>
        <w:tabs>
          <w:tab w:val="num" w:pos="2287"/>
        </w:tabs>
        <w:ind w:left="2287" w:hanging="432"/>
      </w:pPr>
      <w:rPr>
        <w:rFonts w:cs="Times New Roman" w:hint="default"/>
      </w:rPr>
    </w:lvl>
    <w:lvl w:ilvl="6">
      <w:start w:val="1"/>
      <w:numFmt w:val="lowerRoman"/>
      <w:lvlText w:val="%7)"/>
      <w:lvlJc w:val="right"/>
      <w:pPr>
        <w:tabs>
          <w:tab w:val="num" w:pos="2431"/>
        </w:tabs>
        <w:ind w:left="2431" w:hanging="288"/>
      </w:pPr>
      <w:rPr>
        <w:rFonts w:cs="Times New Roman" w:hint="default"/>
      </w:rPr>
    </w:lvl>
    <w:lvl w:ilvl="7">
      <w:start w:val="1"/>
      <w:numFmt w:val="lowerLetter"/>
      <w:lvlText w:val="%8."/>
      <w:lvlJc w:val="left"/>
      <w:pPr>
        <w:tabs>
          <w:tab w:val="num" w:pos="2575"/>
        </w:tabs>
        <w:ind w:left="2575" w:hanging="432"/>
      </w:pPr>
      <w:rPr>
        <w:rFonts w:cs="Times New Roman" w:hint="default"/>
      </w:rPr>
    </w:lvl>
    <w:lvl w:ilvl="8">
      <w:start w:val="1"/>
      <w:numFmt w:val="lowerRoman"/>
      <w:lvlText w:val="%9."/>
      <w:lvlJc w:val="right"/>
      <w:pPr>
        <w:tabs>
          <w:tab w:val="num" w:pos="2719"/>
        </w:tabs>
        <w:ind w:left="2719" w:hanging="144"/>
      </w:pPr>
      <w:rPr>
        <w:rFonts w:cs="Times New Roman" w:hint="default"/>
      </w:rPr>
    </w:lvl>
  </w:abstractNum>
  <w:abstractNum w:abstractNumId="9">
    <w:nsid w:val="16752CE5"/>
    <w:multiLevelType w:val="multilevel"/>
    <w:tmpl w:val="19A40C4C"/>
    <w:lvl w:ilvl="0">
      <w:start w:val="1"/>
      <w:numFmt w:val="decimal"/>
      <w:pStyle w:val="10"/>
      <w:suff w:val="space"/>
      <w:lvlText w:val="%1"/>
      <w:lvlJc w:val="left"/>
      <w:pPr>
        <w:ind w:left="851" w:hanging="360"/>
      </w:pPr>
      <w:rPr>
        <w:rFonts w:cs="Times New Roman" w:hint="default"/>
      </w:rPr>
    </w:lvl>
    <w:lvl w:ilvl="1">
      <w:start w:val="1"/>
      <w:numFmt w:val="decimal"/>
      <w:pStyle w:val="21"/>
      <w:suff w:val="space"/>
      <w:lvlText w:val="%1.%2"/>
      <w:lvlJc w:val="left"/>
      <w:pPr>
        <w:ind w:left="1283" w:hanging="432"/>
      </w:pPr>
      <w:rPr>
        <w:rFonts w:ascii="Times New Roman" w:hAnsi="Times New Roman" w:cs="Times New Roman" w:hint="default"/>
        <w:b/>
        <w:i w:val="0"/>
        <w:sz w:val="28"/>
        <w:szCs w:val="28"/>
      </w:rPr>
    </w:lvl>
    <w:lvl w:ilvl="2">
      <w:start w:val="1"/>
      <w:numFmt w:val="decimal"/>
      <w:pStyle w:val="31"/>
      <w:suff w:val="space"/>
      <w:lvlText w:val="%1.%2.%3"/>
      <w:lvlJc w:val="left"/>
      <w:pPr>
        <w:ind w:left="1715" w:hanging="504"/>
      </w:pPr>
      <w:rPr>
        <w:rFonts w:ascii="Times New Roman" w:hAnsi="Times New Roman" w:cs="Times New Roman" w:hint="default"/>
        <w:b/>
        <w:bCs w:val="0"/>
        <w:i w:val="0"/>
        <w:iCs w:val="0"/>
        <w:caps w:val="0"/>
        <w:smallCaps w:val="0"/>
        <w:strike w:val="0"/>
        <w:dstrike w:val="0"/>
        <w:vanish w:val="0"/>
        <w:spacing w:val="0"/>
        <w:kern w:val="0"/>
        <w:position w:val="0"/>
        <w:sz w:val="24"/>
        <w:szCs w:val="24"/>
        <w:u w:val="none"/>
        <w:vertAlign w:val="baseline"/>
      </w:rPr>
    </w:lvl>
    <w:lvl w:ilvl="3">
      <w:start w:val="1"/>
      <w:numFmt w:val="decimal"/>
      <w:pStyle w:val="40"/>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cs="Times New Roman" w:hint="default"/>
      </w:rPr>
    </w:lvl>
    <w:lvl w:ilvl="5">
      <w:start w:val="1"/>
      <w:numFmt w:val="decimal"/>
      <w:lvlText w:val="%1.%2.%3.%4.%5.%6."/>
      <w:lvlJc w:val="left"/>
      <w:pPr>
        <w:tabs>
          <w:tab w:val="num" w:pos="3371"/>
        </w:tabs>
        <w:ind w:left="3227" w:hanging="936"/>
      </w:pPr>
      <w:rPr>
        <w:rFonts w:cs="Times New Roman" w:hint="default"/>
      </w:rPr>
    </w:lvl>
    <w:lvl w:ilvl="6">
      <w:start w:val="1"/>
      <w:numFmt w:val="decimal"/>
      <w:lvlText w:val="%1.%2.%3.%4.%5.%6.%7."/>
      <w:lvlJc w:val="left"/>
      <w:pPr>
        <w:tabs>
          <w:tab w:val="num" w:pos="4091"/>
        </w:tabs>
        <w:ind w:left="3731" w:hanging="1080"/>
      </w:pPr>
      <w:rPr>
        <w:rFonts w:cs="Times New Roman" w:hint="default"/>
      </w:rPr>
    </w:lvl>
    <w:lvl w:ilvl="7">
      <w:start w:val="1"/>
      <w:numFmt w:val="decimal"/>
      <w:lvlText w:val="%1.%2.%3.%4.%5.%6.%7.%8."/>
      <w:lvlJc w:val="left"/>
      <w:pPr>
        <w:tabs>
          <w:tab w:val="num" w:pos="4451"/>
        </w:tabs>
        <w:ind w:left="4235" w:hanging="1224"/>
      </w:pPr>
      <w:rPr>
        <w:rFonts w:cs="Times New Roman" w:hint="default"/>
      </w:rPr>
    </w:lvl>
    <w:lvl w:ilvl="8">
      <w:start w:val="1"/>
      <w:numFmt w:val="decimal"/>
      <w:lvlText w:val="%1.%2.%3.%4.%5.%6.%7.%8.%9."/>
      <w:lvlJc w:val="left"/>
      <w:pPr>
        <w:tabs>
          <w:tab w:val="num" w:pos="5171"/>
        </w:tabs>
        <w:ind w:left="4811" w:hanging="1440"/>
      </w:pPr>
      <w:rPr>
        <w:rFonts w:cs="Times New Roman" w:hint="default"/>
      </w:rPr>
    </w:lvl>
  </w:abstractNum>
  <w:abstractNum w:abstractNumId="10">
    <w:nsid w:val="18553326"/>
    <w:multiLevelType w:val="hybridMultilevel"/>
    <w:tmpl w:val="2A5A38E2"/>
    <w:lvl w:ilvl="0" w:tplc="A352F614">
      <w:start w:val="2"/>
      <w:numFmt w:val="bullet"/>
      <w:pStyle w:val="22"/>
      <w:lvlText w:val="–"/>
      <w:lvlJc w:val="left"/>
      <w:pPr>
        <w:ind w:left="1495" w:hanging="360"/>
      </w:pPr>
      <w:rPr>
        <w:rFonts w:ascii="Times New Roman" w:eastAsia="Times New Roman" w:hAnsi="Times New Roman" w:hint="default"/>
        <w:sz w:val="24"/>
      </w:rPr>
    </w:lvl>
    <w:lvl w:ilvl="1" w:tplc="2EFE4A56" w:tentative="1">
      <w:start w:val="1"/>
      <w:numFmt w:val="bullet"/>
      <w:lvlText w:val="o"/>
      <w:lvlJc w:val="left"/>
      <w:pPr>
        <w:ind w:left="2291" w:hanging="360"/>
      </w:pPr>
      <w:rPr>
        <w:rFonts w:ascii="Courier New" w:hAnsi="Courier New" w:hint="default"/>
      </w:rPr>
    </w:lvl>
    <w:lvl w:ilvl="2" w:tplc="3626BC32" w:tentative="1">
      <w:start w:val="1"/>
      <w:numFmt w:val="bullet"/>
      <w:lvlText w:val=""/>
      <w:lvlJc w:val="left"/>
      <w:pPr>
        <w:ind w:left="3011" w:hanging="360"/>
      </w:pPr>
      <w:rPr>
        <w:rFonts w:ascii="Wingdings" w:hAnsi="Wingdings" w:hint="default"/>
      </w:rPr>
    </w:lvl>
    <w:lvl w:ilvl="3" w:tplc="52B8C7FE" w:tentative="1">
      <w:start w:val="1"/>
      <w:numFmt w:val="bullet"/>
      <w:lvlText w:val=""/>
      <w:lvlJc w:val="left"/>
      <w:pPr>
        <w:ind w:left="3731" w:hanging="360"/>
      </w:pPr>
      <w:rPr>
        <w:rFonts w:ascii="Symbol" w:hAnsi="Symbol" w:hint="default"/>
      </w:rPr>
    </w:lvl>
    <w:lvl w:ilvl="4" w:tplc="F2682C8C" w:tentative="1">
      <w:start w:val="1"/>
      <w:numFmt w:val="bullet"/>
      <w:lvlText w:val="o"/>
      <w:lvlJc w:val="left"/>
      <w:pPr>
        <w:ind w:left="4451" w:hanging="360"/>
      </w:pPr>
      <w:rPr>
        <w:rFonts w:ascii="Courier New" w:hAnsi="Courier New" w:hint="default"/>
      </w:rPr>
    </w:lvl>
    <w:lvl w:ilvl="5" w:tplc="6CC0A404" w:tentative="1">
      <w:start w:val="1"/>
      <w:numFmt w:val="bullet"/>
      <w:lvlText w:val=""/>
      <w:lvlJc w:val="left"/>
      <w:pPr>
        <w:ind w:left="5171" w:hanging="360"/>
      </w:pPr>
      <w:rPr>
        <w:rFonts w:ascii="Wingdings" w:hAnsi="Wingdings" w:hint="default"/>
      </w:rPr>
    </w:lvl>
    <w:lvl w:ilvl="6" w:tplc="AABC5C82" w:tentative="1">
      <w:start w:val="1"/>
      <w:numFmt w:val="bullet"/>
      <w:lvlText w:val=""/>
      <w:lvlJc w:val="left"/>
      <w:pPr>
        <w:ind w:left="5891" w:hanging="360"/>
      </w:pPr>
      <w:rPr>
        <w:rFonts w:ascii="Symbol" w:hAnsi="Symbol" w:hint="default"/>
      </w:rPr>
    </w:lvl>
    <w:lvl w:ilvl="7" w:tplc="6E702020" w:tentative="1">
      <w:start w:val="1"/>
      <w:numFmt w:val="bullet"/>
      <w:lvlText w:val="o"/>
      <w:lvlJc w:val="left"/>
      <w:pPr>
        <w:ind w:left="6611" w:hanging="360"/>
      </w:pPr>
      <w:rPr>
        <w:rFonts w:ascii="Courier New" w:hAnsi="Courier New" w:hint="default"/>
      </w:rPr>
    </w:lvl>
    <w:lvl w:ilvl="8" w:tplc="BCEC5536" w:tentative="1">
      <w:start w:val="1"/>
      <w:numFmt w:val="bullet"/>
      <w:lvlText w:val=""/>
      <w:lvlJc w:val="left"/>
      <w:pPr>
        <w:ind w:left="7331" w:hanging="360"/>
      </w:pPr>
      <w:rPr>
        <w:rFonts w:ascii="Wingdings" w:hAnsi="Wingdings" w:hint="default"/>
      </w:rPr>
    </w:lvl>
  </w:abstractNum>
  <w:abstractNum w:abstractNumId="11">
    <w:nsid w:val="1DAD1A2E"/>
    <w:multiLevelType w:val="singleLevel"/>
    <w:tmpl w:val="12361072"/>
    <w:lvl w:ilvl="0">
      <w:start w:val="1"/>
      <w:numFmt w:val="bullet"/>
      <w:pStyle w:val="2-0"/>
      <w:lvlText w:val=""/>
      <w:lvlJc w:val="left"/>
      <w:pPr>
        <w:tabs>
          <w:tab w:val="num" w:pos="360"/>
        </w:tabs>
      </w:pPr>
      <w:rPr>
        <w:rFonts w:ascii="Symbol" w:hAnsi="Symbol" w:hint="default"/>
      </w:rPr>
    </w:lvl>
  </w:abstractNum>
  <w:abstractNum w:abstractNumId="12">
    <w:nsid w:val="200B0B92"/>
    <w:multiLevelType w:val="hybridMultilevel"/>
    <w:tmpl w:val="3C7E24C8"/>
    <w:lvl w:ilvl="0" w:tplc="5238AB0E">
      <w:start w:val="1"/>
      <w:numFmt w:val="lowerLetter"/>
      <w:pStyle w:val="220"/>
      <w:lvlText w:val="%1)"/>
      <w:lvlJc w:val="left"/>
      <w:pPr>
        <w:tabs>
          <w:tab w:val="num" w:pos="702"/>
        </w:tabs>
        <w:ind w:left="702"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22427BCC"/>
    <w:multiLevelType w:val="hybridMultilevel"/>
    <w:tmpl w:val="3BE4FB8E"/>
    <w:lvl w:ilvl="0" w:tplc="04190017">
      <w:start w:val="1"/>
      <w:numFmt w:val="bullet"/>
      <w:pStyle w:val="NPP2006marked2"/>
      <w:lvlText w:val=""/>
      <w:lvlJc w:val="left"/>
      <w:pPr>
        <w:tabs>
          <w:tab w:val="num" w:pos="397"/>
        </w:tabs>
        <w:ind w:left="397" w:hanging="397"/>
      </w:pPr>
      <w:rPr>
        <w:rFonts w:ascii="Symbol" w:hAnsi="Symbol" w:hint="default"/>
        <w:sz w:val="2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232A40EC"/>
    <w:multiLevelType w:val="hybridMultilevel"/>
    <w:tmpl w:val="2B20CB8E"/>
    <w:lvl w:ilvl="0" w:tplc="FFFFFFFF">
      <w:start w:val="1"/>
      <w:numFmt w:val="bullet"/>
      <w:pStyle w:val="23"/>
      <w:lvlText w:val=""/>
      <w:lvlJc w:val="left"/>
      <w:pPr>
        <w:tabs>
          <w:tab w:val="num" w:pos="397"/>
        </w:tabs>
        <w:ind w:left="397" w:hanging="397"/>
      </w:pPr>
      <w:rPr>
        <w:rFonts w:ascii="Symbol" w:hAnsi="Symbol" w:hint="default"/>
        <w:sz w:val="20"/>
      </w:rPr>
    </w:lvl>
    <w:lvl w:ilvl="1" w:tplc="04190003">
      <w:start w:val="1"/>
      <w:numFmt w:val="bullet"/>
      <w:lvlText w:val=""/>
      <w:lvlJc w:val="left"/>
      <w:pPr>
        <w:tabs>
          <w:tab w:val="num" w:pos="1477"/>
        </w:tabs>
        <w:ind w:left="1477" w:hanging="397"/>
      </w:pPr>
      <w:rPr>
        <w:rFonts w:ascii="Symbol" w:hAnsi="Symbol" w:hint="default"/>
        <w:sz w:val="2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7C1447A"/>
    <w:multiLevelType w:val="multilevel"/>
    <w:tmpl w:val="B3A09CFC"/>
    <w:styleLink w:val="a1"/>
    <w:lvl w:ilvl="0">
      <w:start w:val="1"/>
      <w:numFmt w:val="russianLower"/>
      <w:lvlText w:val="%1)"/>
      <w:lvlJc w:val="left"/>
      <w:pPr>
        <w:tabs>
          <w:tab w:val="num" w:pos="0"/>
        </w:tabs>
        <w:ind w:left="1134" w:hanging="283"/>
      </w:pPr>
      <w:rPr>
        <w:rFonts w:cs="Times New Roman" w:hint="default"/>
        <w:sz w:val="24"/>
      </w:rPr>
    </w:lvl>
    <w:lvl w:ilvl="1">
      <w:start w:val="1"/>
      <w:numFmt w:val="lowerLetter"/>
      <w:lvlText w:val="%2."/>
      <w:lvlJc w:val="left"/>
      <w:pPr>
        <w:tabs>
          <w:tab w:val="num" w:pos="1080"/>
        </w:tabs>
        <w:ind w:left="1080" w:hanging="360"/>
      </w:pPr>
      <w:rPr>
        <w:rFonts w:cs="Times New Roman" w:hint="default"/>
      </w:rPr>
    </w:lvl>
    <w:lvl w:ilvl="2">
      <w:start w:val="1"/>
      <w:numFmt w:val="lowerRoman"/>
      <w:lvlText w:val="%3."/>
      <w:lvlJc w:val="right"/>
      <w:pPr>
        <w:tabs>
          <w:tab w:val="num" w:pos="1800"/>
        </w:tabs>
        <w:ind w:left="1800" w:hanging="18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16">
    <w:nsid w:val="2F352DC4"/>
    <w:multiLevelType w:val="hybridMultilevel"/>
    <w:tmpl w:val="EF60C91A"/>
    <w:lvl w:ilvl="0" w:tplc="324AAC6E">
      <w:start w:val="1"/>
      <w:numFmt w:val="decimal"/>
      <w:pStyle w:val="a2"/>
      <w:lvlText w:val="%1)"/>
      <w:lvlJc w:val="left"/>
      <w:pPr>
        <w:ind w:left="1495" w:hanging="360"/>
      </w:pPr>
      <w:rPr>
        <w:rFonts w:cs="Times New Roman" w:hint="default"/>
        <w:sz w:val="24"/>
      </w:rPr>
    </w:lvl>
    <w:lvl w:ilvl="1" w:tplc="8D567D5A" w:tentative="1">
      <w:start w:val="1"/>
      <w:numFmt w:val="bullet"/>
      <w:lvlText w:val="o"/>
      <w:lvlJc w:val="left"/>
      <w:pPr>
        <w:ind w:left="2291" w:hanging="360"/>
      </w:pPr>
      <w:rPr>
        <w:rFonts w:ascii="Courier New" w:hAnsi="Courier New" w:hint="default"/>
      </w:rPr>
    </w:lvl>
    <w:lvl w:ilvl="2" w:tplc="5F7EDCE8" w:tentative="1">
      <w:start w:val="1"/>
      <w:numFmt w:val="bullet"/>
      <w:lvlText w:val=""/>
      <w:lvlJc w:val="left"/>
      <w:pPr>
        <w:ind w:left="3011" w:hanging="360"/>
      </w:pPr>
      <w:rPr>
        <w:rFonts w:ascii="Wingdings" w:hAnsi="Wingdings" w:hint="default"/>
      </w:rPr>
    </w:lvl>
    <w:lvl w:ilvl="3" w:tplc="29BC9C92" w:tentative="1">
      <w:start w:val="1"/>
      <w:numFmt w:val="bullet"/>
      <w:lvlText w:val=""/>
      <w:lvlJc w:val="left"/>
      <w:pPr>
        <w:ind w:left="3731" w:hanging="360"/>
      </w:pPr>
      <w:rPr>
        <w:rFonts w:ascii="Symbol" w:hAnsi="Symbol" w:hint="default"/>
      </w:rPr>
    </w:lvl>
    <w:lvl w:ilvl="4" w:tplc="1AB61BA2" w:tentative="1">
      <w:start w:val="1"/>
      <w:numFmt w:val="bullet"/>
      <w:lvlText w:val="o"/>
      <w:lvlJc w:val="left"/>
      <w:pPr>
        <w:ind w:left="4451" w:hanging="360"/>
      </w:pPr>
      <w:rPr>
        <w:rFonts w:ascii="Courier New" w:hAnsi="Courier New" w:hint="default"/>
      </w:rPr>
    </w:lvl>
    <w:lvl w:ilvl="5" w:tplc="61CC24B8" w:tentative="1">
      <w:start w:val="1"/>
      <w:numFmt w:val="bullet"/>
      <w:lvlText w:val=""/>
      <w:lvlJc w:val="left"/>
      <w:pPr>
        <w:ind w:left="5171" w:hanging="360"/>
      </w:pPr>
      <w:rPr>
        <w:rFonts w:ascii="Wingdings" w:hAnsi="Wingdings" w:hint="default"/>
      </w:rPr>
    </w:lvl>
    <w:lvl w:ilvl="6" w:tplc="E826B024" w:tentative="1">
      <w:start w:val="1"/>
      <w:numFmt w:val="bullet"/>
      <w:lvlText w:val=""/>
      <w:lvlJc w:val="left"/>
      <w:pPr>
        <w:ind w:left="5891" w:hanging="360"/>
      </w:pPr>
      <w:rPr>
        <w:rFonts w:ascii="Symbol" w:hAnsi="Symbol" w:hint="default"/>
      </w:rPr>
    </w:lvl>
    <w:lvl w:ilvl="7" w:tplc="003C59B4" w:tentative="1">
      <w:start w:val="1"/>
      <w:numFmt w:val="bullet"/>
      <w:lvlText w:val="o"/>
      <w:lvlJc w:val="left"/>
      <w:pPr>
        <w:ind w:left="6611" w:hanging="360"/>
      </w:pPr>
      <w:rPr>
        <w:rFonts w:ascii="Courier New" w:hAnsi="Courier New" w:hint="default"/>
      </w:rPr>
    </w:lvl>
    <w:lvl w:ilvl="8" w:tplc="B83C7DA0" w:tentative="1">
      <w:start w:val="1"/>
      <w:numFmt w:val="bullet"/>
      <w:lvlText w:val=""/>
      <w:lvlJc w:val="left"/>
      <w:pPr>
        <w:ind w:left="7331" w:hanging="360"/>
      </w:pPr>
      <w:rPr>
        <w:rFonts w:ascii="Wingdings" w:hAnsi="Wingdings" w:hint="default"/>
      </w:rPr>
    </w:lvl>
  </w:abstractNum>
  <w:abstractNum w:abstractNumId="17">
    <w:nsid w:val="334D3F81"/>
    <w:multiLevelType w:val="hybridMultilevel"/>
    <w:tmpl w:val="26D638F2"/>
    <w:lvl w:ilvl="0" w:tplc="D2BE3F2E">
      <w:start w:val="1"/>
      <w:numFmt w:val="decimal"/>
      <w:lvlText w:val="%1."/>
      <w:lvlJc w:val="left"/>
      <w:pPr>
        <w:tabs>
          <w:tab w:val="num" w:pos="360"/>
        </w:tabs>
        <w:ind w:left="360" w:hanging="360"/>
      </w:pPr>
      <w:rPr>
        <w:rFonts w:cs="Times New Roman" w:hint="default"/>
      </w:rPr>
    </w:lvl>
    <w:lvl w:ilvl="1" w:tplc="04190019">
      <w:start w:val="1"/>
      <w:numFmt w:val="bullet"/>
      <w:pStyle w:val="a3"/>
      <w:lvlText w:val=""/>
      <w:lvlJc w:val="left"/>
      <w:pPr>
        <w:tabs>
          <w:tab w:val="num" w:pos="1174"/>
        </w:tabs>
        <w:ind w:left="1174" w:hanging="454"/>
      </w:pPr>
      <w:rPr>
        <w:rFonts w:ascii="Symbol" w:hAnsi="Symbol" w:hint="default"/>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8">
    <w:nsid w:val="34322621"/>
    <w:multiLevelType w:val="hybridMultilevel"/>
    <w:tmpl w:val="A6406232"/>
    <w:lvl w:ilvl="0" w:tplc="9D068D54">
      <w:start w:val="2"/>
      <w:numFmt w:val="bullet"/>
      <w:pStyle w:val="-"/>
      <w:lvlText w:val="–"/>
      <w:lvlJc w:val="left"/>
      <w:pPr>
        <w:ind w:left="1353" w:hanging="360"/>
      </w:pPr>
      <w:rPr>
        <w:rFonts w:ascii="Times New Roman" w:eastAsia="Times New Roman" w:hAnsi="Times New Roman" w:hint="default"/>
      </w:rPr>
    </w:lvl>
    <w:lvl w:ilvl="1" w:tplc="04190003">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35AB22A2"/>
    <w:multiLevelType w:val="multilevel"/>
    <w:tmpl w:val="041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0">
    <w:nsid w:val="3C570FC9"/>
    <w:multiLevelType w:val="multilevel"/>
    <w:tmpl w:val="D4E4DF3A"/>
    <w:styleLink w:val="0"/>
    <w:lvl w:ilvl="0">
      <w:start w:val="1"/>
      <w:numFmt w:val="decimal"/>
      <w:lvlText w:val="%1."/>
      <w:lvlJc w:val="left"/>
      <w:pPr>
        <w:tabs>
          <w:tab w:val="num" w:pos="420"/>
        </w:tabs>
        <w:ind w:left="420" w:hanging="420"/>
      </w:pPr>
      <w:rPr>
        <w:rFonts w:cs="Times New Roman"/>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nsid w:val="3F456A44"/>
    <w:multiLevelType w:val="hybridMultilevel"/>
    <w:tmpl w:val="1A6ACB62"/>
    <w:lvl w:ilvl="0" w:tplc="658AD49E">
      <w:start w:val="1"/>
      <w:numFmt w:val="bullet"/>
      <w:pStyle w:val="NPP206marked1"/>
      <w:lvlText w:val=""/>
      <w:lvlJc w:val="left"/>
      <w:pPr>
        <w:ind w:left="720" w:hanging="360"/>
      </w:pPr>
      <w:rPr>
        <w:rFonts w:ascii="Symbol" w:hAnsi="Symbol" w:hint="default"/>
      </w:rPr>
    </w:lvl>
    <w:lvl w:ilvl="1" w:tplc="65D06A9A" w:tentative="1">
      <w:start w:val="1"/>
      <w:numFmt w:val="bullet"/>
      <w:lvlText w:val="o"/>
      <w:lvlJc w:val="left"/>
      <w:pPr>
        <w:ind w:left="1440" w:hanging="360"/>
      </w:pPr>
      <w:rPr>
        <w:rFonts w:ascii="Courier New" w:hAnsi="Courier New" w:hint="default"/>
      </w:rPr>
    </w:lvl>
    <w:lvl w:ilvl="2" w:tplc="2B5A8E72" w:tentative="1">
      <w:start w:val="1"/>
      <w:numFmt w:val="bullet"/>
      <w:lvlText w:val=""/>
      <w:lvlJc w:val="left"/>
      <w:pPr>
        <w:ind w:left="2160" w:hanging="360"/>
      </w:pPr>
      <w:rPr>
        <w:rFonts w:ascii="Wingdings" w:hAnsi="Wingdings" w:hint="default"/>
      </w:rPr>
    </w:lvl>
    <w:lvl w:ilvl="3" w:tplc="347E3314" w:tentative="1">
      <w:start w:val="1"/>
      <w:numFmt w:val="bullet"/>
      <w:lvlText w:val=""/>
      <w:lvlJc w:val="left"/>
      <w:pPr>
        <w:ind w:left="2880" w:hanging="360"/>
      </w:pPr>
      <w:rPr>
        <w:rFonts w:ascii="Symbol" w:hAnsi="Symbol" w:hint="default"/>
      </w:rPr>
    </w:lvl>
    <w:lvl w:ilvl="4" w:tplc="E87448D0" w:tentative="1">
      <w:start w:val="1"/>
      <w:numFmt w:val="bullet"/>
      <w:lvlText w:val="o"/>
      <w:lvlJc w:val="left"/>
      <w:pPr>
        <w:ind w:left="3600" w:hanging="360"/>
      </w:pPr>
      <w:rPr>
        <w:rFonts w:ascii="Courier New" w:hAnsi="Courier New" w:hint="default"/>
      </w:rPr>
    </w:lvl>
    <w:lvl w:ilvl="5" w:tplc="E72ADA9C" w:tentative="1">
      <w:start w:val="1"/>
      <w:numFmt w:val="bullet"/>
      <w:lvlText w:val=""/>
      <w:lvlJc w:val="left"/>
      <w:pPr>
        <w:ind w:left="4320" w:hanging="360"/>
      </w:pPr>
      <w:rPr>
        <w:rFonts w:ascii="Wingdings" w:hAnsi="Wingdings" w:hint="default"/>
      </w:rPr>
    </w:lvl>
    <w:lvl w:ilvl="6" w:tplc="0F688432" w:tentative="1">
      <w:start w:val="1"/>
      <w:numFmt w:val="bullet"/>
      <w:lvlText w:val=""/>
      <w:lvlJc w:val="left"/>
      <w:pPr>
        <w:ind w:left="5040" w:hanging="360"/>
      </w:pPr>
      <w:rPr>
        <w:rFonts w:ascii="Symbol" w:hAnsi="Symbol" w:hint="default"/>
      </w:rPr>
    </w:lvl>
    <w:lvl w:ilvl="7" w:tplc="0E508584" w:tentative="1">
      <w:start w:val="1"/>
      <w:numFmt w:val="bullet"/>
      <w:lvlText w:val="o"/>
      <w:lvlJc w:val="left"/>
      <w:pPr>
        <w:ind w:left="5760" w:hanging="360"/>
      </w:pPr>
      <w:rPr>
        <w:rFonts w:ascii="Courier New" w:hAnsi="Courier New" w:hint="default"/>
      </w:rPr>
    </w:lvl>
    <w:lvl w:ilvl="8" w:tplc="BCB4CE86" w:tentative="1">
      <w:start w:val="1"/>
      <w:numFmt w:val="bullet"/>
      <w:lvlText w:val=""/>
      <w:lvlJc w:val="left"/>
      <w:pPr>
        <w:ind w:left="6480" w:hanging="360"/>
      </w:pPr>
      <w:rPr>
        <w:rFonts w:ascii="Wingdings" w:hAnsi="Wingdings" w:hint="default"/>
      </w:rPr>
    </w:lvl>
  </w:abstractNum>
  <w:abstractNum w:abstractNumId="22">
    <w:nsid w:val="4A3F18E5"/>
    <w:multiLevelType w:val="multilevel"/>
    <w:tmpl w:val="3BF0E2FA"/>
    <w:lvl w:ilvl="0">
      <w:start w:val="3"/>
      <w:numFmt w:val="decimal"/>
      <w:lvlText w:val="%1."/>
      <w:lvlJc w:val="left"/>
      <w:pPr>
        <w:tabs>
          <w:tab w:val="num" w:pos="705"/>
        </w:tabs>
        <w:ind w:left="705" w:hanging="705"/>
      </w:pPr>
      <w:rPr>
        <w:rFonts w:cs="Times New Roman" w:hint="default"/>
      </w:rPr>
    </w:lvl>
    <w:lvl w:ilvl="1">
      <w:start w:val="2"/>
      <w:numFmt w:val="decimal"/>
      <w:lvlText w:val="%1.%2."/>
      <w:lvlJc w:val="left"/>
      <w:pPr>
        <w:tabs>
          <w:tab w:val="num" w:pos="705"/>
        </w:tabs>
        <w:ind w:left="705" w:hanging="705"/>
      </w:pPr>
      <w:rPr>
        <w:rFonts w:cs="Times New Roman" w:hint="default"/>
      </w:rPr>
    </w:lvl>
    <w:lvl w:ilvl="2">
      <w:start w:val="1"/>
      <w:numFmt w:val="decimal"/>
      <w:pStyle w:val="Section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nsid w:val="4BC46D94"/>
    <w:multiLevelType w:val="hybridMultilevel"/>
    <w:tmpl w:val="6BAC3790"/>
    <w:lvl w:ilvl="0" w:tplc="98CE8D3A">
      <w:start w:val="1"/>
      <w:numFmt w:val="decimal"/>
      <w:suff w:val="space"/>
      <w:lvlText w:val="%1"/>
      <w:lvlJc w:val="left"/>
      <w:pPr>
        <w:ind w:left="0" w:firstLine="851"/>
      </w:pPr>
      <w:rPr>
        <w:rFonts w:cs="Times New Roman" w:hint="default"/>
      </w:rPr>
    </w:lvl>
    <w:lvl w:ilvl="1" w:tplc="FFFFFFFF" w:tentative="1">
      <w:start w:val="1"/>
      <w:numFmt w:val="lowerLetter"/>
      <w:lvlText w:val="%2."/>
      <w:lvlJc w:val="left"/>
      <w:pPr>
        <w:ind w:left="2291" w:hanging="360"/>
      </w:pPr>
      <w:rPr>
        <w:rFonts w:cs="Times New Roman"/>
      </w:rPr>
    </w:lvl>
    <w:lvl w:ilvl="2" w:tplc="FFFFFFFF">
      <w:start w:val="1"/>
      <w:numFmt w:val="lowerRoman"/>
      <w:lvlText w:val="%3."/>
      <w:lvlJc w:val="right"/>
      <w:pPr>
        <w:ind w:left="3011" w:hanging="180"/>
      </w:pPr>
      <w:rPr>
        <w:rFonts w:cs="Times New Roman"/>
      </w:rPr>
    </w:lvl>
    <w:lvl w:ilvl="3" w:tplc="FFFFFFFF" w:tentative="1">
      <w:start w:val="1"/>
      <w:numFmt w:val="decimal"/>
      <w:lvlText w:val="%4."/>
      <w:lvlJc w:val="left"/>
      <w:pPr>
        <w:ind w:left="3731" w:hanging="360"/>
      </w:pPr>
      <w:rPr>
        <w:rFonts w:cs="Times New Roman"/>
      </w:rPr>
    </w:lvl>
    <w:lvl w:ilvl="4" w:tplc="FFFFFFFF" w:tentative="1">
      <w:start w:val="1"/>
      <w:numFmt w:val="lowerLetter"/>
      <w:lvlText w:val="%5."/>
      <w:lvlJc w:val="left"/>
      <w:pPr>
        <w:ind w:left="4451" w:hanging="360"/>
      </w:pPr>
      <w:rPr>
        <w:rFonts w:cs="Times New Roman"/>
      </w:rPr>
    </w:lvl>
    <w:lvl w:ilvl="5" w:tplc="FFFFFFFF" w:tentative="1">
      <w:start w:val="1"/>
      <w:numFmt w:val="lowerRoman"/>
      <w:lvlText w:val="%6."/>
      <w:lvlJc w:val="right"/>
      <w:pPr>
        <w:ind w:left="5171" w:hanging="180"/>
      </w:pPr>
      <w:rPr>
        <w:rFonts w:cs="Times New Roman"/>
      </w:rPr>
    </w:lvl>
    <w:lvl w:ilvl="6" w:tplc="FFFFFFFF" w:tentative="1">
      <w:start w:val="1"/>
      <w:numFmt w:val="decimal"/>
      <w:lvlText w:val="%7."/>
      <w:lvlJc w:val="left"/>
      <w:pPr>
        <w:ind w:left="5891" w:hanging="360"/>
      </w:pPr>
      <w:rPr>
        <w:rFonts w:cs="Times New Roman"/>
      </w:rPr>
    </w:lvl>
    <w:lvl w:ilvl="7" w:tplc="FFFFFFFF" w:tentative="1">
      <w:start w:val="1"/>
      <w:numFmt w:val="lowerLetter"/>
      <w:lvlText w:val="%8."/>
      <w:lvlJc w:val="left"/>
      <w:pPr>
        <w:ind w:left="6611" w:hanging="360"/>
      </w:pPr>
      <w:rPr>
        <w:rFonts w:cs="Times New Roman"/>
      </w:rPr>
    </w:lvl>
    <w:lvl w:ilvl="8" w:tplc="FFFFFFFF" w:tentative="1">
      <w:start w:val="1"/>
      <w:numFmt w:val="lowerRoman"/>
      <w:lvlText w:val="%9."/>
      <w:lvlJc w:val="right"/>
      <w:pPr>
        <w:ind w:left="7331" w:hanging="180"/>
      </w:pPr>
      <w:rPr>
        <w:rFonts w:cs="Times New Roman"/>
      </w:rPr>
    </w:lvl>
  </w:abstractNum>
  <w:abstractNum w:abstractNumId="24">
    <w:nsid w:val="52350FAF"/>
    <w:multiLevelType w:val="hybridMultilevel"/>
    <w:tmpl w:val="A2148386"/>
    <w:lvl w:ilvl="0" w:tplc="E222E5E8">
      <w:start w:val="1"/>
      <w:numFmt w:val="bullet"/>
      <w:pStyle w:val="-0"/>
      <w:lvlText w:val=""/>
      <w:lvlJc w:val="left"/>
      <w:pPr>
        <w:tabs>
          <w:tab w:val="num" w:pos="567"/>
        </w:tabs>
        <w:ind w:left="425" w:firstLine="29"/>
      </w:pPr>
      <w:rPr>
        <w:rFonts w:ascii="Symbol" w:hAnsi="Symbol" w:hint="default"/>
        <w:sz w:val="24"/>
      </w:rPr>
    </w:lvl>
    <w:lvl w:ilvl="1" w:tplc="91784130">
      <w:start w:val="1"/>
      <w:numFmt w:val="russianLower"/>
      <w:lvlText w:val="%2)"/>
      <w:lvlJc w:val="left"/>
      <w:pPr>
        <w:tabs>
          <w:tab w:val="num" w:pos="1194"/>
        </w:tabs>
        <w:ind w:left="1052" w:firstLine="28"/>
      </w:pPr>
      <w:rPr>
        <w:rFonts w:cs="Times New Roman" w:hint="default"/>
        <w:sz w:val="24"/>
      </w:rPr>
    </w:lvl>
    <w:lvl w:ilvl="2" w:tplc="1CD695DA">
      <w:start w:val="1"/>
      <w:numFmt w:val="decimal"/>
      <w:lvlText w:val="%3."/>
      <w:lvlJc w:val="left"/>
      <w:pPr>
        <w:tabs>
          <w:tab w:val="num" w:pos="2160"/>
        </w:tabs>
        <w:ind w:left="2160" w:hanging="360"/>
      </w:pPr>
      <w:rPr>
        <w:rFonts w:cs="Times New Roman" w:hint="default"/>
      </w:rPr>
    </w:lvl>
    <w:lvl w:ilvl="3" w:tplc="326CDDC8">
      <w:start w:val="1"/>
      <w:numFmt w:val="decimal"/>
      <w:lvlText w:val="%4"/>
      <w:lvlJc w:val="left"/>
      <w:pPr>
        <w:tabs>
          <w:tab w:val="num" w:pos="2880"/>
        </w:tabs>
        <w:ind w:left="2880" w:hanging="360"/>
      </w:pPr>
      <w:rPr>
        <w:rFonts w:cs="Times New Roman" w:hint="default"/>
      </w:rPr>
    </w:lvl>
    <w:lvl w:ilvl="4" w:tplc="CB867D94">
      <w:start w:val="1"/>
      <w:numFmt w:val="bullet"/>
      <w:lvlText w:val=""/>
      <w:lvlJc w:val="left"/>
      <w:pPr>
        <w:tabs>
          <w:tab w:val="num" w:pos="3600"/>
        </w:tabs>
        <w:ind w:left="3600" w:hanging="360"/>
      </w:pPr>
      <w:rPr>
        <w:rFonts w:ascii="Symbol" w:hAnsi="Symbol" w:hint="default"/>
        <w:sz w:val="24"/>
      </w:rPr>
    </w:lvl>
    <w:lvl w:ilvl="5" w:tplc="1A7C49BE" w:tentative="1">
      <w:start w:val="1"/>
      <w:numFmt w:val="bullet"/>
      <w:lvlText w:val=""/>
      <w:lvlJc w:val="left"/>
      <w:pPr>
        <w:tabs>
          <w:tab w:val="num" w:pos="4320"/>
        </w:tabs>
        <w:ind w:left="4320" w:hanging="360"/>
      </w:pPr>
      <w:rPr>
        <w:rFonts w:ascii="Wingdings" w:hAnsi="Wingdings" w:hint="default"/>
      </w:rPr>
    </w:lvl>
    <w:lvl w:ilvl="6" w:tplc="8F7E57D2" w:tentative="1">
      <w:start w:val="1"/>
      <w:numFmt w:val="bullet"/>
      <w:lvlText w:val=""/>
      <w:lvlJc w:val="left"/>
      <w:pPr>
        <w:tabs>
          <w:tab w:val="num" w:pos="5040"/>
        </w:tabs>
        <w:ind w:left="5040" w:hanging="360"/>
      </w:pPr>
      <w:rPr>
        <w:rFonts w:ascii="Symbol" w:hAnsi="Symbol" w:hint="default"/>
      </w:rPr>
    </w:lvl>
    <w:lvl w:ilvl="7" w:tplc="8248ADB8" w:tentative="1">
      <w:start w:val="1"/>
      <w:numFmt w:val="bullet"/>
      <w:lvlText w:val="o"/>
      <w:lvlJc w:val="left"/>
      <w:pPr>
        <w:tabs>
          <w:tab w:val="num" w:pos="5760"/>
        </w:tabs>
        <w:ind w:left="5760" w:hanging="360"/>
      </w:pPr>
      <w:rPr>
        <w:rFonts w:ascii="Courier New" w:hAnsi="Courier New" w:hint="default"/>
      </w:rPr>
    </w:lvl>
    <w:lvl w:ilvl="8" w:tplc="109CAAF0" w:tentative="1">
      <w:start w:val="1"/>
      <w:numFmt w:val="bullet"/>
      <w:lvlText w:val=""/>
      <w:lvlJc w:val="left"/>
      <w:pPr>
        <w:tabs>
          <w:tab w:val="num" w:pos="6480"/>
        </w:tabs>
        <w:ind w:left="6480" w:hanging="360"/>
      </w:pPr>
      <w:rPr>
        <w:rFonts w:ascii="Wingdings" w:hAnsi="Wingdings" w:hint="default"/>
      </w:rPr>
    </w:lvl>
  </w:abstractNum>
  <w:abstractNum w:abstractNumId="25">
    <w:nsid w:val="52F9670B"/>
    <w:multiLevelType w:val="hybridMultilevel"/>
    <w:tmpl w:val="73A27A3C"/>
    <w:lvl w:ilvl="0" w:tplc="F72AC370">
      <w:start w:val="13"/>
      <w:numFmt w:val="bullet"/>
      <w:pStyle w:val="24"/>
      <w:lvlText w:val="-"/>
      <w:lvlJc w:val="left"/>
      <w:pPr>
        <w:tabs>
          <w:tab w:val="num" w:pos="360"/>
        </w:tabs>
        <w:ind w:left="360" w:hanging="360"/>
      </w:pPr>
      <w:rPr>
        <w:rFonts w:ascii="Times New Roman" w:eastAsia="Times New Roman" w:hAnsi="Times New Roman" w:hint="default"/>
      </w:rPr>
    </w:lvl>
    <w:lvl w:ilvl="1" w:tplc="311C634A" w:tentative="1">
      <w:start w:val="1"/>
      <w:numFmt w:val="bullet"/>
      <w:lvlText w:val="o"/>
      <w:lvlJc w:val="left"/>
      <w:pPr>
        <w:tabs>
          <w:tab w:val="num" w:pos="0"/>
        </w:tabs>
        <w:ind w:hanging="360"/>
      </w:pPr>
      <w:rPr>
        <w:rFonts w:ascii="Courier New" w:hAnsi="Courier New" w:hint="default"/>
      </w:rPr>
    </w:lvl>
    <w:lvl w:ilvl="2" w:tplc="6416F506" w:tentative="1">
      <w:start w:val="1"/>
      <w:numFmt w:val="bullet"/>
      <w:lvlText w:val=""/>
      <w:lvlJc w:val="left"/>
      <w:pPr>
        <w:tabs>
          <w:tab w:val="num" w:pos="720"/>
        </w:tabs>
        <w:ind w:left="720" w:hanging="360"/>
      </w:pPr>
      <w:rPr>
        <w:rFonts w:ascii="Wingdings" w:hAnsi="Wingdings" w:hint="default"/>
      </w:rPr>
    </w:lvl>
    <w:lvl w:ilvl="3" w:tplc="945C176C" w:tentative="1">
      <w:start w:val="1"/>
      <w:numFmt w:val="bullet"/>
      <w:lvlText w:val=""/>
      <w:lvlJc w:val="left"/>
      <w:pPr>
        <w:tabs>
          <w:tab w:val="num" w:pos="1440"/>
        </w:tabs>
        <w:ind w:left="1440" w:hanging="360"/>
      </w:pPr>
      <w:rPr>
        <w:rFonts w:ascii="Symbol" w:hAnsi="Symbol" w:hint="default"/>
      </w:rPr>
    </w:lvl>
    <w:lvl w:ilvl="4" w:tplc="EEC21356" w:tentative="1">
      <w:start w:val="1"/>
      <w:numFmt w:val="bullet"/>
      <w:lvlText w:val="o"/>
      <w:lvlJc w:val="left"/>
      <w:pPr>
        <w:tabs>
          <w:tab w:val="num" w:pos="2160"/>
        </w:tabs>
        <w:ind w:left="2160" w:hanging="360"/>
      </w:pPr>
      <w:rPr>
        <w:rFonts w:ascii="Courier New" w:hAnsi="Courier New" w:hint="default"/>
      </w:rPr>
    </w:lvl>
    <w:lvl w:ilvl="5" w:tplc="242CF408" w:tentative="1">
      <w:start w:val="1"/>
      <w:numFmt w:val="bullet"/>
      <w:lvlText w:val=""/>
      <w:lvlJc w:val="left"/>
      <w:pPr>
        <w:tabs>
          <w:tab w:val="num" w:pos="2880"/>
        </w:tabs>
        <w:ind w:left="2880" w:hanging="360"/>
      </w:pPr>
      <w:rPr>
        <w:rFonts w:ascii="Wingdings" w:hAnsi="Wingdings" w:hint="default"/>
      </w:rPr>
    </w:lvl>
    <w:lvl w:ilvl="6" w:tplc="5D24B690" w:tentative="1">
      <w:start w:val="1"/>
      <w:numFmt w:val="bullet"/>
      <w:lvlText w:val=""/>
      <w:lvlJc w:val="left"/>
      <w:pPr>
        <w:tabs>
          <w:tab w:val="num" w:pos="3600"/>
        </w:tabs>
        <w:ind w:left="3600" w:hanging="360"/>
      </w:pPr>
      <w:rPr>
        <w:rFonts w:ascii="Symbol" w:hAnsi="Symbol" w:hint="default"/>
      </w:rPr>
    </w:lvl>
    <w:lvl w:ilvl="7" w:tplc="46766FDC" w:tentative="1">
      <w:start w:val="1"/>
      <w:numFmt w:val="bullet"/>
      <w:lvlText w:val="o"/>
      <w:lvlJc w:val="left"/>
      <w:pPr>
        <w:tabs>
          <w:tab w:val="num" w:pos="4320"/>
        </w:tabs>
        <w:ind w:left="4320" w:hanging="360"/>
      </w:pPr>
      <w:rPr>
        <w:rFonts w:ascii="Courier New" w:hAnsi="Courier New" w:hint="default"/>
      </w:rPr>
    </w:lvl>
    <w:lvl w:ilvl="8" w:tplc="ABB25BB0" w:tentative="1">
      <w:start w:val="1"/>
      <w:numFmt w:val="bullet"/>
      <w:lvlText w:val=""/>
      <w:lvlJc w:val="left"/>
      <w:pPr>
        <w:tabs>
          <w:tab w:val="num" w:pos="5040"/>
        </w:tabs>
        <w:ind w:left="5040" w:hanging="360"/>
      </w:pPr>
      <w:rPr>
        <w:rFonts w:ascii="Wingdings" w:hAnsi="Wingdings" w:hint="default"/>
      </w:rPr>
    </w:lvl>
  </w:abstractNum>
  <w:abstractNum w:abstractNumId="26">
    <w:nsid w:val="53D43B9F"/>
    <w:multiLevelType w:val="multilevel"/>
    <w:tmpl w:val="9B3499C0"/>
    <w:lvl w:ilvl="0">
      <w:start w:val="1"/>
      <w:numFmt w:val="upperRoman"/>
      <w:pStyle w:val="a4"/>
      <w:suff w:val="space"/>
      <w:lvlText w:val="ЧАСТЬ %1."/>
      <w:lvlJc w:val="left"/>
      <w:rPr>
        <w:rFonts w:ascii="Times New Roman" w:hAnsi="Times New Roman" w:cs="Times New Roman" w:hint="default"/>
        <w:b w:val="0"/>
        <w:i w:val="0"/>
        <w:caps/>
        <w:strike w:val="0"/>
        <w:dstrike w:val="0"/>
        <w:vanish w:val="0"/>
        <w:sz w:val="36"/>
        <w:vertAlign w:val="baseline"/>
      </w:rPr>
    </w:lvl>
    <w:lvl w:ilvl="1">
      <w:start w:val="1"/>
      <w:numFmt w:val="none"/>
      <w:lvlText w:val=""/>
      <w:lvlJc w:val="left"/>
      <w:pPr>
        <w:tabs>
          <w:tab w:val="num" w:pos="360"/>
        </w:tabs>
      </w:pPr>
      <w:rPr>
        <w:rFonts w:cs="Times New Roman" w:hint="default"/>
      </w:rPr>
    </w:lvl>
    <w:lvl w:ilvl="2">
      <w:start w:val="1"/>
      <w:numFmt w:val="none"/>
      <w:lvlText w:val=""/>
      <w:lvlJc w:val="left"/>
      <w:pPr>
        <w:tabs>
          <w:tab w:val="num" w:pos="720"/>
        </w:tabs>
        <w:ind w:left="720" w:hanging="432"/>
      </w:pPr>
      <w:rPr>
        <w:rFonts w:cs="Times New Roman" w:hint="default"/>
      </w:rPr>
    </w:lvl>
    <w:lvl w:ilvl="3">
      <w:start w:val="1"/>
      <w:numFmt w:val="none"/>
      <w:lvlText w:val=""/>
      <w:lvlJc w:val="right"/>
      <w:pPr>
        <w:tabs>
          <w:tab w:val="num" w:pos="864"/>
        </w:tabs>
        <w:ind w:left="864" w:hanging="144"/>
      </w:pPr>
      <w:rPr>
        <w:rFonts w:cs="Times New Roman" w:hint="default"/>
      </w:rPr>
    </w:lvl>
    <w:lvl w:ilvl="4">
      <w:start w:val="1"/>
      <w:numFmt w:val="none"/>
      <w:lvlText w:val=""/>
      <w:lvlJc w:val="left"/>
      <w:pPr>
        <w:tabs>
          <w:tab w:val="num" w:pos="1008"/>
        </w:tabs>
        <w:ind w:left="1008" w:hanging="432"/>
      </w:pPr>
      <w:rPr>
        <w:rFonts w:cs="Times New Roman" w:hint="default"/>
      </w:rPr>
    </w:lvl>
    <w:lvl w:ilvl="5">
      <w:start w:val="1"/>
      <w:numFmt w:val="none"/>
      <w:lvlText w:val=""/>
      <w:lvlJc w:val="left"/>
      <w:pPr>
        <w:tabs>
          <w:tab w:val="num" w:pos="1152"/>
        </w:tabs>
        <w:ind w:left="1152" w:hanging="432"/>
      </w:pPr>
      <w:rPr>
        <w:rFonts w:cs="Times New Roman" w:hint="default"/>
      </w:rPr>
    </w:lvl>
    <w:lvl w:ilvl="6">
      <w:start w:val="1"/>
      <w:numFmt w:val="none"/>
      <w:lvlText w:val=""/>
      <w:lvlJc w:val="right"/>
      <w:pPr>
        <w:tabs>
          <w:tab w:val="num" w:pos="1296"/>
        </w:tabs>
        <w:ind w:left="1296" w:hanging="288"/>
      </w:pPr>
      <w:rPr>
        <w:rFonts w:cs="Times New Roman" w:hint="default"/>
      </w:rPr>
    </w:lvl>
    <w:lvl w:ilvl="7">
      <w:start w:val="1"/>
      <w:numFmt w:val="none"/>
      <w:lvlText w:val=""/>
      <w:lvlJc w:val="left"/>
      <w:pPr>
        <w:tabs>
          <w:tab w:val="num" w:pos="1440"/>
        </w:tabs>
        <w:ind w:left="1440" w:hanging="432"/>
      </w:pPr>
      <w:rPr>
        <w:rFonts w:cs="Times New Roman" w:hint="default"/>
      </w:rPr>
    </w:lvl>
    <w:lvl w:ilvl="8">
      <w:start w:val="1"/>
      <w:numFmt w:val="none"/>
      <w:lvlText w:val=""/>
      <w:lvlJc w:val="right"/>
      <w:pPr>
        <w:tabs>
          <w:tab w:val="num" w:pos="1584"/>
        </w:tabs>
        <w:ind w:left="1584" w:hanging="144"/>
      </w:pPr>
      <w:rPr>
        <w:rFonts w:cs="Times New Roman" w:hint="default"/>
      </w:rPr>
    </w:lvl>
  </w:abstractNum>
  <w:abstractNum w:abstractNumId="27">
    <w:nsid w:val="5C84022B"/>
    <w:multiLevelType w:val="hybridMultilevel"/>
    <w:tmpl w:val="A142E856"/>
    <w:lvl w:ilvl="0" w:tplc="CEC62690">
      <w:start w:val="1"/>
      <w:numFmt w:val="upperLetter"/>
      <w:pStyle w:val="a5"/>
      <w:lvlText w:val="ПРИЛОЖЕНИЕ %1"/>
      <w:lvlJc w:val="center"/>
      <w:pPr>
        <w:tabs>
          <w:tab w:val="num" w:pos="170"/>
        </w:tabs>
        <w:ind w:left="153" w:firstLine="244"/>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28">
    <w:nsid w:val="5F4537F1"/>
    <w:multiLevelType w:val="multilevel"/>
    <w:tmpl w:val="76761BEE"/>
    <w:lvl w:ilvl="0">
      <w:start w:val="1"/>
      <w:numFmt w:val="decimal"/>
      <w:pStyle w:val="Nameobj111"/>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9">
    <w:nsid w:val="61A40D9F"/>
    <w:multiLevelType w:val="hybridMultilevel"/>
    <w:tmpl w:val="6A8E3AD2"/>
    <w:lvl w:ilvl="0" w:tplc="85F6A196">
      <w:start w:val="1"/>
      <w:numFmt w:val="bullet"/>
      <w:pStyle w:val="25"/>
      <w:lvlText w:val=""/>
      <w:lvlJc w:val="left"/>
      <w:pPr>
        <w:tabs>
          <w:tab w:val="num" w:pos="720"/>
        </w:tabs>
        <w:ind w:left="720" w:hanging="360"/>
      </w:pPr>
      <w:rPr>
        <w:rFonts w:ascii="Symbol" w:hAnsi="Symbol" w:hint="default"/>
      </w:rPr>
    </w:lvl>
    <w:lvl w:ilvl="1" w:tplc="6C22CD28" w:tentative="1">
      <w:start w:val="1"/>
      <w:numFmt w:val="bullet"/>
      <w:lvlText w:val="o"/>
      <w:lvlJc w:val="left"/>
      <w:pPr>
        <w:tabs>
          <w:tab w:val="num" w:pos="1440"/>
        </w:tabs>
        <w:ind w:left="1440" w:hanging="360"/>
      </w:pPr>
      <w:rPr>
        <w:rFonts w:ascii="Arial Unicode MS" w:eastAsia="Arial Unicode MS" w:hint="default"/>
      </w:rPr>
    </w:lvl>
    <w:lvl w:ilvl="2" w:tplc="3566041A" w:tentative="1">
      <w:start w:val="1"/>
      <w:numFmt w:val="bullet"/>
      <w:lvlText w:val=""/>
      <w:lvlJc w:val="left"/>
      <w:pPr>
        <w:tabs>
          <w:tab w:val="num" w:pos="2160"/>
        </w:tabs>
        <w:ind w:left="2160" w:hanging="360"/>
      </w:pPr>
      <w:rPr>
        <w:rFonts w:ascii="Arial Unicode MS" w:eastAsia="Arial Unicode MS" w:hint="default"/>
      </w:rPr>
    </w:lvl>
    <w:lvl w:ilvl="3" w:tplc="C8248E9E" w:tentative="1">
      <w:start w:val="1"/>
      <w:numFmt w:val="bullet"/>
      <w:lvlText w:val=""/>
      <w:lvlJc w:val="left"/>
      <w:pPr>
        <w:tabs>
          <w:tab w:val="num" w:pos="2880"/>
        </w:tabs>
        <w:ind w:left="2880" w:hanging="360"/>
      </w:pPr>
      <w:rPr>
        <w:rFonts w:ascii="Symbol" w:hAnsi="Symbol" w:hint="default"/>
      </w:rPr>
    </w:lvl>
    <w:lvl w:ilvl="4" w:tplc="F0D81F44" w:tentative="1">
      <w:start w:val="1"/>
      <w:numFmt w:val="bullet"/>
      <w:lvlText w:val="o"/>
      <w:lvlJc w:val="left"/>
      <w:pPr>
        <w:tabs>
          <w:tab w:val="num" w:pos="3600"/>
        </w:tabs>
        <w:ind w:left="3600" w:hanging="360"/>
      </w:pPr>
      <w:rPr>
        <w:rFonts w:ascii="Arial Unicode MS" w:eastAsia="Arial Unicode MS" w:hint="default"/>
      </w:rPr>
    </w:lvl>
    <w:lvl w:ilvl="5" w:tplc="C7F6B33E" w:tentative="1">
      <w:start w:val="1"/>
      <w:numFmt w:val="bullet"/>
      <w:lvlText w:val=""/>
      <w:lvlJc w:val="left"/>
      <w:pPr>
        <w:tabs>
          <w:tab w:val="num" w:pos="4320"/>
        </w:tabs>
        <w:ind w:left="4320" w:hanging="360"/>
      </w:pPr>
      <w:rPr>
        <w:rFonts w:ascii="Arial Unicode MS" w:eastAsia="Arial Unicode MS" w:hint="default"/>
      </w:rPr>
    </w:lvl>
    <w:lvl w:ilvl="6" w:tplc="DD1294A4" w:tentative="1">
      <w:start w:val="1"/>
      <w:numFmt w:val="bullet"/>
      <w:lvlText w:val=""/>
      <w:lvlJc w:val="left"/>
      <w:pPr>
        <w:tabs>
          <w:tab w:val="num" w:pos="5040"/>
        </w:tabs>
        <w:ind w:left="5040" w:hanging="360"/>
      </w:pPr>
      <w:rPr>
        <w:rFonts w:ascii="Symbol" w:hAnsi="Symbol" w:hint="default"/>
      </w:rPr>
    </w:lvl>
    <w:lvl w:ilvl="7" w:tplc="C1763C58" w:tentative="1">
      <w:start w:val="1"/>
      <w:numFmt w:val="bullet"/>
      <w:lvlText w:val="o"/>
      <w:lvlJc w:val="left"/>
      <w:pPr>
        <w:tabs>
          <w:tab w:val="num" w:pos="5760"/>
        </w:tabs>
        <w:ind w:left="5760" w:hanging="360"/>
      </w:pPr>
      <w:rPr>
        <w:rFonts w:ascii="Arial Unicode MS" w:eastAsia="Arial Unicode MS" w:hint="default"/>
      </w:rPr>
    </w:lvl>
    <w:lvl w:ilvl="8" w:tplc="50F668F6" w:tentative="1">
      <w:start w:val="1"/>
      <w:numFmt w:val="bullet"/>
      <w:lvlText w:val=""/>
      <w:lvlJc w:val="left"/>
      <w:pPr>
        <w:tabs>
          <w:tab w:val="num" w:pos="6480"/>
        </w:tabs>
        <w:ind w:left="6480" w:hanging="360"/>
      </w:pPr>
      <w:rPr>
        <w:rFonts w:ascii="Arial Unicode MS" w:eastAsia="Arial Unicode MS" w:hint="default"/>
      </w:rPr>
    </w:lvl>
  </w:abstractNum>
  <w:abstractNum w:abstractNumId="30">
    <w:nsid w:val="62022CED"/>
    <w:multiLevelType w:val="hybridMultilevel"/>
    <w:tmpl w:val="E79288D2"/>
    <w:lvl w:ilvl="0" w:tplc="A63033AA">
      <w:start w:val="1"/>
      <w:numFmt w:val="decimal"/>
      <w:pStyle w:val="230"/>
      <w:lvlText w:val="%1)"/>
      <w:lvlJc w:val="left"/>
      <w:pPr>
        <w:tabs>
          <w:tab w:val="num" w:pos="1808"/>
        </w:tabs>
        <w:ind w:left="1808" w:hanging="390"/>
      </w:pPr>
      <w:rPr>
        <w:rFonts w:cs="Times New Roman" w:hint="default"/>
      </w:rPr>
    </w:lvl>
    <w:lvl w:ilvl="1" w:tplc="0F907AA0">
      <w:start w:val="1"/>
      <w:numFmt w:val="lowerLetter"/>
      <w:lvlText w:val="%2."/>
      <w:lvlJc w:val="left"/>
      <w:pPr>
        <w:tabs>
          <w:tab w:val="num" w:pos="2498"/>
        </w:tabs>
        <w:ind w:left="2498" w:hanging="360"/>
      </w:pPr>
      <w:rPr>
        <w:rFonts w:cs="Times New Roman"/>
      </w:rPr>
    </w:lvl>
    <w:lvl w:ilvl="2" w:tplc="04190005">
      <w:start w:val="1"/>
      <w:numFmt w:val="lowerRoman"/>
      <w:lvlText w:val="%3."/>
      <w:lvlJc w:val="right"/>
      <w:pPr>
        <w:tabs>
          <w:tab w:val="num" w:pos="3218"/>
        </w:tabs>
        <w:ind w:left="3218" w:hanging="180"/>
      </w:pPr>
      <w:rPr>
        <w:rFonts w:cs="Times New Roman"/>
      </w:rPr>
    </w:lvl>
    <w:lvl w:ilvl="3" w:tplc="04190001" w:tentative="1">
      <w:start w:val="1"/>
      <w:numFmt w:val="decimal"/>
      <w:lvlText w:val="%4."/>
      <w:lvlJc w:val="left"/>
      <w:pPr>
        <w:tabs>
          <w:tab w:val="num" w:pos="3938"/>
        </w:tabs>
        <w:ind w:left="3938" w:hanging="360"/>
      </w:pPr>
      <w:rPr>
        <w:rFonts w:cs="Times New Roman"/>
      </w:rPr>
    </w:lvl>
    <w:lvl w:ilvl="4" w:tplc="04190003" w:tentative="1">
      <w:start w:val="1"/>
      <w:numFmt w:val="lowerLetter"/>
      <w:lvlText w:val="%5."/>
      <w:lvlJc w:val="left"/>
      <w:pPr>
        <w:tabs>
          <w:tab w:val="num" w:pos="4658"/>
        </w:tabs>
        <w:ind w:left="4658" w:hanging="360"/>
      </w:pPr>
      <w:rPr>
        <w:rFonts w:cs="Times New Roman"/>
      </w:rPr>
    </w:lvl>
    <w:lvl w:ilvl="5" w:tplc="04190005" w:tentative="1">
      <w:start w:val="1"/>
      <w:numFmt w:val="lowerRoman"/>
      <w:lvlText w:val="%6."/>
      <w:lvlJc w:val="right"/>
      <w:pPr>
        <w:tabs>
          <w:tab w:val="num" w:pos="5378"/>
        </w:tabs>
        <w:ind w:left="5378" w:hanging="180"/>
      </w:pPr>
      <w:rPr>
        <w:rFonts w:cs="Times New Roman"/>
      </w:rPr>
    </w:lvl>
    <w:lvl w:ilvl="6" w:tplc="04190001" w:tentative="1">
      <w:start w:val="1"/>
      <w:numFmt w:val="decimal"/>
      <w:lvlText w:val="%7."/>
      <w:lvlJc w:val="left"/>
      <w:pPr>
        <w:tabs>
          <w:tab w:val="num" w:pos="6098"/>
        </w:tabs>
        <w:ind w:left="6098" w:hanging="360"/>
      </w:pPr>
      <w:rPr>
        <w:rFonts w:cs="Times New Roman"/>
      </w:rPr>
    </w:lvl>
    <w:lvl w:ilvl="7" w:tplc="04190003" w:tentative="1">
      <w:start w:val="1"/>
      <w:numFmt w:val="lowerLetter"/>
      <w:lvlText w:val="%8."/>
      <w:lvlJc w:val="left"/>
      <w:pPr>
        <w:tabs>
          <w:tab w:val="num" w:pos="6818"/>
        </w:tabs>
        <w:ind w:left="6818" w:hanging="360"/>
      </w:pPr>
      <w:rPr>
        <w:rFonts w:cs="Times New Roman"/>
      </w:rPr>
    </w:lvl>
    <w:lvl w:ilvl="8" w:tplc="04190005" w:tentative="1">
      <w:start w:val="1"/>
      <w:numFmt w:val="lowerRoman"/>
      <w:lvlText w:val="%9."/>
      <w:lvlJc w:val="right"/>
      <w:pPr>
        <w:tabs>
          <w:tab w:val="num" w:pos="7538"/>
        </w:tabs>
        <w:ind w:left="7538" w:hanging="180"/>
      </w:pPr>
      <w:rPr>
        <w:rFonts w:cs="Times New Roman"/>
      </w:rPr>
    </w:lvl>
  </w:abstractNum>
  <w:abstractNum w:abstractNumId="31">
    <w:nsid w:val="62B57623"/>
    <w:multiLevelType w:val="singleLevel"/>
    <w:tmpl w:val="EE9090EE"/>
    <w:lvl w:ilvl="0">
      <w:start w:val="1"/>
      <w:numFmt w:val="bullet"/>
      <w:pStyle w:val="22-0"/>
      <w:lvlText w:val="–"/>
      <w:lvlJc w:val="left"/>
      <w:pPr>
        <w:tabs>
          <w:tab w:val="num" w:pos="1636"/>
        </w:tabs>
        <w:ind w:left="1588" w:hanging="312"/>
      </w:pPr>
      <w:rPr>
        <w:rFonts w:ascii="a_Timer" w:hAnsi="a_Timer" w:hint="default"/>
      </w:rPr>
    </w:lvl>
  </w:abstractNum>
  <w:abstractNum w:abstractNumId="32">
    <w:nsid w:val="635F0446"/>
    <w:multiLevelType w:val="hybridMultilevel"/>
    <w:tmpl w:val="A17A4D18"/>
    <w:lvl w:ilvl="0" w:tplc="04190001">
      <w:start w:val="1"/>
      <w:numFmt w:val="bullet"/>
      <w:lvlText w:val=""/>
      <w:lvlJc w:val="left"/>
      <w:pPr>
        <w:tabs>
          <w:tab w:val="num" w:pos="1440"/>
        </w:tabs>
        <w:ind w:left="1440" w:hanging="360"/>
      </w:pPr>
      <w:rPr>
        <w:rFonts w:ascii="Symbol" w:hAnsi="Symbol" w:hint="default"/>
      </w:rPr>
    </w:lvl>
    <w:lvl w:ilvl="1" w:tplc="04190003">
      <w:start w:val="1"/>
      <w:numFmt w:val="decimal"/>
      <w:pStyle w:val="LiteraturaList"/>
      <w:lvlText w:val="%2."/>
      <w:lvlJc w:val="left"/>
      <w:pPr>
        <w:tabs>
          <w:tab w:val="num" w:pos="2160"/>
        </w:tabs>
        <w:ind w:left="2160" w:hanging="360"/>
      </w:pPr>
      <w:rPr>
        <w:rFonts w:ascii="Times New Roman" w:hAnsi="Times New Roman" w:cs="Times New Roman" w:hint="default"/>
        <w:b w:val="0"/>
        <w:i w:val="0"/>
        <w:sz w:val="20"/>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nsid w:val="65BD6107"/>
    <w:multiLevelType w:val="hybridMultilevel"/>
    <w:tmpl w:val="A26EBEFC"/>
    <w:lvl w:ilvl="0" w:tplc="534E669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nsid w:val="67403F92"/>
    <w:multiLevelType w:val="hybridMultilevel"/>
    <w:tmpl w:val="2FFC2B04"/>
    <w:lvl w:ilvl="0" w:tplc="16D8A1DE">
      <w:start w:val="1"/>
      <w:numFmt w:val="bullet"/>
      <w:pStyle w:val="12"/>
      <w:lvlText w:val=""/>
      <w:lvlJc w:val="left"/>
      <w:pPr>
        <w:tabs>
          <w:tab w:val="num" w:pos="397"/>
        </w:tabs>
        <w:ind w:left="397" w:hanging="397"/>
      </w:pPr>
      <w:rPr>
        <w:rFonts w:ascii="Symbol" w:hAnsi="Symbol" w:hint="default"/>
        <w:sz w:val="20"/>
      </w:rPr>
    </w:lvl>
    <w:lvl w:ilvl="1" w:tplc="5600AD28" w:tentative="1">
      <w:start w:val="1"/>
      <w:numFmt w:val="bullet"/>
      <w:lvlText w:val="o"/>
      <w:lvlJc w:val="left"/>
      <w:pPr>
        <w:ind w:left="1440" w:hanging="360"/>
      </w:pPr>
      <w:rPr>
        <w:rFonts w:ascii="Courier New" w:hAnsi="Courier New" w:hint="default"/>
      </w:rPr>
    </w:lvl>
    <w:lvl w:ilvl="2" w:tplc="711E096E" w:tentative="1">
      <w:start w:val="1"/>
      <w:numFmt w:val="bullet"/>
      <w:lvlText w:val=""/>
      <w:lvlJc w:val="left"/>
      <w:pPr>
        <w:ind w:left="2160" w:hanging="360"/>
      </w:pPr>
      <w:rPr>
        <w:rFonts w:ascii="Wingdings" w:hAnsi="Wingdings" w:hint="default"/>
      </w:rPr>
    </w:lvl>
    <w:lvl w:ilvl="3" w:tplc="0E96F16E" w:tentative="1">
      <w:start w:val="1"/>
      <w:numFmt w:val="bullet"/>
      <w:lvlText w:val=""/>
      <w:lvlJc w:val="left"/>
      <w:pPr>
        <w:ind w:left="2880" w:hanging="360"/>
      </w:pPr>
      <w:rPr>
        <w:rFonts w:ascii="Symbol" w:hAnsi="Symbol" w:hint="default"/>
      </w:rPr>
    </w:lvl>
    <w:lvl w:ilvl="4" w:tplc="B6241D0C" w:tentative="1">
      <w:start w:val="1"/>
      <w:numFmt w:val="bullet"/>
      <w:lvlText w:val="o"/>
      <w:lvlJc w:val="left"/>
      <w:pPr>
        <w:ind w:left="3600" w:hanging="360"/>
      </w:pPr>
      <w:rPr>
        <w:rFonts w:ascii="Courier New" w:hAnsi="Courier New" w:hint="default"/>
      </w:rPr>
    </w:lvl>
    <w:lvl w:ilvl="5" w:tplc="A7F02AB0" w:tentative="1">
      <w:start w:val="1"/>
      <w:numFmt w:val="bullet"/>
      <w:lvlText w:val=""/>
      <w:lvlJc w:val="left"/>
      <w:pPr>
        <w:ind w:left="4320" w:hanging="360"/>
      </w:pPr>
      <w:rPr>
        <w:rFonts w:ascii="Wingdings" w:hAnsi="Wingdings" w:hint="default"/>
      </w:rPr>
    </w:lvl>
    <w:lvl w:ilvl="6" w:tplc="08784F74" w:tentative="1">
      <w:start w:val="1"/>
      <w:numFmt w:val="bullet"/>
      <w:lvlText w:val=""/>
      <w:lvlJc w:val="left"/>
      <w:pPr>
        <w:ind w:left="5040" w:hanging="360"/>
      </w:pPr>
      <w:rPr>
        <w:rFonts w:ascii="Symbol" w:hAnsi="Symbol" w:hint="default"/>
      </w:rPr>
    </w:lvl>
    <w:lvl w:ilvl="7" w:tplc="8B30149C" w:tentative="1">
      <w:start w:val="1"/>
      <w:numFmt w:val="bullet"/>
      <w:lvlText w:val="o"/>
      <w:lvlJc w:val="left"/>
      <w:pPr>
        <w:ind w:left="5760" w:hanging="360"/>
      </w:pPr>
      <w:rPr>
        <w:rFonts w:ascii="Courier New" w:hAnsi="Courier New" w:hint="default"/>
      </w:rPr>
    </w:lvl>
    <w:lvl w:ilvl="8" w:tplc="221AA0CE" w:tentative="1">
      <w:start w:val="1"/>
      <w:numFmt w:val="bullet"/>
      <w:lvlText w:val=""/>
      <w:lvlJc w:val="left"/>
      <w:pPr>
        <w:ind w:left="6480" w:hanging="360"/>
      </w:pPr>
      <w:rPr>
        <w:rFonts w:ascii="Wingdings" w:hAnsi="Wingdings" w:hint="default"/>
      </w:rPr>
    </w:lvl>
  </w:abstractNum>
  <w:abstractNum w:abstractNumId="35">
    <w:nsid w:val="68706017"/>
    <w:multiLevelType w:val="hybridMultilevel"/>
    <w:tmpl w:val="80584E08"/>
    <w:lvl w:ilvl="0" w:tplc="BF6634BE">
      <w:start w:val="13"/>
      <w:numFmt w:val="bullet"/>
      <w:pStyle w:val="210"/>
      <w:lvlText w:val="-"/>
      <w:lvlJc w:val="left"/>
      <w:pPr>
        <w:tabs>
          <w:tab w:val="num" w:pos="1211"/>
        </w:tabs>
        <w:ind w:firstLine="851"/>
      </w:pPr>
      <w:rPr>
        <w:rFonts w:ascii="Times New Roman" w:eastAsia="Times New Roman" w:hAnsi="Times New Roman" w:hint="default"/>
      </w:rPr>
    </w:lvl>
    <w:lvl w:ilvl="1" w:tplc="CF046D80" w:tentative="1">
      <w:start w:val="1"/>
      <w:numFmt w:val="bullet"/>
      <w:lvlText w:val="o"/>
      <w:lvlJc w:val="left"/>
      <w:pPr>
        <w:tabs>
          <w:tab w:val="num" w:pos="1440"/>
        </w:tabs>
        <w:ind w:left="1440" w:hanging="360"/>
      </w:pPr>
      <w:rPr>
        <w:rFonts w:ascii="Courier New" w:hAnsi="Courier New" w:hint="default"/>
      </w:rPr>
    </w:lvl>
    <w:lvl w:ilvl="2" w:tplc="22300F66" w:tentative="1">
      <w:start w:val="1"/>
      <w:numFmt w:val="bullet"/>
      <w:lvlText w:val=""/>
      <w:lvlJc w:val="left"/>
      <w:pPr>
        <w:tabs>
          <w:tab w:val="num" w:pos="2160"/>
        </w:tabs>
        <w:ind w:left="2160" w:hanging="360"/>
      </w:pPr>
      <w:rPr>
        <w:rFonts w:ascii="Wingdings" w:hAnsi="Wingdings" w:hint="default"/>
      </w:rPr>
    </w:lvl>
    <w:lvl w:ilvl="3" w:tplc="1A74355C" w:tentative="1">
      <w:start w:val="1"/>
      <w:numFmt w:val="bullet"/>
      <w:lvlText w:val=""/>
      <w:lvlJc w:val="left"/>
      <w:pPr>
        <w:tabs>
          <w:tab w:val="num" w:pos="2880"/>
        </w:tabs>
        <w:ind w:left="2880" w:hanging="360"/>
      </w:pPr>
      <w:rPr>
        <w:rFonts w:ascii="Symbol" w:hAnsi="Symbol" w:hint="default"/>
      </w:rPr>
    </w:lvl>
    <w:lvl w:ilvl="4" w:tplc="5090F5F0" w:tentative="1">
      <w:start w:val="1"/>
      <w:numFmt w:val="bullet"/>
      <w:lvlText w:val="o"/>
      <w:lvlJc w:val="left"/>
      <w:pPr>
        <w:tabs>
          <w:tab w:val="num" w:pos="3600"/>
        </w:tabs>
        <w:ind w:left="3600" w:hanging="360"/>
      </w:pPr>
      <w:rPr>
        <w:rFonts w:ascii="Courier New" w:hAnsi="Courier New" w:hint="default"/>
      </w:rPr>
    </w:lvl>
    <w:lvl w:ilvl="5" w:tplc="A34C179C" w:tentative="1">
      <w:start w:val="1"/>
      <w:numFmt w:val="bullet"/>
      <w:lvlText w:val=""/>
      <w:lvlJc w:val="left"/>
      <w:pPr>
        <w:tabs>
          <w:tab w:val="num" w:pos="4320"/>
        </w:tabs>
        <w:ind w:left="4320" w:hanging="360"/>
      </w:pPr>
      <w:rPr>
        <w:rFonts w:ascii="Wingdings" w:hAnsi="Wingdings" w:hint="default"/>
      </w:rPr>
    </w:lvl>
    <w:lvl w:ilvl="6" w:tplc="1AEC2E78" w:tentative="1">
      <w:start w:val="1"/>
      <w:numFmt w:val="bullet"/>
      <w:lvlText w:val=""/>
      <w:lvlJc w:val="left"/>
      <w:pPr>
        <w:tabs>
          <w:tab w:val="num" w:pos="5040"/>
        </w:tabs>
        <w:ind w:left="5040" w:hanging="360"/>
      </w:pPr>
      <w:rPr>
        <w:rFonts w:ascii="Symbol" w:hAnsi="Symbol" w:hint="default"/>
      </w:rPr>
    </w:lvl>
    <w:lvl w:ilvl="7" w:tplc="21BA31CC" w:tentative="1">
      <w:start w:val="1"/>
      <w:numFmt w:val="bullet"/>
      <w:lvlText w:val="o"/>
      <w:lvlJc w:val="left"/>
      <w:pPr>
        <w:tabs>
          <w:tab w:val="num" w:pos="5760"/>
        </w:tabs>
        <w:ind w:left="5760" w:hanging="360"/>
      </w:pPr>
      <w:rPr>
        <w:rFonts w:ascii="Courier New" w:hAnsi="Courier New" w:hint="default"/>
      </w:rPr>
    </w:lvl>
    <w:lvl w:ilvl="8" w:tplc="D5FCD0D0" w:tentative="1">
      <w:start w:val="1"/>
      <w:numFmt w:val="bullet"/>
      <w:lvlText w:val=""/>
      <w:lvlJc w:val="left"/>
      <w:pPr>
        <w:tabs>
          <w:tab w:val="num" w:pos="6480"/>
        </w:tabs>
        <w:ind w:left="6480" w:hanging="360"/>
      </w:pPr>
      <w:rPr>
        <w:rFonts w:ascii="Wingdings" w:hAnsi="Wingdings" w:hint="default"/>
      </w:rPr>
    </w:lvl>
  </w:abstractNum>
  <w:abstractNum w:abstractNumId="36">
    <w:nsid w:val="68D32AC0"/>
    <w:multiLevelType w:val="hybridMultilevel"/>
    <w:tmpl w:val="A2620ED6"/>
    <w:lvl w:ilvl="0" w:tplc="92D694C8">
      <w:start w:val="1"/>
      <w:numFmt w:val="decimal"/>
      <w:pStyle w:val="221"/>
      <w:lvlText w:val="%1)"/>
      <w:lvlJc w:val="left"/>
      <w:pPr>
        <w:tabs>
          <w:tab w:val="num" w:pos="1494"/>
        </w:tabs>
        <w:ind w:left="1494" w:hanging="360"/>
      </w:pPr>
      <w:rPr>
        <w:rFonts w:cs="Times New Roman" w:hint="default"/>
      </w:rPr>
    </w:lvl>
    <w:lvl w:ilvl="1" w:tplc="63647FD2" w:tentative="1">
      <w:start w:val="1"/>
      <w:numFmt w:val="lowerLetter"/>
      <w:lvlText w:val="%2."/>
      <w:lvlJc w:val="left"/>
      <w:pPr>
        <w:tabs>
          <w:tab w:val="num" w:pos="2214"/>
        </w:tabs>
        <w:ind w:left="2214" w:hanging="360"/>
      </w:pPr>
      <w:rPr>
        <w:rFonts w:cs="Times New Roman"/>
      </w:rPr>
    </w:lvl>
    <w:lvl w:ilvl="2" w:tplc="4412F12A" w:tentative="1">
      <w:start w:val="1"/>
      <w:numFmt w:val="lowerRoman"/>
      <w:lvlText w:val="%3."/>
      <w:lvlJc w:val="right"/>
      <w:pPr>
        <w:tabs>
          <w:tab w:val="num" w:pos="2934"/>
        </w:tabs>
        <w:ind w:left="2934" w:hanging="180"/>
      </w:pPr>
      <w:rPr>
        <w:rFonts w:cs="Times New Roman"/>
      </w:rPr>
    </w:lvl>
    <w:lvl w:ilvl="3" w:tplc="60EA7A86" w:tentative="1">
      <w:start w:val="1"/>
      <w:numFmt w:val="decimal"/>
      <w:lvlText w:val="%4."/>
      <w:lvlJc w:val="left"/>
      <w:pPr>
        <w:tabs>
          <w:tab w:val="num" w:pos="3654"/>
        </w:tabs>
        <w:ind w:left="3654" w:hanging="360"/>
      </w:pPr>
      <w:rPr>
        <w:rFonts w:cs="Times New Roman"/>
      </w:rPr>
    </w:lvl>
    <w:lvl w:ilvl="4" w:tplc="F48C5656" w:tentative="1">
      <w:start w:val="1"/>
      <w:numFmt w:val="lowerLetter"/>
      <w:lvlText w:val="%5."/>
      <w:lvlJc w:val="left"/>
      <w:pPr>
        <w:tabs>
          <w:tab w:val="num" w:pos="4374"/>
        </w:tabs>
        <w:ind w:left="4374" w:hanging="360"/>
      </w:pPr>
      <w:rPr>
        <w:rFonts w:cs="Times New Roman"/>
      </w:rPr>
    </w:lvl>
    <w:lvl w:ilvl="5" w:tplc="A3C2B256" w:tentative="1">
      <w:start w:val="1"/>
      <w:numFmt w:val="lowerRoman"/>
      <w:lvlText w:val="%6."/>
      <w:lvlJc w:val="right"/>
      <w:pPr>
        <w:tabs>
          <w:tab w:val="num" w:pos="5094"/>
        </w:tabs>
        <w:ind w:left="5094" w:hanging="180"/>
      </w:pPr>
      <w:rPr>
        <w:rFonts w:cs="Times New Roman"/>
      </w:rPr>
    </w:lvl>
    <w:lvl w:ilvl="6" w:tplc="2410FE32" w:tentative="1">
      <w:start w:val="1"/>
      <w:numFmt w:val="decimal"/>
      <w:lvlText w:val="%7."/>
      <w:lvlJc w:val="left"/>
      <w:pPr>
        <w:tabs>
          <w:tab w:val="num" w:pos="5814"/>
        </w:tabs>
        <w:ind w:left="5814" w:hanging="360"/>
      </w:pPr>
      <w:rPr>
        <w:rFonts w:cs="Times New Roman"/>
      </w:rPr>
    </w:lvl>
    <w:lvl w:ilvl="7" w:tplc="6FA0B326" w:tentative="1">
      <w:start w:val="1"/>
      <w:numFmt w:val="lowerLetter"/>
      <w:lvlText w:val="%8."/>
      <w:lvlJc w:val="left"/>
      <w:pPr>
        <w:tabs>
          <w:tab w:val="num" w:pos="6534"/>
        </w:tabs>
        <w:ind w:left="6534" w:hanging="360"/>
      </w:pPr>
      <w:rPr>
        <w:rFonts w:cs="Times New Roman"/>
      </w:rPr>
    </w:lvl>
    <w:lvl w:ilvl="8" w:tplc="32AEA008" w:tentative="1">
      <w:start w:val="1"/>
      <w:numFmt w:val="lowerRoman"/>
      <w:lvlText w:val="%9."/>
      <w:lvlJc w:val="right"/>
      <w:pPr>
        <w:tabs>
          <w:tab w:val="num" w:pos="7254"/>
        </w:tabs>
        <w:ind w:left="7254" w:hanging="180"/>
      </w:pPr>
      <w:rPr>
        <w:rFonts w:cs="Times New Roman"/>
      </w:rPr>
    </w:lvl>
  </w:abstractNum>
  <w:abstractNum w:abstractNumId="37">
    <w:nsid w:val="6E452609"/>
    <w:multiLevelType w:val="hybridMultilevel"/>
    <w:tmpl w:val="F41EC364"/>
    <w:lvl w:ilvl="0" w:tplc="8820A6A8">
      <w:start w:val="1"/>
      <w:numFmt w:val="decimal"/>
      <w:pStyle w:val="116pt"/>
      <w:lvlText w:val="Глава %1."/>
      <w:lvlJc w:val="left"/>
      <w:pPr>
        <w:tabs>
          <w:tab w:val="num" w:pos="397"/>
        </w:tabs>
        <w:ind w:left="1191" w:hanging="1191"/>
      </w:pPr>
      <w:rPr>
        <w:rFonts w:ascii="Times New Roman" w:hAnsi="Times New Roman" w:cs="Times New Roman" w:hint="default"/>
        <w:b/>
        <w:i w:val="0"/>
        <w:sz w:val="36"/>
        <w:szCs w:val="36"/>
      </w:rPr>
    </w:lvl>
    <w:lvl w:ilvl="1" w:tplc="1D5CC344" w:tentative="1">
      <w:start w:val="1"/>
      <w:numFmt w:val="lowerLetter"/>
      <w:lvlText w:val="%2."/>
      <w:lvlJc w:val="left"/>
      <w:pPr>
        <w:tabs>
          <w:tab w:val="num" w:pos="1440"/>
        </w:tabs>
        <w:ind w:left="1440" w:hanging="360"/>
      </w:pPr>
      <w:rPr>
        <w:rFonts w:cs="Times New Roman"/>
      </w:rPr>
    </w:lvl>
    <w:lvl w:ilvl="2" w:tplc="7D580C6C" w:tentative="1">
      <w:start w:val="1"/>
      <w:numFmt w:val="lowerRoman"/>
      <w:lvlText w:val="%3."/>
      <w:lvlJc w:val="right"/>
      <w:pPr>
        <w:tabs>
          <w:tab w:val="num" w:pos="2160"/>
        </w:tabs>
        <w:ind w:left="2160" w:hanging="180"/>
      </w:pPr>
      <w:rPr>
        <w:rFonts w:cs="Times New Roman"/>
      </w:rPr>
    </w:lvl>
    <w:lvl w:ilvl="3" w:tplc="D1A8A6C6" w:tentative="1">
      <w:start w:val="1"/>
      <w:numFmt w:val="decimal"/>
      <w:lvlText w:val="%4."/>
      <w:lvlJc w:val="left"/>
      <w:pPr>
        <w:tabs>
          <w:tab w:val="num" w:pos="2880"/>
        </w:tabs>
        <w:ind w:left="2880" w:hanging="360"/>
      </w:pPr>
      <w:rPr>
        <w:rFonts w:cs="Times New Roman"/>
      </w:rPr>
    </w:lvl>
    <w:lvl w:ilvl="4" w:tplc="947E23FA" w:tentative="1">
      <w:start w:val="1"/>
      <w:numFmt w:val="lowerLetter"/>
      <w:lvlText w:val="%5."/>
      <w:lvlJc w:val="left"/>
      <w:pPr>
        <w:tabs>
          <w:tab w:val="num" w:pos="3600"/>
        </w:tabs>
        <w:ind w:left="3600" w:hanging="360"/>
      </w:pPr>
      <w:rPr>
        <w:rFonts w:cs="Times New Roman"/>
      </w:rPr>
    </w:lvl>
    <w:lvl w:ilvl="5" w:tplc="83EA4266" w:tentative="1">
      <w:start w:val="1"/>
      <w:numFmt w:val="lowerRoman"/>
      <w:lvlText w:val="%6."/>
      <w:lvlJc w:val="right"/>
      <w:pPr>
        <w:tabs>
          <w:tab w:val="num" w:pos="4320"/>
        </w:tabs>
        <w:ind w:left="4320" w:hanging="180"/>
      </w:pPr>
      <w:rPr>
        <w:rFonts w:cs="Times New Roman"/>
      </w:rPr>
    </w:lvl>
    <w:lvl w:ilvl="6" w:tplc="D1D452D8" w:tentative="1">
      <w:start w:val="1"/>
      <w:numFmt w:val="decimal"/>
      <w:lvlText w:val="%7."/>
      <w:lvlJc w:val="left"/>
      <w:pPr>
        <w:tabs>
          <w:tab w:val="num" w:pos="5040"/>
        </w:tabs>
        <w:ind w:left="5040" w:hanging="360"/>
      </w:pPr>
      <w:rPr>
        <w:rFonts w:cs="Times New Roman"/>
      </w:rPr>
    </w:lvl>
    <w:lvl w:ilvl="7" w:tplc="9198E53C" w:tentative="1">
      <w:start w:val="1"/>
      <w:numFmt w:val="lowerLetter"/>
      <w:lvlText w:val="%8."/>
      <w:lvlJc w:val="left"/>
      <w:pPr>
        <w:tabs>
          <w:tab w:val="num" w:pos="5760"/>
        </w:tabs>
        <w:ind w:left="5760" w:hanging="360"/>
      </w:pPr>
      <w:rPr>
        <w:rFonts w:cs="Times New Roman"/>
      </w:rPr>
    </w:lvl>
    <w:lvl w:ilvl="8" w:tplc="B660FDE0" w:tentative="1">
      <w:start w:val="1"/>
      <w:numFmt w:val="lowerRoman"/>
      <w:lvlText w:val="%9."/>
      <w:lvlJc w:val="right"/>
      <w:pPr>
        <w:tabs>
          <w:tab w:val="num" w:pos="6480"/>
        </w:tabs>
        <w:ind w:left="6480" w:hanging="180"/>
      </w:pPr>
      <w:rPr>
        <w:rFonts w:cs="Times New Roman"/>
      </w:rPr>
    </w:lvl>
  </w:abstractNum>
  <w:abstractNum w:abstractNumId="38">
    <w:nsid w:val="6F8B0764"/>
    <w:multiLevelType w:val="multilevel"/>
    <w:tmpl w:val="171E3930"/>
    <w:lvl w:ilvl="0">
      <w:start w:val="1"/>
      <w:numFmt w:val="decimal"/>
      <w:pStyle w:val="-2006"/>
      <w:suff w:val="space"/>
      <w:lvlText w:val="%1"/>
      <w:lvlJc w:val="left"/>
      <w:pPr>
        <w:ind w:left="1134" w:hanging="283"/>
      </w:pPr>
      <w:rPr>
        <w:rFonts w:cs="Times New Roman" w:hint="default"/>
      </w:rPr>
    </w:lvl>
    <w:lvl w:ilvl="1">
      <w:start w:val="1"/>
      <w:numFmt w:val="decimal"/>
      <w:pStyle w:val="-20060"/>
      <w:suff w:val="space"/>
      <w:lvlText w:val="%1.%2"/>
      <w:lvlJc w:val="left"/>
      <w:pPr>
        <w:ind w:left="1134" w:hanging="283"/>
      </w:pPr>
      <w:rPr>
        <w:rFonts w:cs="Times New Roman" w:hint="default"/>
      </w:rPr>
    </w:lvl>
    <w:lvl w:ilvl="2">
      <w:start w:val="1"/>
      <w:numFmt w:val="decimal"/>
      <w:pStyle w:val="-20061"/>
      <w:suff w:val="space"/>
      <w:lvlText w:val="%1.%2.%3"/>
      <w:lvlJc w:val="left"/>
      <w:pPr>
        <w:ind w:left="283" w:hanging="283"/>
      </w:pPr>
      <w:rPr>
        <w:rFonts w:cs="Times New Roman" w:hint="default"/>
      </w:rPr>
    </w:lvl>
    <w:lvl w:ilvl="3">
      <w:start w:val="1"/>
      <w:numFmt w:val="decimal"/>
      <w:suff w:val="space"/>
      <w:lvlText w:val="%1.%2.%3.%4"/>
      <w:lvlJc w:val="left"/>
      <w:pPr>
        <w:ind w:left="283" w:hanging="283"/>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76A02852"/>
    <w:multiLevelType w:val="hybridMultilevel"/>
    <w:tmpl w:val="C358B9DC"/>
    <w:lvl w:ilvl="0" w:tplc="04190011">
      <w:start w:val="2"/>
      <w:numFmt w:val="bullet"/>
      <w:pStyle w:val="13"/>
      <w:lvlText w:val="–"/>
      <w:lvlJc w:val="left"/>
      <w:pPr>
        <w:ind w:left="2109" w:hanging="360"/>
      </w:pPr>
      <w:rPr>
        <w:rFonts w:ascii="Times New Roman" w:eastAsia="Times New Roman" w:hAnsi="Times New Roman" w:hint="default"/>
      </w:rPr>
    </w:lvl>
    <w:lvl w:ilvl="1" w:tplc="FFFFFFFF" w:tentative="1">
      <w:start w:val="1"/>
      <w:numFmt w:val="bullet"/>
      <w:lvlText w:val="o"/>
      <w:lvlJc w:val="left"/>
      <w:pPr>
        <w:ind w:left="2829" w:hanging="360"/>
      </w:pPr>
      <w:rPr>
        <w:rFonts w:ascii="Courier New" w:hAnsi="Courier New" w:cs="Courier New" w:hint="default"/>
      </w:rPr>
    </w:lvl>
    <w:lvl w:ilvl="2" w:tplc="FFFFFFFF" w:tentative="1">
      <w:start w:val="1"/>
      <w:numFmt w:val="bullet"/>
      <w:lvlText w:val=""/>
      <w:lvlJc w:val="left"/>
      <w:pPr>
        <w:ind w:left="3549" w:hanging="360"/>
      </w:pPr>
      <w:rPr>
        <w:rFonts w:ascii="Wingdings" w:hAnsi="Wingdings" w:hint="default"/>
      </w:rPr>
    </w:lvl>
    <w:lvl w:ilvl="3" w:tplc="FFFFFFFF" w:tentative="1">
      <w:start w:val="1"/>
      <w:numFmt w:val="bullet"/>
      <w:lvlText w:val=""/>
      <w:lvlJc w:val="left"/>
      <w:pPr>
        <w:ind w:left="4269" w:hanging="360"/>
      </w:pPr>
      <w:rPr>
        <w:rFonts w:ascii="Symbol" w:hAnsi="Symbol" w:hint="default"/>
      </w:rPr>
    </w:lvl>
    <w:lvl w:ilvl="4" w:tplc="FFFFFFFF" w:tentative="1">
      <w:start w:val="1"/>
      <w:numFmt w:val="bullet"/>
      <w:lvlText w:val="o"/>
      <w:lvlJc w:val="left"/>
      <w:pPr>
        <w:ind w:left="4989" w:hanging="360"/>
      </w:pPr>
      <w:rPr>
        <w:rFonts w:ascii="Courier New" w:hAnsi="Courier New" w:cs="Courier New" w:hint="default"/>
      </w:rPr>
    </w:lvl>
    <w:lvl w:ilvl="5" w:tplc="FFFFFFFF" w:tentative="1">
      <w:start w:val="1"/>
      <w:numFmt w:val="bullet"/>
      <w:lvlText w:val=""/>
      <w:lvlJc w:val="left"/>
      <w:pPr>
        <w:ind w:left="5709" w:hanging="360"/>
      </w:pPr>
      <w:rPr>
        <w:rFonts w:ascii="Wingdings" w:hAnsi="Wingdings" w:hint="default"/>
      </w:rPr>
    </w:lvl>
    <w:lvl w:ilvl="6" w:tplc="FFFFFFFF" w:tentative="1">
      <w:start w:val="1"/>
      <w:numFmt w:val="bullet"/>
      <w:lvlText w:val=""/>
      <w:lvlJc w:val="left"/>
      <w:pPr>
        <w:ind w:left="6429" w:hanging="360"/>
      </w:pPr>
      <w:rPr>
        <w:rFonts w:ascii="Symbol" w:hAnsi="Symbol" w:hint="default"/>
      </w:rPr>
    </w:lvl>
    <w:lvl w:ilvl="7" w:tplc="FFFFFFFF" w:tentative="1">
      <w:start w:val="1"/>
      <w:numFmt w:val="bullet"/>
      <w:lvlText w:val="o"/>
      <w:lvlJc w:val="left"/>
      <w:pPr>
        <w:ind w:left="7149" w:hanging="360"/>
      </w:pPr>
      <w:rPr>
        <w:rFonts w:ascii="Courier New" w:hAnsi="Courier New" w:cs="Courier New" w:hint="default"/>
      </w:rPr>
    </w:lvl>
    <w:lvl w:ilvl="8" w:tplc="FFFFFFFF" w:tentative="1">
      <w:start w:val="1"/>
      <w:numFmt w:val="bullet"/>
      <w:lvlText w:val=""/>
      <w:lvlJc w:val="left"/>
      <w:pPr>
        <w:ind w:left="7869" w:hanging="360"/>
      </w:pPr>
      <w:rPr>
        <w:rFonts w:ascii="Wingdings" w:hAnsi="Wingdings" w:hint="default"/>
      </w:rPr>
    </w:lvl>
  </w:abstractNum>
  <w:abstractNum w:abstractNumId="40">
    <w:nsid w:val="76E1557F"/>
    <w:multiLevelType w:val="multilevel"/>
    <w:tmpl w:val="D4706A9C"/>
    <w:styleLink w:val="a6"/>
    <w:lvl w:ilvl="0">
      <w:start w:val="1"/>
      <w:numFmt w:val="bullet"/>
      <w:lvlText w:val=""/>
      <w:lvlJc w:val="left"/>
      <w:pPr>
        <w:tabs>
          <w:tab w:val="num" w:pos="0"/>
        </w:tabs>
        <w:ind w:left="1134" w:hanging="283"/>
      </w:pPr>
      <w:rPr>
        <w:rFonts w:ascii="Symbol" w:hAnsi="Symbol" w:hint="default"/>
        <w:sz w:val="24"/>
      </w:rPr>
    </w:lvl>
    <w:lvl w:ilvl="1">
      <w:start w:val="1"/>
      <w:numFmt w:val="bullet"/>
      <w:suff w:val="space"/>
      <w:lvlText w:val=""/>
      <w:lvlJc w:val="left"/>
      <w:pPr>
        <w:ind w:left="1134"/>
      </w:pPr>
      <w:rPr>
        <w:rFonts w:ascii="Symbol" w:hAnsi="Symbol" w:hint="default"/>
      </w:rPr>
    </w:lvl>
    <w:lvl w:ilvl="2">
      <w:start w:val="1"/>
      <w:numFmt w:val="bullet"/>
      <w:lvlText w:val=""/>
      <w:lvlJc w:val="left"/>
      <w:pPr>
        <w:tabs>
          <w:tab w:val="num" w:pos="1620"/>
        </w:tabs>
        <w:ind w:left="1620" w:hanging="360"/>
      </w:pPr>
      <w:rPr>
        <w:rFonts w:ascii="Wingdings" w:hAnsi="Wingdings" w:hint="default"/>
      </w:rPr>
    </w:lvl>
    <w:lvl w:ilvl="3">
      <w:start w:val="1"/>
      <w:numFmt w:val="bullet"/>
      <w:lvlText w:val=""/>
      <w:lvlJc w:val="left"/>
      <w:pPr>
        <w:tabs>
          <w:tab w:val="num" w:pos="2340"/>
        </w:tabs>
        <w:ind w:left="2340" w:hanging="360"/>
      </w:pPr>
      <w:rPr>
        <w:rFonts w:ascii="Symbol" w:hAnsi="Symbol" w:hint="default"/>
      </w:rPr>
    </w:lvl>
    <w:lvl w:ilvl="4">
      <w:start w:val="1"/>
      <w:numFmt w:val="bullet"/>
      <w:lvlText w:val="o"/>
      <w:lvlJc w:val="left"/>
      <w:pPr>
        <w:tabs>
          <w:tab w:val="num" w:pos="3060"/>
        </w:tabs>
        <w:ind w:left="3060" w:hanging="360"/>
      </w:pPr>
      <w:rPr>
        <w:rFonts w:ascii="Courier New" w:hAnsi="Courier New" w:hint="default"/>
      </w:rPr>
    </w:lvl>
    <w:lvl w:ilvl="5">
      <w:start w:val="1"/>
      <w:numFmt w:val="bullet"/>
      <w:lvlText w:val=""/>
      <w:lvlJc w:val="left"/>
      <w:pPr>
        <w:tabs>
          <w:tab w:val="num" w:pos="3780"/>
        </w:tabs>
        <w:ind w:left="3780" w:hanging="360"/>
      </w:pPr>
      <w:rPr>
        <w:rFonts w:ascii="Wingdings" w:hAnsi="Wingdings" w:hint="default"/>
      </w:rPr>
    </w:lvl>
    <w:lvl w:ilvl="6">
      <w:start w:val="1"/>
      <w:numFmt w:val="bullet"/>
      <w:lvlText w:val=""/>
      <w:lvlJc w:val="left"/>
      <w:pPr>
        <w:tabs>
          <w:tab w:val="num" w:pos="4500"/>
        </w:tabs>
        <w:ind w:left="4500" w:hanging="360"/>
      </w:pPr>
      <w:rPr>
        <w:rFonts w:ascii="Symbol" w:hAnsi="Symbol" w:hint="default"/>
      </w:rPr>
    </w:lvl>
    <w:lvl w:ilvl="7">
      <w:start w:val="1"/>
      <w:numFmt w:val="bullet"/>
      <w:lvlText w:val="o"/>
      <w:lvlJc w:val="left"/>
      <w:pPr>
        <w:tabs>
          <w:tab w:val="num" w:pos="5220"/>
        </w:tabs>
        <w:ind w:left="5220" w:hanging="360"/>
      </w:pPr>
      <w:rPr>
        <w:rFonts w:ascii="Courier New" w:hAnsi="Courier New" w:hint="default"/>
      </w:rPr>
    </w:lvl>
    <w:lvl w:ilvl="8">
      <w:start w:val="1"/>
      <w:numFmt w:val="bullet"/>
      <w:lvlText w:val=""/>
      <w:lvlJc w:val="left"/>
      <w:pPr>
        <w:tabs>
          <w:tab w:val="num" w:pos="5940"/>
        </w:tabs>
        <w:ind w:left="5940" w:hanging="360"/>
      </w:pPr>
      <w:rPr>
        <w:rFonts w:ascii="Wingdings" w:hAnsi="Wingdings" w:hint="default"/>
      </w:rPr>
    </w:lvl>
  </w:abstractNum>
  <w:abstractNum w:abstractNumId="41">
    <w:nsid w:val="76EB7450"/>
    <w:multiLevelType w:val="hybridMultilevel"/>
    <w:tmpl w:val="D79AEEB0"/>
    <w:lvl w:ilvl="0" w:tplc="CA024C3C">
      <w:start w:val="1"/>
      <w:numFmt w:val="decimal"/>
      <w:pStyle w:val="26"/>
      <w:lvlText w:val="%1)"/>
      <w:lvlJc w:val="left"/>
      <w:pPr>
        <w:ind w:left="1571" w:hanging="360"/>
      </w:pPr>
      <w:rPr>
        <w:rFonts w:cs="Times New Roman"/>
      </w:rPr>
    </w:lvl>
    <w:lvl w:ilvl="1" w:tplc="04190003" w:tentative="1">
      <w:start w:val="1"/>
      <w:numFmt w:val="lowerLetter"/>
      <w:lvlText w:val="%2."/>
      <w:lvlJc w:val="left"/>
      <w:pPr>
        <w:ind w:left="2291" w:hanging="360"/>
      </w:pPr>
      <w:rPr>
        <w:rFonts w:cs="Times New Roman"/>
      </w:rPr>
    </w:lvl>
    <w:lvl w:ilvl="2" w:tplc="04190005" w:tentative="1">
      <w:start w:val="1"/>
      <w:numFmt w:val="lowerRoman"/>
      <w:lvlText w:val="%3."/>
      <w:lvlJc w:val="right"/>
      <w:pPr>
        <w:ind w:left="3011" w:hanging="180"/>
      </w:pPr>
      <w:rPr>
        <w:rFonts w:cs="Times New Roman"/>
      </w:rPr>
    </w:lvl>
    <w:lvl w:ilvl="3" w:tplc="04190001" w:tentative="1">
      <w:start w:val="1"/>
      <w:numFmt w:val="decimal"/>
      <w:lvlText w:val="%4."/>
      <w:lvlJc w:val="left"/>
      <w:pPr>
        <w:ind w:left="3731" w:hanging="360"/>
      </w:pPr>
      <w:rPr>
        <w:rFonts w:cs="Times New Roman"/>
      </w:rPr>
    </w:lvl>
    <w:lvl w:ilvl="4" w:tplc="04190003" w:tentative="1">
      <w:start w:val="1"/>
      <w:numFmt w:val="lowerLetter"/>
      <w:lvlText w:val="%5."/>
      <w:lvlJc w:val="left"/>
      <w:pPr>
        <w:ind w:left="4451" w:hanging="360"/>
      </w:pPr>
      <w:rPr>
        <w:rFonts w:cs="Times New Roman"/>
      </w:rPr>
    </w:lvl>
    <w:lvl w:ilvl="5" w:tplc="04190005" w:tentative="1">
      <w:start w:val="1"/>
      <w:numFmt w:val="lowerRoman"/>
      <w:lvlText w:val="%6."/>
      <w:lvlJc w:val="right"/>
      <w:pPr>
        <w:ind w:left="5171" w:hanging="180"/>
      </w:pPr>
      <w:rPr>
        <w:rFonts w:cs="Times New Roman"/>
      </w:rPr>
    </w:lvl>
    <w:lvl w:ilvl="6" w:tplc="04190001" w:tentative="1">
      <w:start w:val="1"/>
      <w:numFmt w:val="decimal"/>
      <w:lvlText w:val="%7."/>
      <w:lvlJc w:val="left"/>
      <w:pPr>
        <w:ind w:left="5891" w:hanging="360"/>
      </w:pPr>
      <w:rPr>
        <w:rFonts w:cs="Times New Roman"/>
      </w:rPr>
    </w:lvl>
    <w:lvl w:ilvl="7" w:tplc="04190003" w:tentative="1">
      <w:start w:val="1"/>
      <w:numFmt w:val="lowerLetter"/>
      <w:lvlText w:val="%8."/>
      <w:lvlJc w:val="left"/>
      <w:pPr>
        <w:ind w:left="6611" w:hanging="360"/>
      </w:pPr>
      <w:rPr>
        <w:rFonts w:cs="Times New Roman"/>
      </w:rPr>
    </w:lvl>
    <w:lvl w:ilvl="8" w:tplc="04190005" w:tentative="1">
      <w:start w:val="1"/>
      <w:numFmt w:val="lowerRoman"/>
      <w:lvlText w:val="%9."/>
      <w:lvlJc w:val="right"/>
      <w:pPr>
        <w:ind w:left="7331" w:hanging="180"/>
      </w:pPr>
      <w:rPr>
        <w:rFonts w:cs="Times New Roman"/>
      </w:rPr>
    </w:lvl>
  </w:abstractNum>
  <w:abstractNum w:abstractNumId="42">
    <w:nsid w:val="7E8D2B67"/>
    <w:multiLevelType w:val="hybridMultilevel"/>
    <w:tmpl w:val="9D9C0D60"/>
    <w:lvl w:ilvl="0" w:tplc="C5608602">
      <w:start w:val="1"/>
      <w:numFmt w:val="bullet"/>
      <w:pStyle w:val="Appendix"/>
      <w:lvlText w:val=""/>
      <w:lvlJc w:val="left"/>
      <w:pPr>
        <w:tabs>
          <w:tab w:val="num" w:pos="397"/>
        </w:tabs>
        <w:ind w:left="397" w:hanging="397"/>
      </w:pPr>
      <w:rPr>
        <w:rFonts w:ascii="Symbol" w:hAnsi="Symbol" w:hint="default"/>
        <w:sz w:val="20"/>
      </w:rPr>
    </w:lvl>
    <w:lvl w:ilvl="1" w:tplc="7A163338" w:tentative="1">
      <w:start w:val="1"/>
      <w:numFmt w:val="bullet"/>
      <w:lvlText w:val="o"/>
      <w:lvlJc w:val="left"/>
      <w:pPr>
        <w:ind w:left="1440" w:hanging="360"/>
      </w:pPr>
      <w:rPr>
        <w:rFonts w:ascii="Courier New" w:hAnsi="Courier New" w:hint="default"/>
      </w:rPr>
    </w:lvl>
    <w:lvl w:ilvl="2" w:tplc="698C7DFE" w:tentative="1">
      <w:start w:val="1"/>
      <w:numFmt w:val="bullet"/>
      <w:lvlText w:val=""/>
      <w:lvlJc w:val="left"/>
      <w:pPr>
        <w:ind w:left="2160" w:hanging="360"/>
      </w:pPr>
      <w:rPr>
        <w:rFonts w:ascii="Wingdings" w:hAnsi="Wingdings" w:hint="default"/>
      </w:rPr>
    </w:lvl>
    <w:lvl w:ilvl="3" w:tplc="18FA7720" w:tentative="1">
      <w:start w:val="1"/>
      <w:numFmt w:val="bullet"/>
      <w:lvlText w:val=""/>
      <w:lvlJc w:val="left"/>
      <w:pPr>
        <w:ind w:left="2880" w:hanging="360"/>
      </w:pPr>
      <w:rPr>
        <w:rFonts w:ascii="Symbol" w:hAnsi="Symbol" w:hint="default"/>
      </w:rPr>
    </w:lvl>
    <w:lvl w:ilvl="4" w:tplc="66E4AFC4" w:tentative="1">
      <w:start w:val="1"/>
      <w:numFmt w:val="bullet"/>
      <w:lvlText w:val="o"/>
      <w:lvlJc w:val="left"/>
      <w:pPr>
        <w:ind w:left="3600" w:hanging="360"/>
      </w:pPr>
      <w:rPr>
        <w:rFonts w:ascii="Courier New" w:hAnsi="Courier New" w:hint="default"/>
      </w:rPr>
    </w:lvl>
    <w:lvl w:ilvl="5" w:tplc="8E886932" w:tentative="1">
      <w:start w:val="1"/>
      <w:numFmt w:val="bullet"/>
      <w:lvlText w:val=""/>
      <w:lvlJc w:val="left"/>
      <w:pPr>
        <w:ind w:left="4320" w:hanging="360"/>
      </w:pPr>
      <w:rPr>
        <w:rFonts w:ascii="Wingdings" w:hAnsi="Wingdings" w:hint="default"/>
      </w:rPr>
    </w:lvl>
    <w:lvl w:ilvl="6" w:tplc="12861F3C" w:tentative="1">
      <w:start w:val="1"/>
      <w:numFmt w:val="bullet"/>
      <w:lvlText w:val=""/>
      <w:lvlJc w:val="left"/>
      <w:pPr>
        <w:ind w:left="5040" w:hanging="360"/>
      </w:pPr>
      <w:rPr>
        <w:rFonts w:ascii="Symbol" w:hAnsi="Symbol" w:hint="default"/>
      </w:rPr>
    </w:lvl>
    <w:lvl w:ilvl="7" w:tplc="C318FF10" w:tentative="1">
      <w:start w:val="1"/>
      <w:numFmt w:val="bullet"/>
      <w:lvlText w:val="o"/>
      <w:lvlJc w:val="left"/>
      <w:pPr>
        <w:ind w:left="5760" w:hanging="360"/>
      </w:pPr>
      <w:rPr>
        <w:rFonts w:ascii="Courier New" w:hAnsi="Courier New" w:hint="default"/>
      </w:rPr>
    </w:lvl>
    <w:lvl w:ilvl="8" w:tplc="B97EC49C" w:tentative="1">
      <w:start w:val="1"/>
      <w:numFmt w:val="bullet"/>
      <w:lvlText w:val=""/>
      <w:lvlJc w:val="left"/>
      <w:pPr>
        <w:ind w:left="6480" w:hanging="360"/>
      </w:pPr>
      <w:rPr>
        <w:rFonts w:ascii="Wingdings" w:hAnsi="Wingdings" w:hint="default"/>
      </w:rPr>
    </w:lvl>
  </w:abstractNum>
  <w:abstractNum w:abstractNumId="43">
    <w:nsid w:val="7FCB64FE"/>
    <w:multiLevelType w:val="hybridMultilevel"/>
    <w:tmpl w:val="5F8011F6"/>
    <w:lvl w:ilvl="0" w:tplc="FFFFFFFF">
      <w:start w:val="1"/>
      <w:numFmt w:val="bullet"/>
      <w:pStyle w:val="a7"/>
      <w:lvlText w:val="-"/>
      <w:lvlJc w:val="left"/>
      <w:pPr>
        <w:tabs>
          <w:tab w:val="num" w:pos="360"/>
        </w:tabs>
        <w:ind w:left="36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40"/>
  </w:num>
  <w:num w:numId="3">
    <w:abstractNumId w:val="10"/>
  </w:num>
  <w:num w:numId="4">
    <w:abstractNumId w:val="9"/>
  </w:num>
  <w:num w:numId="5">
    <w:abstractNumId w:val="18"/>
  </w:num>
  <w:num w:numId="6">
    <w:abstractNumId w:val="21"/>
  </w:num>
  <w:num w:numId="7">
    <w:abstractNumId w:val="2"/>
  </w:num>
  <w:num w:numId="8">
    <w:abstractNumId w:val="13"/>
  </w:num>
  <w:num w:numId="9">
    <w:abstractNumId w:val="34"/>
  </w:num>
  <w:num w:numId="10">
    <w:abstractNumId w:val="42"/>
  </w:num>
  <w:num w:numId="11">
    <w:abstractNumId w:val="35"/>
  </w:num>
  <w:num w:numId="12">
    <w:abstractNumId w:val="30"/>
  </w:num>
  <w:num w:numId="13">
    <w:abstractNumId w:val="25"/>
  </w:num>
  <w:num w:numId="14">
    <w:abstractNumId w:val="31"/>
  </w:num>
  <w:num w:numId="15">
    <w:abstractNumId w:val="36"/>
  </w:num>
  <w:num w:numId="16">
    <w:abstractNumId w:val="11"/>
  </w:num>
  <w:num w:numId="17">
    <w:abstractNumId w:val="43"/>
  </w:num>
  <w:num w:numId="18">
    <w:abstractNumId w:val="38"/>
  </w:num>
  <w:num w:numId="19">
    <w:abstractNumId w:val="24"/>
  </w:num>
  <w:num w:numId="20">
    <w:abstractNumId w:val="28"/>
  </w:num>
  <w:num w:numId="21">
    <w:abstractNumId w:val="19"/>
  </w:num>
  <w:num w:numId="22">
    <w:abstractNumId w:val="29"/>
  </w:num>
  <w:num w:numId="23">
    <w:abstractNumId w:val="8"/>
  </w:num>
  <w:num w:numId="24">
    <w:abstractNumId w:val="7"/>
  </w:num>
  <w:num w:numId="25">
    <w:abstractNumId w:val="37"/>
  </w:num>
  <w:num w:numId="26">
    <w:abstractNumId w:val="27"/>
  </w:num>
  <w:num w:numId="27">
    <w:abstractNumId w:val="3"/>
  </w:num>
  <w:num w:numId="28">
    <w:abstractNumId w:val="26"/>
  </w:num>
  <w:num w:numId="29">
    <w:abstractNumId w:val="6"/>
  </w:num>
  <w:num w:numId="30">
    <w:abstractNumId w:val="15"/>
  </w:num>
  <w:num w:numId="31">
    <w:abstractNumId w:val="22"/>
  </w:num>
  <w:num w:numId="32">
    <w:abstractNumId w:val="4"/>
  </w:num>
  <w:num w:numId="33">
    <w:abstractNumId w:val="32"/>
  </w:num>
  <w:num w:numId="34">
    <w:abstractNumId w:val="5"/>
  </w:num>
  <w:num w:numId="35">
    <w:abstractNumId w:val="17"/>
  </w:num>
  <w:num w:numId="36">
    <w:abstractNumId w:val="1"/>
  </w:num>
  <w:num w:numId="37">
    <w:abstractNumId w:val="16"/>
  </w:num>
  <w:num w:numId="38">
    <w:abstractNumId w:val="41"/>
  </w:num>
  <w:num w:numId="39">
    <w:abstractNumId w:val="12"/>
  </w:num>
  <w:num w:numId="40">
    <w:abstractNumId w:val="20"/>
  </w:num>
  <w:num w:numId="41">
    <w:abstractNumId w:val="23"/>
  </w:num>
  <w:num w:numId="42">
    <w:abstractNumId w:val="0"/>
  </w:num>
  <w:num w:numId="43">
    <w:abstractNumId w:val="39"/>
  </w:num>
  <w:num w:numId="44">
    <w:abstractNumId w:val="33"/>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num>
  <w:num w:numId="47">
    <w:abstractNumId w:val="5"/>
    <w:lvlOverride w:ilvl="0">
      <w:startOverride w:val="1"/>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08"/>
  <w:characterSpacingControl w:val="doNotCompress"/>
  <w:footnotePr>
    <w:numRestart w:val="eachPage"/>
    <w:footnote w:id="0"/>
    <w:footnote w:id="1"/>
  </w:footnotePr>
  <w:endnotePr>
    <w:endnote w:id="0"/>
    <w:endnote w:id="1"/>
  </w:endnotePr>
  <w:compat/>
  <w:rsids>
    <w:rsidRoot w:val="005A59B8"/>
    <w:rsid w:val="00000BBF"/>
    <w:rsid w:val="00047F82"/>
    <w:rsid w:val="0007715B"/>
    <w:rsid w:val="000879D5"/>
    <w:rsid w:val="000D0F16"/>
    <w:rsid w:val="000D1D29"/>
    <w:rsid w:val="001000E8"/>
    <w:rsid w:val="00110D76"/>
    <w:rsid w:val="001479E8"/>
    <w:rsid w:val="001B29C1"/>
    <w:rsid w:val="002334F2"/>
    <w:rsid w:val="00247D8D"/>
    <w:rsid w:val="00284B73"/>
    <w:rsid w:val="00286F56"/>
    <w:rsid w:val="002C0BC9"/>
    <w:rsid w:val="002C65FB"/>
    <w:rsid w:val="002D6F13"/>
    <w:rsid w:val="002E64DF"/>
    <w:rsid w:val="00301D5E"/>
    <w:rsid w:val="00325D64"/>
    <w:rsid w:val="00341E8C"/>
    <w:rsid w:val="003420F5"/>
    <w:rsid w:val="00360028"/>
    <w:rsid w:val="0036471B"/>
    <w:rsid w:val="003649BE"/>
    <w:rsid w:val="003806EF"/>
    <w:rsid w:val="00384036"/>
    <w:rsid w:val="00431CFE"/>
    <w:rsid w:val="00476B8C"/>
    <w:rsid w:val="00483BC9"/>
    <w:rsid w:val="00484056"/>
    <w:rsid w:val="00485B6F"/>
    <w:rsid w:val="004C684C"/>
    <w:rsid w:val="0050051F"/>
    <w:rsid w:val="00566F94"/>
    <w:rsid w:val="00583DBD"/>
    <w:rsid w:val="00591711"/>
    <w:rsid w:val="00596D0B"/>
    <w:rsid w:val="005A59B8"/>
    <w:rsid w:val="005A6A95"/>
    <w:rsid w:val="005A6DF7"/>
    <w:rsid w:val="0064118A"/>
    <w:rsid w:val="006511F7"/>
    <w:rsid w:val="00705CAF"/>
    <w:rsid w:val="00737573"/>
    <w:rsid w:val="0074215B"/>
    <w:rsid w:val="007737B0"/>
    <w:rsid w:val="007F4624"/>
    <w:rsid w:val="007F48FB"/>
    <w:rsid w:val="00864DB1"/>
    <w:rsid w:val="00945E5A"/>
    <w:rsid w:val="009A4088"/>
    <w:rsid w:val="009C0AE1"/>
    <w:rsid w:val="009C57EC"/>
    <w:rsid w:val="009D2467"/>
    <w:rsid w:val="009D45E6"/>
    <w:rsid w:val="00A3526B"/>
    <w:rsid w:val="00A7165C"/>
    <w:rsid w:val="00A74420"/>
    <w:rsid w:val="00AA300E"/>
    <w:rsid w:val="00AF5323"/>
    <w:rsid w:val="00B35987"/>
    <w:rsid w:val="00B830DB"/>
    <w:rsid w:val="00B904AD"/>
    <w:rsid w:val="00BC3870"/>
    <w:rsid w:val="00BE433D"/>
    <w:rsid w:val="00C12036"/>
    <w:rsid w:val="00C25AF0"/>
    <w:rsid w:val="00C66FD1"/>
    <w:rsid w:val="00C74859"/>
    <w:rsid w:val="00CB434B"/>
    <w:rsid w:val="00D04709"/>
    <w:rsid w:val="00D32AE7"/>
    <w:rsid w:val="00D463CB"/>
    <w:rsid w:val="00D73C35"/>
    <w:rsid w:val="00DD239A"/>
    <w:rsid w:val="00DE5FEC"/>
    <w:rsid w:val="00E2554E"/>
    <w:rsid w:val="00E76842"/>
    <w:rsid w:val="00E83A11"/>
    <w:rsid w:val="00E84155"/>
    <w:rsid w:val="00E90411"/>
    <w:rsid w:val="00EC767D"/>
    <w:rsid w:val="00F75719"/>
    <w:rsid w:val="00F94BE3"/>
    <w:rsid w:val="00FB5B8D"/>
    <w:rsid w:val="00FB5D4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2" w:uiPriority="0"/>
    <w:lsdException w:name="List 3" w:uiPriority="0"/>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Outline List 1" w:uiPriority="0"/>
    <w:lsdException w:name="Outline List 2" w:uiPriority="0"/>
    <w:lsdException w:name="Balloon Text" w:uiPriority="0"/>
    <w:lsdException w:name="Table Grid" w:semiHidden="0" w:uiPriority="59" w:unhideWhenUsed="0"/>
    <w:lsdException w:name="Table Theme" w:uiPriority="0"/>
    <w:lsdException w:name="Placeholder Text" w:uiPriority="67"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rsid w:val="005A59B8"/>
    <w:pPr>
      <w:spacing w:after="0" w:line="240" w:lineRule="auto"/>
      <w:ind w:firstLine="851"/>
      <w:jc w:val="both"/>
    </w:pPr>
    <w:rPr>
      <w:rFonts w:ascii="Times New Roman" w:eastAsia="Times New Roman" w:hAnsi="Times New Roman" w:cs="Times New Roman"/>
      <w:sz w:val="24"/>
    </w:rPr>
  </w:style>
  <w:style w:type="paragraph" w:styleId="1">
    <w:name w:val="heading 1"/>
    <w:aliases w:val="Нат,Заголовок1Нат,раздел,заголовок 1,Раздел,Загол1,разд,Headline 1,Заголовок раздела,Заголовок раздела Знак Знак"/>
    <w:basedOn w:val="a8"/>
    <w:next w:val="a8"/>
    <w:link w:val="14"/>
    <w:autoRedefine/>
    <w:qFormat/>
    <w:rsid w:val="005A59B8"/>
    <w:pPr>
      <w:keepNext/>
      <w:numPr>
        <w:numId w:val="46"/>
      </w:numPr>
      <w:tabs>
        <w:tab w:val="left" w:pos="851"/>
        <w:tab w:val="left" w:pos="1134"/>
      </w:tabs>
      <w:outlineLvl w:val="0"/>
    </w:pPr>
    <w:rPr>
      <w:rFonts w:eastAsia="MS ????"/>
      <w:b/>
      <w:bCs/>
      <w:sz w:val="28"/>
      <w:szCs w:val="28"/>
    </w:rPr>
  </w:style>
  <w:style w:type="paragraph" w:styleId="20">
    <w:name w:val="heading 2"/>
    <w:aliases w:val="Заголовок2Нат,Заголовок 2+полужирный,подразд,подразд Знак,Заголовок 2 Знак1,Заголовок 2+полужирный Знак,подразд Знак1,Заголовок 2 Знак Знак,подразд Знак Знак,Heading 2 Char,Char Char,Char,Подраздел, Char Char, Char"/>
    <w:basedOn w:val="a8"/>
    <w:next w:val="a8"/>
    <w:link w:val="27"/>
    <w:autoRedefine/>
    <w:qFormat/>
    <w:rsid w:val="005A59B8"/>
    <w:pPr>
      <w:keepNext/>
      <w:numPr>
        <w:ilvl w:val="1"/>
        <w:numId w:val="46"/>
      </w:numPr>
      <w:tabs>
        <w:tab w:val="left" w:pos="851"/>
      </w:tabs>
      <w:spacing w:before="60" w:after="60"/>
      <w:outlineLvl w:val="1"/>
    </w:pPr>
    <w:rPr>
      <w:rFonts w:eastAsia="MS ????"/>
      <w:b/>
      <w:szCs w:val="26"/>
    </w:rPr>
  </w:style>
  <w:style w:type="paragraph" w:styleId="30">
    <w:name w:val="heading 3"/>
    <w:aliases w:val="Заголовок3Нат,пункт,Заголовок 3 Знак Знак Знак,Заголовок 3 Знак1,Заголовок 3 Знак Знак Знак1,Заголовок 3 Знак2,Заголовок 3 Знак Знак Знак2,Заголовок 3 Знак5,Заголовок 3 Знак Знак Знак3,Заголовок 3 Знак11,Заголовок 3 Знак Знак Знак11,ioieo"/>
    <w:basedOn w:val="a8"/>
    <w:next w:val="a8"/>
    <w:link w:val="32"/>
    <w:autoRedefine/>
    <w:qFormat/>
    <w:rsid w:val="001000E8"/>
    <w:pPr>
      <w:keepNext/>
      <w:numPr>
        <w:ilvl w:val="2"/>
        <w:numId w:val="46"/>
      </w:numPr>
      <w:tabs>
        <w:tab w:val="left" w:pos="993"/>
      </w:tabs>
      <w:spacing w:before="60" w:after="60"/>
      <w:outlineLvl w:val="2"/>
    </w:pPr>
    <w:rPr>
      <w:rFonts w:eastAsia="MS ????"/>
      <w:b/>
      <w:szCs w:val="24"/>
    </w:rPr>
  </w:style>
  <w:style w:type="paragraph" w:styleId="4">
    <w:name w:val="heading 4"/>
    <w:aliases w:val="Заголовок4Нат,прилож.,Заголовок 4 Знак2,Заголовок 4 Знак1 Знак1,Заголовок 4 Знак1 Знак Знак Знак,Заголовок 4 Знак1 Знак Знак1,Заголовок 4 Знак Знак Знак,Заголовок 4 Знак1 Знак Знак,Заголовок 4 Знак Знак,Заголовок 4 Знак1 Знак,Heading 4 Ch"/>
    <w:basedOn w:val="a8"/>
    <w:next w:val="a8"/>
    <w:link w:val="41"/>
    <w:autoRedefine/>
    <w:qFormat/>
    <w:rsid w:val="00C66FD1"/>
    <w:pPr>
      <w:keepNext/>
      <w:numPr>
        <w:ilvl w:val="3"/>
        <w:numId w:val="46"/>
      </w:numPr>
      <w:tabs>
        <w:tab w:val="left" w:pos="851"/>
      </w:tabs>
      <w:spacing w:before="60" w:after="60"/>
      <w:outlineLvl w:val="3"/>
    </w:pPr>
    <w:rPr>
      <w:rFonts w:eastAsia="MS ????"/>
      <w:b/>
      <w:bCs/>
      <w:iCs/>
      <w:szCs w:val="20"/>
    </w:rPr>
  </w:style>
  <w:style w:type="paragraph" w:styleId="5">
    <w:name w:val="heading 5"/>
    <w:aliases w:val="аннот.др,наимен,маркер,Заголовок 5 Знак1 Знак Знак,аннот.др Знак Знак Знак,наимен Знак Знак Знак,Заголовок 5 Знак Знак Знак Знак"/>
    <w:basedOn w:val="a8"/>
    <w:next w:val="a8"/>
    <w:link w:val="50"/>
    <w:qFormat/>
    <w:rsid w:val="005A59B8"/>
    <w:pPr>
      <w:keepNext/>
      <w:keepLines/>
      <w:numPr>
        <w:ilvl w:val="4"/>
        <w:numId w:val="46"/>
      </w:numPr>
      <w:spacing w:before="60" w:after="60" w:line="360" w:lineRule="auto"/>
      <w:outlineLvl w:val="4"/>
    </w:pPr>
    <w:rPr>
      <w:rFonts w:ascii="Calibri" w:eastAsia="MS ????" w:hAnsi="Calibri"/>
      <w:b/>
      <w:szCs w:val="20"/>
    </w:rPr>
  </w:style>
  <w:style w:type="paragraph" w:styleId="6">
    <w:name w:val="heading 6"/>
    <w:basedOn w:val="a8"/>
    <w:next w:val="a8"/>
    <w:link w:val="60"/>
    <w:qFormat/>
    <w:rsid w:val="005A59B8"/>
    <w:pPr>
      <w:keepNext/>
      <w:keepLines/>
      <w:numPr>
        <w:ilvl w:val="5"/>
        <w:numId w:val="46"/>
      </w:numPr>
      <w:spacing w:before="200"/>
      <w:outlineLvl w:val="5"/>
    </w:pPr>
    <w:rPr>
      <w:rFonts w:ascii="Cambria" w:eastAsia="MS ????" w:hAnsi="Cambria"/>
      <w:i/>
      <w:iCs/>
      <w:color w:val="243F60"/>
      <w:szCs w:val="20"/>
    </w:rPr>
  </w:style>
  <w:style w:type="paragraph" w:styleId="7">
    <w:name w:val="heading 7"/>
    <w:basedOn w:val="a8"/>
    <w:next w:val="a8"/>
    <w:link w:val="70"/>
    <w:qFormat/>
    <w:rsid w:val="005A59B8"/>
    <w:pPr>
      <w:keepNext/>
      <w:keepLines/>
      <w:numPr>
        <w:ilvl w:val="6"/>
        <w:numId w:val="46"/>
      </w:numPr>
      <w:spacing w:before="200"/>
      <w:outlineLvl w:val="6"/>
    </w:pPr>
    <w:rPr>
      <w:rFonts w:ascii="Cambria" w:eastAsia="MS ????" w:hAnsi="Cambria"/>
      <w:i/>
      <w:iCs/>
      <w:color w:val="404040"/>
      <w:szCs w:val="20"/>
    </w:rPr>
  </w:style>
  <w:style w:type="paragraph" w:styleId="8">
    <w:name w:val="heading 8"/>
    <w:basedOn w:val="a8"/>
    <w:next w:val="a8"/>
    <w:link w:val="80"/>
    <w:qFormat/>
    <w:rsid w:val="005A59B8"/>
    <w:pPr>
      <w:keepNext/>
      <w:keepLines/>
      <w:numPr>
        <w:ilvl w:val="7"/>
        <w:numId w:val="46"/>
      </w:numPr>
      <w:spacing w:before="200"/>
      <w:outlineLvl w:val="7"/>
    </w:pPr>
    <w:rPr>
      <w:rFonts w:ascii="Cambria" w:eastAsia="MS ????" w:hAnsi="Cambria"/>
      <w:color w:val="404040"/>
      <w:sz w:val="20"/>
      <w:szCs w:val="20"/>
    </w:rPr>
  </w:style>
  <w:style w:type="paragraph" w:styleId="9">
    <w:name w:val="heading 9"/>
    <w:aliases w:val="Заголовок приложения"/>
    <w:basedOn w:val="a8"/>
    <w:next w:val="a8"/>
    <w:link w:val="90"/>
    <w:qFormat/>
    <w:rsid w:val="005A59B8"/>
    <w:pPr>
      <w:keepNext/>
      <w:keepLines/>
      <w:numPr>
        <w:ilvl w:val="8"/>
        <w:numId w:val="46"/>
      </w:numPr>
      <w:spacing w:before="200"/>
      <w:outlineLvl w:val="8"/>
    </w:pPr>
    <w:rPr>
      <w:rFonts w:ascii="Cambria" w:eastAsia="MS ????" w:hAnsi="Cambria"/>
      <w:i/>
      <w:iCs/>
      <w:color w:val="404040"/>
      <w:sz w:val="20"/>
      <w:szCs w:val="20"/>
    </w:rPr>
  </w:style>
  <w:style w:type="character" w:default="1" w:styleId="a9">
    <w:name w:val="Default Paragraph Font"/>
    <w:uiPriority w:val="1"/>
    <w:semiHidden/>
    <w:unhideWhenUsed/>
  </w:style>
  <w:style w:type="table" w:default="1" w:styleId="aa">
    <w:name w:val="Normal Table"/>
    <w:uiPriority w:val="99"/>
    <w:semiHidden/>
    <w:unhideWhenUsed/>
    <w:qFormat/>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4">
    <w:name w:val="Заголовок 1 Знак"/>
    <w:aliases w:val="Нат Знак,Заголовок1Нат Знак,раздел Знак1,заголовок 1 Знак1,Раздел Знак1,Загол1 Знак1,разд Знак1,Headline 1 Знак1,Заголовок раздела Знак1,Заголовок раздела Знак Знак Знак1"/>
    <w:basedOn w:val="a9"/>
    <w:link w:val="1"/>
    <w:rsid w:val="005A59B8"/>
    <w:rPr>
      <w:rFonts w:ascii="Times New Roman" w:eastAsia="MS ????" w:hAnsi="Times New Roman" w:cs="Times New Roman"/>
      <w:b/>
      <w:bCs/>
      <w:sz w:val="28"/>
      <w:szCs w:val="28"/>
    </w:rPr>
  </w:style>
  <w:style w:type="character" w:customStyle="1" w:styleId="27">
    <w:name w:val="Заголовок 2 Знак"/>
    <w:aliases w:val="Заголовок2Нат Знак,Заголовок 2+полужирный Знак1,подразд Знак2,подразд Знак Знак1,Заголовок 2 Знак1 Знак,Заголовок 2+полужирный Знак Знак,подразд Знак1 Знак,Заголовок 2 Знак Знак Знак,подразд Знак Знак Знак,Heading 2 Char Знак,Char Знак"/>
    <w:basedOn w:val="a9"/>
    <w:link w:val="20"/>
    <w:rsid w:val="005A59B8"/>
    <w:rPr>
      <w:rFonts w:ascii="Times New Roman" w:eastAsia="MS ????" w:hAnsi="Times New Roman" w:cs="Times New Roman"/>
      <w:b/>
      <w:sz w:val="24"/>
      <w:szCs w:val="26"/>
    </w:rPr>
  </w:style>
  <w:style w:type="character" w:customStyle="1" w:styleId="32">
    <w:name w:val="Заголовок 3 Знак"/>
    <w:aliases w:val="Заголовок3Нат Знак,пункт Знак2,Заголовок 3 Знак Знак Знак Знак2,Заголовок 3 Знак1 Знак2,Заголовок 3 Знак Знак Знак1 Знак2,Заголовок 3 Знак2 Знак2,Заголовок 3 Знак Знак Знак2 Знак2,Заголовок 3 Знак5 Знак2,Заголовок 3 Знак11 Знак1"/>
    <w:basedOn w:val="a9"/>
    <w:link w:val="30"/>
    <w:rsid w:val="001000E8"/>
    <w:rPr>
      <w:rFonts w:ascii="Times New Roman" w:eastAsia="MS ????" w:hAnsi="Times New Roman" w:cs="Times New Roman"/>
      <w:b/>
      <w:sz w:val="24"/>
      <w:szCs w:val="24"/>
    </w:rPr>
  </w:style>
  <w:style w:type="character" w:customStyle="1" w:styleId="41">
    <w:name w:val="Заголовок 4 Знак"/>
    <w:aliases w:val="Заголовок4Нат Знак,прилож. Знак1,Заголовок 4 Знак2 Знак1,Заголовок 4 Знак1 Знак1 Знак1,Заголовок 4 Знак1 Знак Знак Знак Знак1,Заголовок 4 Знак1 Знак Знак1 Знак1,Заголовок 4 Знак Знак Знак Знак1,Заголовок 4 Знак1 Знак Знак Знак2"/>
    <w:basedOn w:val="a9"/>
    <w:link w:val="4"/>
    <w:rsid w:val="00C66FD1"/>
    <w:rPr>
      <w:rFonts w:ascii="Times New Roman" w:eastAsia="MS ????" w:hAnsi="Times New Roman" w:cs="Times New Roman"/>
      <w:b/>
      <w:bCs/>
      <w:iCs/>
      <w:sz w:val="24"/>
      <w:szCs w:val="20"/>
    </w:rPr>
  </w:style>
  <w:style w:type="character" w:customStyle="1" w:styleId="50">
    <w:name w:val="Заголовок 5 Знак"/>
    <w:aliases w:val="аннот.др Знак2,наимен Знак2,маркер Знак1,Заголовок 5 Знак1 Знак Знак Знак,аннот.др Знак Знак Знак Знак,наимен Знак Знак Знак Знак,Заголовок 5 Знак Знак Знак Знак Знак"/>
    <w:basedOn w:val="a9"/>
    <w:link w:val="5"/>
    <w:rsid w:val="005A59B8"/>
    <w:rPr>
      <w:rFonts w:ascii="Calibri" w:eastAsia="MS ????" w:hAnsi="Calibri" w:cs="Times New Roman"/>
      <w:b/>
      <w:sz w:val="24"/>
      <w:szCs w:val="20"/>
    </w:rPr>
  </w:style>
  <w:style w:type="character" w:customStyle="1" w:styleId="60">
    <w:name w:val="Заголовок 6 Знак"/>
    <w:basedOn w:val="a9"/>
    <w:link w:val="6"/>
    <w:rsid w:val="005A59B8"/>
    <w:rPr>
      <w:rFonts w:ascii="Cambria" w:eastAsia="MS ????" w:hAnsi="Cambria" w:cs="Times New Roman"/>
      <w:i/>
      <w:iCs/>
      <w:color w:val="243F60"/>
      <w:sz w:val="24"/>
      <w:szCs w:val="20"/>
    </w:rPr>
  </w:style>
  <w:style w:type="character" w:customStyle="1" w:styleId="70">
    <w:name w:val="Заголовок 7 Знак"/>
    <w:basedOn w:val="a9"/>
    <w:link w:val="7"/>
    <w:rsid w:val="005A59B8"/>
    <w:rPr>
      <w:rFonts w:ascii="Cambria" w:eastAsia="MS ????" w:hAnsi="Cambria" w:cs="Times New Roman"/>
      <w:i/>
      <w:iCs/>
      <w:color w:val="404040"/>
      <w:sz w:val="24"/>
      <w:szCs w:val="20"/>
    </w:rPr>
  </w:style>
  <w:style w:type="character" w:customStyle="1" w:styleId="80">
    <w:name w:val="Заголовок 8 Знак"/>
    <w:basedOn w:val="a9"/>
    <w:link w:val="8"/>
    <w:rsid w:val="005A59B8"/>
    <w:rPr>
      <w:rFonts w:ascii="Cambria" w:eastAsia="MS ????" w:hAnsi="Cambria" w:cs="Times New Roman"/>
      <w:color w:val="404040"/>
      <w:sz w:val="20"/>
      <w:szCs w:val="20"/>
    </w:rPr>
  </w:style>
  <w:style w:type="character" w:customStyle="1" w:styleId="90">
    <w:name w:val="Заголовок 9 Знак"/>
    <w:aliases w:val="Заголовок приложения Знак"/>
    <w:basedOn w:val="a9"/>
    <w:link w:val="9"/>
    <w:rsid w:val="005A59B8"/>
    <w:rPr>
      <w:rFonts w:ascii="Cambria" w:eastAsia="MS ????" w:hAnsi="Cambria" w:cs="Times New Roman"/>
      <w:i/>
      <w:iCs/>
      <w:color w:val="404040"/>
      <w:sz w:val="20"/>
      <w:szCs w:val="20"/>
    </w:rPr>
  </w:style>
  <w:style w:type="paragraph" w:styleId="ac">
    <w:name w:val="Balloon Text"/>
    <w:basedOn w:val="a8"/>
    <w:link w:val="ad"/>
    <w:semiHidden/>
    <w:rsid w:val="005A59B8"/>
    <w:rPr>
      <w:rFonts w:ascii="Tahoma" w:eastAsia="Calibri" w:hAnsi="Tahoma"/>
      <w:sz w:val="16"/>
      <w:szCs w:val="20"/>
    </w:rPr>
  </w:style>
  <w:style w:type="character" w:customStyle="1" w:styleId="ad">
    <w:name w:val="Текст выноски Знак"/>
    <w:basedOn w:val="a9"/>
    <w:link w:val="ac"/>
    <w:semiHidden/>
    <w:rsid w:val="005A59B8"/>
    <w:rPr>
      <w:rFonts w:ascii="Tahoma" w:eastAsia="Calibri" w:hAnsi="Tahoma" w:cs="Times New Roman"/>
      <w:sz w:val="16"/>
      <w:szCs w:val="20"/>
    </w:rPr>
  </w:style>
  <w:style w:type="character" w:customStyle="1" w:styleId="Heading2Char1">
    <w:name w:val="Heading 2 Char1"/>
    <w:aliases w:val="Заголовок2Нат Char,Заголовок 2+полужирный Char,подразд Char,подразд Знак Char,Заголовок 2 Знак1 Char,Заголовок 2+полужирный Знак Char,подразд Знак1 Char,Заголовок 2 Знак Знак Char,подразд Знак Знак Char,Heading 2 Char Char,Char Char Cha"/>
    <w:semiHidden/>
    <w:locked/>
    <w:rsid w:val="005A59B8"/>
    <w:rPr>
      <w:rFonts w:ascii="Cambria" w:hAnsi="Cambria" w:cs="Times New Roman"/>
      <w:b/>
      <w:bCs/>
      <w:i/>
      <w:iCs/>
      <w:sz w:val="28"/>
      <w:szCs w:val="28"/>
      <w:lang w:eastAsia="en-US"/>
    </w:rPr>
  </w:style>
  <w:style w:type="character" w:customStyle="1" w:styleId="Heading4Char">
    <w:name w:val="Heading 4 Char"/>
    <w:aliases w:val="Заголовок4Нат Char,прилож. Char,Заголовок 4 Знак2 Char,Заголовок 4 Знак1 Знак1 Char,Заголовок 4 Знак1 Знак Знак Знак Char,Заголовок 4 Знак1 Знак Знак1 Char,Заголовок 4 Знак Знак Знак Char,Заголовок 4 Знак1 Знак Знак Char,Heading 4 Ch Cha"/>
    <w:semiHidden/>
    <w:locked/>
    <w:rsid w:val="005A59B8"/>
    <w:rPr>
      <w:rFonts w:ascii="Calibri" w:hAnsi="Calibri" w:cs="Times New Roman"/>
      <w:b/>
      <w:bCs/>
      <w:sz w:val="28"/>
      <w:szCs w:val="28"/>
      <w:lang w:eastAsia="en-US"/>
    </w:rPr>
  </w:style>
  <w:style w:type="character" w:customStyle="1" w:styleId="Heading2Char110">
    <w:name w:val="Heading 2 Char110"/>
    <w:aliases w:val="Заголовок2Нат Char11,Заголовок 2+полужирный Char11,подразд Char11,подразд Знак Char11,Заголовок 2 Знак1 Char11,Заголовок 2+полужирный Знак Char11,подразд Знак1 Char11,Заголовок 2 Знак Знак Char11,подразд Знак Знак Char11,Char Char Cha2"/>
    <w:semiHidden/>
    <w:locked/>
    <w:rsid w:val="005A59B8"/>
    <w:rPr>
      <w:rFonts w:ascii="Cambria" w:hAnsi="Cambria" w:cs="Times New Roman"/>
      <w:b/>
      <w:bCs/>
      <w:i/>
      <w:iCs/>
      <w:sz w:val="28"/>
      <w:szCs w:val="28"/>
      <w:lang w:eastAsia="en-US"/>
    </w:rPr>
  </w:style>
  <w:style w:type="character" w:customStyle="1" w:styleId="Heading4Char11">
    <w:name w:val="Heading 4 Char11"/>
    <w:aliases w:val="Заголовок4Нат Char11,прилож. Char11,Заголовок 4 Знак2 Char11,Заголовок 4 Знак1 Знак1 Char11,Заголовок 4 Знак1 Знак Знак Знак Char11,Заголовок 4 Знак1 Знак Знак1 Char11,Заголовок 4 Знак Знак Знак Char11,Заголовок 4 Знак1 Знак Знак Char1"/>
    <w:semiHidden/>
    <w:locked/>
    <w:rsid w:val="005A59B8"/>
    <w:rPr>
      <w:rFonts w:ascii="Calibri" w:hAnsi="Calibri" w:cs="Times New Roman"/>
      <w:b/>
      <w:bCs/>
      <w:sz w:val="28"/>
      <w:szCs w:val="28"/>
      <w:lang w:eastAsia="en-US"/>
    </w:rPr>
  </w:style>
  <w:style w:type="character" w:customStyle="1" w:styleId="Heading2Char19">
    <w:name w:val="Heading 2 Char19"/>
    <w:aliases w:val="Заголовок2Нат Char10,Заголовок 2+полужирный Char10,подразд Char10,подразд Знак Char10,Заголовок 2 Знак1 Char10,Заголовок 2+полужирный Знак Char10,подразд Знак1 Char10,Заголовок 2 Знак Знак Char10,подразд Знак Знак Char10,Char Char Cha1"/>
    <w:semiHidden/>
    <w:locked/>
    <w:rsid w:val="005A59B8"/>
    <w:rPr>
      <w:rFonts w:ascii="Cambria" w:hAnsi="Cambria" w:cs="Times New Roman"/>
      <w:b/>
      <w:bCs/>
      <w:i/>
      <w:iCs/>
      <w:sz w:val="28"/>
      <w:szCs w:val="28"/>
      <w:lang w:eastAsia="en-US"/>
    </w:rPr>
  </w:style>
  <w:style w:type="character" w:customStyle="1" w:styleId="Heading4Char10">
    <w:name w:val="Heading 4 Char10"/>
    <w:aliases w:val="Заголовок4Нат Char10,прилож. Char10,Заголовок 4 Знак2 Char10,Заголовок 4 Знак1 Знак1 Char10,Заголовок 4 Знак1 Знак Знак Знак Char10,Заголовок 4 Знак1 Знак Знак1 Char10,Заголовок 4 Знак Знак Знак Char10,Заголовок 4 Знак1 Знак Знак Char12"/>
    <w:semiHidden/>
    <w:locked/>
    <w:rsid w:val="005A59B8"/>
    <w:rPr>
      <w:rFonts w:ascii="Calibri" w:hAnsi="Calibri" w:cs="Times New Roman"/>
      <w:b/>
      <w:bCs/>
      <w:sz w:val="28"/>
      <w:szCs w:val="28"/>
      <w:lang w:eastAsia="en-US"/>
    </w:rPr>
  </w:style>
  <w:style w:type="character" w:customStyle="1" w:styleId="Heading2Char18">
    <w:name w:val="Heading 2 Char18"/>
    <w:aliases w:val="Заголовок2Нат Char9,Заголовок 2+полужирный Char9,подразд Char9,подразд Знак Char9,Заголовок 2 Знак1 Char9,Заголовок 2+полужирный Знак Char9,подразд Знак1 Char9,Заголовок 2 Знак Знак Char9,подразд Знак Знак Char9,Heading 2 Char Char9"/>
    <w:semiHidden/>
    <w:locked/>
    <w:rsid w:val="005A59B8"/>
    <w:rPr>
      <w:rFonts w:ascii="Cambria" w:hAnsi="Cambria" w:cs="Times New Roman"/>
      <w:b/>
      <w:bCs/>
      <w:i/>
      <w:iCs/>
      <w:sz w:val="28"/>
      <w:szCs w:val="28"/>
      <w:lang w:eastAsia="en-US"/>
    </w:rPr>
  </w:style>
  <w:style w:type="character" w:customStyle="1" w:styleId="Heading4Char9">
    <w:name w:val="Heading 4 Char9"/>
    <w:aliases w:val="Заголовок4Нат Char9,прилож. Char9,Заголовок 4 Знак2 Char9,Заголовок 4 Знак1 Знак1 Char9,Заголовок 4 Знак1 Знак Знак Знак Char9,Заголовок 4 Знак1 Знак Знак1 Char9,Заголовок 4 Знак Знак Знак Char9,Заголовок 4 Знак1 Знак Знак Char9"/>
    <w:semiHidden/>
    <w:locked/>
    <w:rsid w:val="005A59B8"/>
    <w:rPr>
      <w:rFonts w:ascii="Calibri" w:hAnsi="Calibri" w:cs="Times New Roman"/>
      <w:b/>
      <w:bCs/>
      <w:sz w:val="28"/>
      <w:szCs w:val="28"/>
      <w:lang w:eastAsia="en-US"/>
    </w:rPr>
  </w:style>
  <w:style w:type="character" w:customStyle="1" w:styleId="Heading2Char17">
    <w:name w:val="Heading 2 Char17"/>
    <w:aliases w:val="Заголовок2Нат Char8,Заголовок 2+полужирный Char8,подразд Char8,подразд Знак Char8,Заголовок 2 Знак1 Char8,Заголовок 2+полужирный Знак Char8,подразд Знак1 Char8,Заголовок 2 Знак Знак Char8,подразд Знак Знак Char8,Heading 2 Char Char8"/>
    <w:semiHidden/>
    <w:rsid w:val="005A59B8"/>
    <w:rPr>
      <w:rFonts w:ascii="Cambria" w:hAnsi="Cambria"/>
      <w:b/>
      <w:i/>
      <w:sz w:val="28"/>
      <w:lang w:eastAsia="en-US"/>
    </w:rPr>
  </w:style>
  <w:style w:type="character" w:customStyle="1" w:styleId="Heading4Char8">
    <w:name w:val="Heading 4 Char8"/>
    <w:aliases w:val="Заголовок4Нат Char8,прилож. Char8,Заголовок 4 Знак2 Char8,Заголовок 4 Знак1 Знак1 Char8,Заголовок 4 Знак1 Знак Знак Знак Char8,Заголовок 4 Знак1 Знак Знак1 Char8,Заголовок 4 Знак Знак Знак Char8,Заголовок 4 Знак1 Знак Знак Char8"/>
    <w:semiHidden/>
    <w:rsid w:val="005A59B8"/>
    <w:rPr>
      <w:rFonts w:ascii="Calibri" w:hAnsi="Calibri"/>
      <w:b/>
      <w:sz w:val="28"/>
      <w:lang w:eastAsia="en-US"/>
    </w:rPr>
  </w:style>
  <w:style w:type="character" w:customStyle="1" w:styleId="Heading2Char16">
    <w:name w:val="Heading 2 Char16"/>
    <w:aliases w:val="Заголовок2Нат Char7,Заголовок 2+полужирный Char7,подразд Char7,подразд Знак Char7,Заголовок 2 Знак1 Char7,Заголовок 2+полужирный Знак Char7,подразд Знак1 Char7,Заголовок 2 Знак Знак Char7,подразд Знак Знак Char7,Heading 2 Char Char7"/>
    <w:semiHidden/>
    <w:locked/>
    <w:rsid w:val="005A59B8"/>
    <w:rPr>
      <w:rFonts w:ascii="Cambria" w:hAnsi="Cambria"/>
      <w:b/>
      <w:i/>
      <w:sz w:val="28"/>
      <w:lang w:eastAsia="en-US"/>
    </w:rPr>
  </w:style>
  <w:style w:type="character" w:customStyle="1" w:styleId="Heading4Char7">
    <w:name w:val="Heading 4 Char7"/>
    <w:aliases w:val="Заголовок4Нат Char7,прилож. Char7,Заголовок 4 Знак2 Char7,Заголовок 4 Знак1 Знак1 Char7,Заголовок 4 Знак1 Знак Знак Знак Char7,Заголовок 4 Знак1 Знак Знак1 Char7,Заголовок 4 Знак Знак Знак Char7,Заголовок 4 Знак1 Знак Знак Char7"/>
    <w:semiHidden/>
    <w:locked/>
    <w:rsid w:val="005A59B8"/>
    <w:rPr>
      <w:rFonts w:ascii="Calibri" w:hAnsi="Calibri"/>
      <w:b/>
      <w:sz w:val="28"/>
      <w:lang w:eastAsia="en-US"/>
    </w:rPr>
  </w:style>
  <w:style w:type="character" w:customStyle="1" w:styleId="Heading2Char15">
    <w:name w:val="Heading 2 Char15"/>
    <w:aliases w:val="Заголовок2Нат Char6,Заголовок 2+полужирный Char6,подразд Char6,подразд Знак Char6,Заголовок 2 Знак1 Char6,Заголовок 2+полужирный Знак Char6,подразд Знак1 Char6,Заголовок 2 Знак Знак Char6,подразд Знак Знак Char6,Heading 2 Char Char6"/>
    <w:semiHidden/>
    <w:locked/>
    <w:rsid w:val="005A59B8"/>
    <w:rPr>
      <w:rFonts w:ascii="Cambria" w:hAnsi="Cambria"/>
      <w:b/>
      <w:i/>
      <w:sz w:val="28"/>
      <w:lang w:eastAsia="en-US"/>
    </w:rPr>
  </w:style>
  <w:style w:type="character" w:customStyle="1" w:styleId="Heading4Char6">
    <w:name w:val="Heading 4 Char6"/>
    <w:aliases w:val="Заголовок4Нат Char6,прилож. Char6,Заголовок 4 Знак2 Char6,Заголовок 4 Знак1 Знак1 Char6,Заголовок 4 Знак1 Знак Знак Знак Char6,Заголовок 4 Знак1 Знак Знак1 Char6,Заголовок 4 Знак Знак Знак Char6,Заголовок 4 Знак1 Знак Знак Char6"/>
    <w:semiHidden/>
    <w:locked/>
    <w:rsid w:val="005A59B8"/>
    <w:rPr>
      <w:rFonts w:ascii="Calibri" w:hAnsi="Calibri"/>
      <w:b/>
      <w:sz w:val="28"/>
      <w:lang w:eastAsia="en-US"/>
    </w:rPr>
  </w:style>
  <w:style w:type="character" w:customStyle="1" w:styleId="Heading2Char14">
    <w:name w:val="Heading 2 Char14"/>
    <w:aliases w:val="Заголовок2Нат Char5,Заголовок 2+полужирный Char5,подразд Char5,подразд Знак Char5,Заголовок 2 Знак1 Char5,Заголовок 2+полужирный Знак Char5,подразд Знак1 Char5,Заголовок 2 Знак Знак Char5,подразд Знак Знак Char5,Heading 2 Char Char5"/>
    <w:semiHidden/>
    <w:locked/>
    <w:rsid w:val="005A59B8"/>
    <w:rPr>
      <w:rFonts w:ascii="Cambria" w:hAnsi="Cambria"/>
      <w:b/>
      <w:i/>
      <w:sz w:val="28"/>
      <w:lang w:eastAsia="en-US"/>
    </w:rPr>
  </w:style>
  <w:style w:type="character" w:customStyle="1" w:styleId="Heading4Char5">
    <w:name w:val="Heading 4 Char5"/>
    <w:aliases w:val="Заголовок4Нат Char5,прилож. Char5,Заголовок 4 Знак2 Char5,Заголовок 4 Знак1 Знак1 Char5,Заголовок 4 Знак1 Знак Знак Знак Char5,Заголовок 4 Знак1 Знак Знак1 Char5,Заголовок 4 Знак Знак Знак Char5,Заголовок 4 Знак1 Знак Знак Char5"/>
    <w:semiHidden/>
    <w:locked/>
    <w:rsid w:val="005A59B8"/>
    <w:rPr>
      <w:rFonts w:ascii="Calibri" w:hAnsi="Calibri"/>
      <w:b/>
      <w:sz w:val="28"/>
      <w:lang w:eastAsia="en-US"/>
    </w:rPr>
  </w:style>
  <w:style w:type="character" w:customStyle="1" w:styleId="Heading2Char13">
    <w:name w:val="Heading 2 Char13"/>
    <w:aliases w:val="Заголовок2Нат Char4,Заголовок 2+полужирный Char4,подразд Char4,подразд Знак Char4,Заголовок 2 Знак1 Char4,Заголовок 2+полужирный Знак Char4,подразд Знак1 Char4,Заголовок 2 Знак Знак Char4,подразд Знак Знак Char4,Heading 2 Char Char4"/>
    <w:semiHidden/>
    <w:locked/>
    <w:rsid w:val="005A59B8"/>
    <w:rPr>
      <w:rFonts w:ascii="Cambria" w:hAnsi="Cambria"/>
      <w:b/>
      <w:i/>
      <w:sz w:val="28"/>
      <w:lang w:eastAsia="en-US"/>
    </w:rPr>
  </w:style>
  <w:style w:type="character" w:customStyle="1" w:styleId="Heading4Char4">
    <w:name w:val="Heading 4 Char4"/>
    <w:aliases w:val="Заголовок4Нат Char4,прилож. Char4,Заголовок 4 Знак2 Char4,Заголовок 4 Знак1 Знак1 Char4,Заголовок 4 Знак1 Знак Знак Знак Char4,Заголовок 4 Знак1 Знак Знак1 Char4,Заголовок 4 Знак Знак Знак Char4,Заголовок 4 Знак1 Знак Знак Char4"/>
    <w:semiHidden/>
    <w:locked/>
    <w:rsid w:val="005A59B8"/>
    <w:rPr>
      <w:rFonts w:ascii="Calibri" w:hAnsi="Calibri"/>
      <w:b/>
      <w:sz w:val="28"/>
      <w:lang w:eastAsia="en-US"/>
    </w:rPr>
  </w:style>
  <w:style w:type="character" w:customStyle="1" w:styleId="Heading2Char12">
    <w:name w:val="Heading 2 Char12"/>
    <w:aliases w:val="Заголовок2Нат Char3,Заголовок 2+полужирный Char3,подразд Char3,подразд Знак Char3,Заголовок 2 Знак1 Char3,Заголовок 2+полужирный Знак Char3,подразд Знак1 Char3,Заголовок 2 Знак Знак Char3,подразд Знак Знак Char3,Heading 2 Char Char3"/>
    <w:semiHidden/>
    <w:locked/>
    <w:rsid w:val="005A59B8"/>
    <w:rPr>
      <w:rFonts w:ascii="Cambria" w:hAnsi="Cambria"/>
      <w:b/>
      <w:i/>
      <w:sz w:val="28"/>
      <w:lang w:eastAsia="en-US"/>
    </w:rPr>
  </w:style>
  <w:style w:type="character" w:customStyle="1" w:styleId="Heading4Char3">
    <w:name w:val="Heading 4 Char3"/>
    <w:aliases w:val="Заголовок4Нат Char3,прилож. Char3,Заголовок 4 Знак2 Char3,Заголовок 4 Знак1 Знак1 Char3,Заголовок 4 Знак1 Знак Знак Знак Char3,Заголовок 4 Знак1 Знак Знак1 Char3,Заголовок 4 Знак Знак Знак Char3,Заголовок 4 Знак1 Знак Знак Char3"/>
    <w:semiHidden/>
    <w:locked/>
    <w:rsid w:val="005A59B8"/>
    <w:rPr>
      <w:rFonts w:ascii="Calibri" w:hAnsi="Calibri"/>
      <w:b/>
      <w:sz w:val="28"/>
      <w:lang w:eastAsia="en-US"/>
    </w:rPr>
  </w:style>
  <w:style w:type="character" w:customStyle="1" w:styleId="Heading2Char11">
    <w:name w:val="Heading 2 Char11"/>
    <w:aliases w:val="Заголовок2Нат Char2,Заголовок 2+полужирный Char2,подразд Char2,подразд Знак Char2,Заголовок 2 Знак1 Char2,Заголовок 2+полужирный Знак Char2,подразд Знак1 Char2,Заголовок 2 Знак Знак Char2,подразд Знак Знак Char2,Heading 2 Char Char2"/>
    <w:semiHidden/>
    <w:locked/>
    <w:rsid w:val="005A59B8"/>
    <w:rPr>
      <w:rFonts w:ascii="Cambria" w:hAnsi="Cambria"/>
      <w:b/>
      <w:i/>
      <w:sz w:val="28"/>
      <w:lang w:eastAsia="en-US"/>
    </w:rPr>
  </w:style>
  <w:style w:type="character" w:customStyle="1" w:styleId="Heading4Char2">
    <w:name w:val="Heading 4 Char2"/>
    <w:aliases w:val="Заголовок4Нат Char2,прилож. Char2,Заголовок 4 Знак2 Char2,Заголовок 4 Знак1 Знак1 Char2,Заголовок 4 Знак1 Знак Знак Знак Char2,Заголовок 4 Знак1 Знак Знак1 Char2,Заголовок 4 Знак Знак Знак Char2,Заголовок 4 Знак1 Знак Знак Char2"/>
    <w:semiHidden/>
    <w:locked/>
    <w:rsid w:val="005A59B8"/>
    <w:rPr>
      <w:rFonts w:ascii="Calibri" w:hAnsi="Calibri"/>
      <w:b/>
      <w:sz w:val="28"/>
      <w:lang w:eastAsia="en-US"/>
    </w:rPr>
  </w:style>
  <w:style w:type="paragraph" w:styleId="ae">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8"/>
    <w:link w:val="af"/>
    <w:rsid w:val="005A59B8"/>
    <w:pPr>
      <w:tabs>
        <w:tab w:val="center" w:pos="4677"/>
        <w:tab w:val="right" w:pos="9355"/>
      </w:tabs>
      <w:ind w:firstLine="0"/>
    </w:pPr>
    <w:rPr>
      <w:rFonts w:eastAsia="Calibri"/>
      <w:szCs w:val="20"/>
    </w:rPr>
  </w:style>
  <w:style w:type="character" w:customStyle="1" w:styleId="af">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basedOn w:val="a9"/>
    <w:link w:val="ae"/>
    <w:rsid w:val="005A59B8"/>
    <w:rPr>
      <w:rFonts w:ascii="Times New Roman" w:eastAsia="Calibri" w:hAnsi="Times New Roman" w:cs="Times New Roman"/>
      <w:sz w:val="24"/>
      <w:szCs w:val="20"/>
    </w:rPr>
  </w:style>
  <w:style w:type="paragraph" w:styleId="af0">
    <w:name w:val="footer"/>
    <w:aliases w:val="ЛЕН2_НИР,ЛЕН2_ПРОЕКТ_Нижний колонтитул,ЛЕН2_ОБИН_Нижний колонтитул,НижКолонтитул,Нижний колонтитул2"/>
    <w:basedOn w:val="a8"/>
    <w:link w:val="af1"/>
    <w:rsid w:val="005A59B8"/>
    <w:pPr>
      <w:tabs>
        <w:tab w:val="center" w:pos="4677"/>
        <w:tab w:val="right" w:pos="9355"/>
      </w:tabs>
    </w:pPr>
    <w:rPr>
      <w:rFonts w:ascii="Calibri" w:eastAsia="Calibri" w:hAnsi="Calibri"/>
      <w:sz w:val="20"/>
      <w:szCs w:val="20"/>
    </w:rPr>
  </w:style>
  <w:style w:type="character" w:customStyle="1" w:styleId="af1">
    <w:name w:val="Нижний колонтитул Знак"/>
    <w:aliases w:val="ЛЕН2_НИР Знак,ЛЕН2_ПРОЕКТ_Нижний колонтитул Знак,ЛЕН2_ОБИН_Нижний колонтитул Знак,НижКолонтитул Знак,Нижний колонтитул2 Знак"/>
    <w:basedOn w:val="a9"/>
    <w:link w:val="af0"/>
    <w:rsid w:val="005A59B8"/>
    <w:rPr>
      <w:rFonts w:ascii="Calibri" w:eastAsia="Calibri" w:hAnsi="Calibri" w:cs="Times New Roman"/>
      <w:sz w:val="20"/>
      <w:szCs w:val="20"/>
    </w:rPr>
  </w:style>
  <w:style w:type="table" w:styleId="af2">
    <w:name w:val="Table Grid"/>
    <w:basedOn w:val="aa"/>
    <w:uiPriority w:val="59"/>
    <w:rsid w:val="005A59B8"/>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rmal Indent"/>
    <w:basedOn w:val="a8"/>
    <w:link w:val="af4"/>
    <w:qFormat/>
    <w:rsid w:val="005A59B8"/>
    <w:pPr>
      <w:tabs>
        <w:tab w:val="left" w:pos="851"/>
      </w:tabs>
    </w:pPr>
    <w:rPr>
      <w:rFonts w:eastAsia="Calibri"/>
      <w:szCs w:val="20"/>
      <w:lang w:eastAsia="ru-RU"/>
    </w:rPr>
  </w:style>
  <w:style w:type="paragraph" w:customStyle="1" w:styleId="23">
    <w:name w:val="ЛЕН2_НИР_текст"/>
    <w:basedOn w:val="a8"/>
    <w:autoRedefine/>
    <w:rsid w:val="005A59B8"/>
    <w:pPr>
      <w:numPr>
        <w:numId w:val="1"/>
      </w:numPr>
      <w:tabs>
        <w:tab w:val="left" w:pos="851"/>
      </w:tabs>
    </w:pPr>
    <w:rPr>
      <w:rFonts w:eastAsia="Calibri"/>
      <w:szCs w:val="20"/>
      <w:lang w:eastAsia="ru-RU"/>
    </w:rPr>
  </w:style>
  <w:style w:type="character" w:customStyle="1" w:styleId="af4">
    <w:name w:val="Обычный отступ Знак"/>
    <w:link w:val="af3"/>
    <w:locked/>
    <w:rsid w:val="005A59B8"/>
    <w:rPr>
      <w:rFonts w:ascii="Times New Roman" w:eastAsia="Calibri" w:hAnsi="Times New Roman" w:cs="Times New Roman"/>
      <w:sz w:val="24"/>
      <w:szCs w:val="20"/>
      <w:lang w:eastAsia="ru-RU"/>
    </w:rPr>
  </w:style>
  <w:style w:type="paragraph" w:customStyle="1" w:styleId="-">
    <w:name w:val="Перечисление(-)"/>
    <w:basedOn w:val="a8"/>
    <w:next w:val="a8"/>
    <w:link w:val="-1"/>
    <w:autoRedefine/>
    <w:qFormat/>
    <w:rsid w:val="005A59B8"/>
    <w:pPr>
      <w:numPr>
        <w:numId w:val="5"/>
      </w:numPr>
      <w:tabs>
        <w:tab w:val="decimal" w:pos="851"/>
        <w:tab w:val="left" w:pos="964"/>
        <w:tab w:val="decimal" w:pos="1134"/>
      </w:tabs>
      <w:ind w:left="0" w:right="-1" w:firstLine="851"/>
    </w:pPr>
    <w:rPr>
      <w:rFonts w:eastAsia="MS Mincho"/>
      <w:kern w:val="24"/>
      <w:szCs w:val="20"/>
    </w:rPr>
  </w:style>
  <w:style w:type="paragraph" w:customStyle="1" w:styleId="55">
    <w:name w:val="Стиль55отступ"/>
    <w:basedOn w:val="af3"/>
    <w:link w:val="550"/>
    <w:qFormat/>
    <w:rsid w:val="005A59B8"/>
    <w:pPr>
      <w:spacing w:after="120"/>
    </w:pPr>
    <w:rPr>
      <w:szCs w:val="24"/>
    </w:rPr>
  </w:style>
  <w:style w:type="character" w:customStyle="1" w:styleId="-1">
    <w:name w:val="Перечисление(-) Знак"/>
    <w:link w:val="-"/>
    <w:locked/>
    <w:rsid w:val="005A59B8"/>
    <w:rPr>
      <w:rFonts w:ascii="Times New Roman" w:eastAsia="MS Mincho" w:hAnsi="Times New Roman" w:cs="Times New Roman"/>
      <w:kern w:val="24"/>
      <w:sz w:val="24"/>
      <w:szCs w:val="20"/>
    </w:rPr>
  </w:style>
  <w:style w:type="character" w:customStyle="1" w:styleId="550">
    <w:name w:val="Стиль55отступ Знак"/>
    <w:link w:val="55"/>
    <w:locked/>
    <w:rsid w:val="005A59B8"/>
    <w:rPr>
      <w:rFonts w:ascii="Times New Roman" w:eastAsia="Calibri" w:hAnsi="Times New Roman" w:cs="Times New Roman"/>
      <w:sz w:val="24"/>
      <w:szCs w:val="24"/>
      <w:lang w:eastAsia="ru-RU"/>
    </w:rPr>
  </w:style>
  <w:style w:type="paragraph" w:customStyle="1" w:styleId="51">
    <w:name w:val="Стиль5обычный"/>
    <w:basedOn w:val="a8"/>
    <w:link w:val="52"/>
    <w:qFormat/>
    <w:rsid w:val="005A59B8"/>
    <w:pPr>
      <w:tabs>
        <w:tab w:val="num" w:pos="0"/>
        <w:tab w:val="left" w:pos="851"/>
      </w:tabs>
      <w:spacing w:after="120"/>
      <w:ind w:left="1135" w:hanging="284"/>
    </w:pPr>
    <w:rPr>
      <w:rFonts w:ascii="Calibri" w:eastAsia="Calibri" w:hAnsi="Calibri"/>
      <w:szCs w:val="20"/>
      <w:lang w:eastAsia="ru-RU"/>
    </w:rPr>
  </w:style>
  <w:style w:type="paragraph" w:customStyle="1" w:styleId="15">
    <w:name w:val="Заголовок оглавления1"/>
    <w:basedOn w:val="1"/>
    <w:next w:val="a8"/>
    <w:rsid w:val="005A59B8"/>
    <w:pPr>
      <w:spacing w:before="480" w:line="276" w:lineRule="auto"/>
      <w:jc w:val="left"/>
      <w:outlineLvl w:val="9"/>
    </w:pPr>
    <w:rPr>
      <w:rFonts w:ascii="Cambria" w:hAnsi="Cambria"/>
      <w:color w:val="365F91"/>
    </w:rPr>
  </w:style>
  <w:style w:type="paragraph" w:styleId="16">
    <w:name w:val="toc 1"/>
    <w:basedOn w:val="a8"/>
    <w:next w:val="a8"/>
    <w:autoRedefine/>
    <w:uiPriority w:val="39"/>
    <w:qFormat/>
    <w:rsid w:val="005A59B8"/>
    <w:pPr>
      <w:tabs>
        <w:tab w:val="right" w:leader="dot" w:pos="9628"/>
      </w:tabs>
      <w:spacing w:after="100"/>
      <w:ind w:firstLine="0"/>
    </w:pPr>
  </w:style>
  <w:style w:type="paragraph" w:styleId="28">
    <w:name w:val="toc 2"/>
    <w:basedOn w:val="a8"/>
    <w:next w:val="a8"/>
    <w:autoRedefine/>
    <w:uiPriority w:val="39"/>
    <w:qFormat/>
    <w:rsid w:val="005A59B8"/>
    <w:pPr>
      <w:tabs>
        <w:tab w:val="right" w:leader="dot" w:pos="9628"/>
      </w:tabs>
      <w:ind w:firstLine="0"/>
    </w:pPr>
  </w:style>
  <w:style w:type="paragraph" w:styleId="33">
    <w:name w:val="toc 3"/>
    <w:basedOn w:val="a8"/>
    <w:next w:val="a8"/>
    <w:autoRedefine/>
    <w:uiPriority w:val="39"/>
    <w:qFormat/>
    <w:rsid w:val="005A59B8"/>
    <w:pPr>
      <w:tabs>
        <w:tab w:val="right" w:leader="dot" w:pos="9629"/>
      </w:tabs>
      <w:ind w:left="567" w:right="567" w:firstLine="0"/>
    </w:pPr>
  </w:style>
  <w:style w:type="character" w:styleId="af5">
    <w:name w:val="Hyperlink"/>
    <w:uiPriority w:val="99"/>
    <w:rsid w:val="005A59B8"/>
    <w:rPr>
      <w:rFonts w:cs="Times New Roman"/>
      <w:color w:val="0000FF"/>
      <w:u w:val="single"/>
    </w:rPr>
  </w:style>
  <w:style w:type="paragraph" w:customStyle="1" w:styleId="10">
    <w:name w:val="МойЗаголовок1"/>
    <w:basedOn w:val="a8"/>
    <w:rsid w:val="005A59B8"/>
    <w:pPr>
      <w:numPr>
        <w:numId w:val="4"/>
      </w:numPr>
    </w:pPr>
  </w:style>
  <w:style w:type="paragraph" w:customStyle="1" w:styleId="21">
    <w:name w:val="МойЗаголовок2"/>
    <w:basedOn w:val="a8"/>
    <w:rsid w:val="005A59B8"/>
    <w:pPr>
      <w:numPr>
        <w:ilvl w:val="1"/>
        <w:numId w:val="4"/>
      </w:numPr>
    </w:pPr>
  </w:style>
  <w:style w:type="paragraph" w:customStyle="1" w:styleId="31">
    <w:name w:val="МойЗаголовок3"/>
    <w:basedOn w:val="a8"/>
    <w:rsid w:val="005A59B8"/>
    <w:pPr>
      <w:numPr>
        <w:ilvl w:val="2"/>
        <w:numId w:val="4"/>
      </w:numPr>
    </w:pPr>
  </w:style>
  <w:style w:type="paragraph" w:customStyle="1" w:styleId="40">
    <w:name w:val="МойЗаголовок4"/>
    <w:basedOn w:val="a8"/>
    <w:rsid w:val="005A59B8"/>
    <w:pPr>
      <w:numPr>
        <w:ilvl w:val="3"/>
        <w:numId w:val="4"/>
      </w:numPr>
    </w:pPr>
  </w:style>
  <w:style w:type="paragraph" w:customStyle="1" w:styleId="22">
    <w:name w:val="Перечисление2"/>
    <w:basedOn w:val="-"/>
    <w:next w:val="a8"/>
    <w:link w:val="29"/>
    <w:autoRedefine/>
    <w:qFormat/>
    <w:rsid w:val="005A59B8"/>
    <w:pPr>
      <w:numPr>
        <w:numId w:val="3"/>
      </w:numPr>
      <w:tabs>
        <w:tab w:val="clear" w:pos="1134"/>
        <w:tab w:val="decimal" w:pos="1418"/>
      </w:tabs>
      <w:ind w:left="0" w:firstLine="1134"/>
    </w:pPr>
    <w:rPr>
      <w:rFonts w:eastAsia="Calibri"/>
      <w:kern w:val="0"/>
      <w:lang w:eastAsia="ja-JP"/>
    </w:rPr>
  </w:style>
  <w:style w:type="paragraph" w:customStyle="1" w:styleId="13">
    <w:name w:val="Абзац списка1"/>
    <w:basedOn w:val="a8"/>
    <w:rsid w:val="005A59B8"/>
    <w:pPr>
      <w:numPr>
        <w:numId w:val="43"/>
      </w:numPr>
      <w:shd w:val="clear" w:color="auto" w:fill="FFFFFF"/>
      <w:tabs>
        <w:tab w:val="left" w:pos="1134"/>
      </w:tabs>
      <w:ind w:left="0" w:firstLine="851"/>
      <w:contextualSpacing/>
    </w:pPr>
    <w:rPr>
      <w:rFonts w:eastAsia="Calibri"/>
      <w:szCs w:val="24"/>
      <w:lang w:eastAsia="ru-RU"/>
    </w:rPr>
  </w:style>
  <w:style w:type="character" w:customStyle="1" w:styleId="29">
    <w:name w:val="Перечисление2 Знак"/>
    <w:link w:val="22"/>
    <w:locked/>
    <w:rsid w:val="005A59B8"/>
    <w:rPr>
      <w:rFonts w:ascii="Times New Roman" w:eastAsia="Calibri" w:hAnsi="Times New Roman" w:cs="Times New Roman"/>
      <w:sz w:val="24"/>
      <w:szCs w:val="20"/>
      <w:lang w:eastAsia="ja-JP"/>
    </w:rPr>
  </w:style>
  <w:style w:type="paragraph" w:customStyle="1" w:styleId="42">
    <w:name w:val="Стиль4рис"/>
    <w:basedOn w:val="a8"/>
    <w:link w:val="43"/>
    <w:qFormat/>
    <w:rsid w:val="005A59B8"/>
    <w:pPr>
      <w:tabs>
        <w:tab w:val="left" w:pos="851"/>
      </w:tabs>
      <w:spacing w:before="120" w:after="120"/>
      <w:ind w:firstLine="0"/>
      <w:jc w:val="center"/>
    </w:pPr>
    <w:rPr>
      <w:rFonts w:eastAsia="Calibri"/>
      <w:szCs w:val="20"/>
      <w:lang w:eastAsia="ru-RU"/>
    </w:rPr>
  </w:style>
  <w:style w:type="character" w:customStyle="1" w:styleId="43">
    <w:name w:val="Стиль4рис Знак"/>
    <w:link w:val="42"/>
    <w:locked/>
    <w:rsid w:val="005A59B8"/>
    <w:rPr>
      <w:rFonts w:ascii="Times New Roman" w:eastAsia="Calibri" w:hAnsi="Times New Roman" w:cs="Times New Roman"/>
      <w:sz w:val="24"/>
      <w:szCs w:val="20"/>
      <w:lang w:eastAsia="ru-RU"/>
    </w:rPr>
  </w:style>
  <w:style w:type="paragraph" w:customStyle="1" w:styleId="53">
    <w:name w:val="Стиль5рис"/>
    <w:basedOn w:val="42"/>
    <w:link w:val="54"/>
    <w:qFormat/>
    <w:rsid w:val="005A59B8"/>
    <w:pPr>
      <w:spacing w:after="240"/>
    </w:pPr>
    <w:rPr>
      <w:szCs w:val="24"/>
    </w:rPr>
  </w:style>
  <w:style w:type="character" w:customStyle="1" w:styleId="54">
    <w:name w:val="Стиль5рис Знак"/>
    <w:link w:val="53"/>
    <w:locked/>
    <w:rsid w:val="005A59B8"/>
    <w:rPr>
      <w:rFonts w:ascii="Times New Roman" w:eastAsia="Calibri" w:hAnsi="Times New Roman" w:cs="Times New Roman"/>
      <w:sz w:val="24"/>
      <w:szCs w:val="24"/>
      <w:lang w:eastAsia="ru-RU"/>
    </w:rPr>
  </w:style>
  <w:style w:type="character" w:styleId="af6">
    <w:name w:val="endnote reference"/>
    <w:rsid w:val="005A59B8"/>
    <w:rPr>
      <w:rFonts w:cs="Times New Roman"/>
      <w:vertAlign w:val="baseline"/>
    </w:rPr>
  </w:style>
  <w:style w:type="paragraph" w:styleId="af7">
    <w:name w:val="endnote text"/>
    <w:basedOn w:val="a8"/>
    <w:link w:val="af8"/>
    <w:rsid w:val="005A59B8"/>
    <w:pPr>
      <w:tabs>
        <w:tab w:val="left" w:pos="851"/>
      </w:tabs>
      <w:overflowPunct w:val="0"/>
      <w:autoSpaceDE w:val="0"/>
      <w:autoSpaceDN w:val="0"/>
      <w:adjustRightInd w:val="0"/>
      <w:spacing w:line="360" w:lineRule="auto"/>
      <w:ind w:firstLine="0"/>
      <w:textAlignment w:val="baseline"/>
    </w:pPr>
    <w:rPr>
      <w:rFonts w:ascii="Times New Roman CYR" w:eastAsia="Calibri" w:hAnsi="Times New Roman CYR"/>
      <w:szCs w:val="20"/>
    </w:rPr>
  </w:style>
  <w:style w:type="character" w:customStyle="1" w:styleId="af8">
    <w:name w:val="Текст концевой сноски Знак"/>
    <w:basedOn w:val="a9"/>
    <w:link w:val="af7"/>
    <w:rsid w:val="005A59B8"/>
    <w:rPr>
      <w:rFonts w:ascii="Times New Roman CYR" w:eastAsia="Calibri" w:hAnsi="Times New Roman CYR" w:cs="Times New Roman"/>
      <w:sz w:val="24"/>
      <w:szCs w:val="20"/>
    </w:rPr>
  </w:style>
  <w:style w:type="character" w:customStyle="1" w:styleId="56">
    <w:name w:val="Заголовок5Нат"/>
    <w:qFormat/>
    <w:rsid w:val="005A59B8"/>
    <w:rPr>
      <w:rFonts w:ascii="Times New Roman" w:hAnsi="Times New Roman"/>
      <w:b/>
      <w:sz w:val="26"/>
    </w:rPr>
  </w:style>
  <w:style w:type="paragraph" w:customStyle="1" w:styleId="2a">
    <w:name w:val="ЛЕН2_НИР_заг"/>
    <w:basedOn w:val="a8"/>
    <w:rsid w:val="005A59B8"/>
    <w:pPr>
      <w:tabs>
        <w:tab w:val="left" w:pos="851"/>
      </w:tabs>
      <w:ind w:right="178" w:firstLine="0"/>
    </w:pPr>
    <w:rPr>
      <w:rFonts w:eastAsia="Calibri"/>
      <w:b/>
      <w:caps/>
      <w:sz w:val="32"/>
      <w:szCs w:val="24"/>
      <w:lang w:val="en-US" w:eastAsia="ru-RU"/>
    </w:rPr>
  </w:style>
  <w:style w:type="character" w:customStyle="1" w:styleId="330">
    <w:name w:val="Заголовок 3 Знак3"/>
    <w:aliases w:val="пункт Знак1,Заголовок 3 Знак Знак,Заголовок 3 Знак Знак Знак Знак1,Заголовок 3 Знак1 Знак1,Заголовок 3 Знак Знак Знак1 Знак1,Заголовок 3 Знак2 Знак1,Заголовок 3 Знак Знак Знак2 Знак1,Заголовок 3 Знак5 Знак1,Заголовок 3 Знак11 Знак"/>
    <w:rsid w:val="005A59B8"/>
  </w:style>
  <w:style w:type="paragraph" w:styleId="af9">
    <w:name w:val="caption"/>
    <w:aliases w:val="Знак,Caption Char1,Caption Char Char,Char Char Char1,Char Char1, Знак,Caption, Char Char Char, Char Char1,Char Char Char"/>
    <w:basedOn w:val="a8"/>
    <w:next w:val="a8"/>
    <w:link w:val="afa"/>
    <w:qFormat/>
    <w:rsid w:val="005A59B8"/>
    <w:pPr>
      <w:tabs>
        <w:tab w:val="left" w:pos="851"/>
      </w:tabs>
      <w:ind w:firstLine="0"/>
    </w:pPr>
    <w:rPr>
      <w:rFonts w:eastAsia="Calibri"/>
      <w:b/>
      <w:sz w:val="20"/>
      <w:szCs w:val="20"/>
      <w:lang w:eastAsia="ru-RU"/>
    </w:rPr>
  </w:style>
  <w:style w:type="paragraph" w:customStyle="1" w:styleId="Default">
    <w:name w:val="Default"/>
    <w:rsid w:val="005A59B8"/>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afb">
    <w:name w:val="Стиль"/>
    <w:rsid w:val="005A59B8"/>
    <w:pPr>
      <w:spacing w:after="0" w:line="240" w:lineRule="auto"/>
    </w:pPr>
    <w:rPr>
      <w:rFonts w:ascii="Times New Roman" w:eastAsia="Calibri" w:hAnsi="Times New Roman" w:cs="Times New Roman"/>
      <w:sz w:val="20"/>
      <w:szCs w:val="20"/>
      <w:lang w:eastAsia="ru-RU"/>
    </w:rPr>
  </w:style>
  <w:style w:type="paragraph" w:customStyle="1" w:styleId="2b">
    <w:name w:val="Таб2.текст"/>
    <w:basedOn w:val="a8"/>
    <w:rsid w:val="005A59B8"/>
    <w:pPr>
      <w:widowControl w:val="0"/>
      <w:tabs>
        <w:tab w:val="left" w:pos="851"/>
      </w:tabs>
      <w:spacing w:after="120"/>
      <w:ind w:firstLine="0"/>
    </w:pPr>
    <w:rPr>
      <w:rFonts w:eastAsia="Calibri"/>
      <w:szCs w:val="20"/>
      <w:lang w:eastAsia="ru-RU"/>
    </w:rPr>
  </w:style>
  <w:style w:type="character" w:styleId="afc">
    <w:name w:val="page number"/>
    <w:rsid w:val="005A59B8"/>
    <w:rPr>
      <w:rFonts w:cs="Times New Roman"/>
    </w:rPr>
  </w:style>
  <w:style w:type="paragraph" w:styleId="afd">
    <w:name w:val="Body Text"/>
    <w:aliases w:val="Основной текст Знак1 Знак,Основной текст Знак Знак Знак Знак,Основной текст Знак1,Основной текст Знак Знак Знак,Основной текст Знак Знак,Основной текст Знак1 Знак Знак,Основной текст Знак Знак1 Знак"/>
    <w:basedOn w:val="a8"/>
    <w:link w:val="2c"/>
    <w:rsid w:val="005A59B8"/>
    <w:pPr>
      <w:tabs>
        <w:tab w:val="left" w:pos="851"/>
      </w:tabs>
      <w:spacing w:after="120"/>
      <w:ind w:firstLine="0"/>
    </w:pPr>
    <w:rPr>
      <w:rFonts w:eastAsia="Calibri"/>
      <w:szCs w:val="20"/>
      <w:lang w:eastAsia="ru-RU"/>
    </w:rPr>
  </w:style>
  <w:style w:type="character" w:customStyle="1" w:styleId="afe">
    <w:name w:val="Основной текст Знак"/>
    <w:basedOn w:val="a9"/>
    <w:semiHidden/>
    <w:rsid w:val="005A59B8"/>
    <w:rPr>
      <w:rFonts w:ascii="Times New Roman" w:eastAsia="Times New Roman" w:hAnsi="Times New Roman" w:cs="Times New Roman"/>
      <w:sz w:val="24"/>
    </w:rPr>
  </w:style>
  <w:style w:type="character" w:customStyle="1" w:styleId="BodyTextChar">
    <w:name w:val="Body Text Char"/>
    <w:aliases w:val="Основной текст Знак1 Знак Char,Основной текст Знак Знак Знак Знак Char,Основной текст Знак1 Char,Основной текст Знак Знак Знак Char,Основной текст Знак Знак Char,Основной текст Знак1 Знак Знак Char,Основной текст Знак Знак1 Знак Char"/>
    <w:locked/>
    <w:rsid w:val="005A59B8"/>
    <w:rPr>
      <w:rFonts w:cs="Times New Roman"/>
      <w:kern w:val="24"/>
      <w:sz w:val="24"/>
      <w:lang w:val="ru-RU" w:eastAsia="ru-RU"/>
    </w:rPr>
  </w:style>
  <w:style w:type="character" w:customStyle="1" w:styleId="2c">
    <w:name w:val="Основной текст Знак2"/>
    <w:aliases w:val="Основной текст Знак1 Знак Знак1,Основной текст Знак Знак Знак Знак Знак1,Основной текст Знак1 Знак1,Основной текст Знак Знак Знак Знак1,Основной текст Знак Знак Знак1,Основной текст Знак1 Знак Знак Знак"/>
    <w:link w:val="afd"/>
    <w:locked/>
    <w:rsid w:val="005A59B8"/>
    <w:rPr>
      <w:rFonts w:ascii="Times New Roman" w:eastAsia="Calibri" w:hAnsi="Times New Roman" w:cs="Times New Roman"/>
      <w:sz w:val="24"/>
      <w:szCs w:val="20"/>
      <w:lang w:eastAsia="ru-RU"/>
    </w:rPr>
  </w:style>
  <w:style w:type="paragraph" w:customStyle="1" w:styleId="aff">
    <w:name w:val="введение"/>
    <w:basedOn w:val="1"/>
    <w:rsid w:val="005A59B8"/>
    <w:rPr>
      <w:rFonts w:eastAsia="Calibri"/>
      <w:caps/>
      <w:sz w:val="32"/>
      <w:szCs w:val="32"/>
      <w:lang w:eastAsia="ru-RU"/>
    </w:rPr>
  </w:style>
  <w:style w:type="paragraph" w:customStyle="1" w:styleId="NPP-2006-Body">
    <w:name w:val="NPP-2006-Body"/>
    <w:basedOn w:val="a8"/>
    <w:rsid w:val="005A59B8"/>
    <w:pPr>
      <w:tabs>
        <w:tab w:val="left" w:pos="851"/>
        <w:tab w:val="left" w:pos="3150"/>
        <w:tab w:val="right" w:pos="9540"/>
      </w:tabs>
      <w:ind w:left="357" w:firstLine="0"/>
    </w:pPr>
    <w:rPr>
      <w:rFonts w:eastAsia="Calibri"/>
      <w:szCs w:val="24"/>
      <w:lang w:eastAsia="ru-RU"/>
    </w:rPr>
  </w:style>
  <w:style w:type="paragraph" w:customStyle="1" w:styleId="Normal1">
    <w:name w:val="Normal1"/>
    <w:rsid w:val="005A59B8"/>
    <w:pPr>
      <w:widowControl w:val="0"/>
      <w:numPr>
        <w:numId w:val="7"/>
      </w:numPr>
      <w:spacing w:after="120" w:line="240" w:lineRule="auto"/>
      <w:ind w:left="357" w:hanging="357"/>
      <w:jc w:val="both"/>
    </w:pPr>
    <w:rPr>
      <w:rFonts w:ascii="Times New Roman" w:eastAsia="Calibri" w:hAnsi="Times New Roman" w:cs="Times New Roman"/>
      <w:sz w:val="24"/>
      <w:szCs w:val="20"/>
      <w:lang w:val="en-US" w:eastAsia="ru-RU"/>
    </w:rPr>
  </w:style>
  <w:style w:type="paragraph" w:customStyle="1" w:styleId="1--0">
    <w:name w:val="Спис1--0"/>
    <w:basedOn w:val="a8"/>
    <w:rsid w:val="005A59B8"/>
    <w:pPr>
      <w:tabs>
        <w:tab w:val="num" w:pos="0"/>
        <w:tab w:val="left" w:pos="851"/>
      </w:tabs>
      <w:ind w:left="1134" w:hanging="283"/>
    </w:pPr>
    <w:rPr>
      <w:rFonts w:eastAsia="Calibri"/>
      <w:spacing w:val="1"/>
      <w:szCs w:val="20"/>
      <w:lang w:eastAsia="ru-RU"/>
    </w:rPr>
  </w:style>
  <w:style w:type="character" w:styleId="aff0">
    <w:name w:val="Emphasis"/>
    <w:qFormat/>
    <w:rsid w:val="005A59B8"/>
    <w:rPr>
      <w:rFonts w:cs="Times New Roman"/>
      <w:i/>
    </w:rPr>
  </w:style>
  <w:style w:type="paragraph" w:customStyle="1" w:styleId="221">
    <w:name w:val="ЛЕН2_НИР_переч2"/>
    <w:basedOn w:val="a8"/>
    <w:rsid w:val="005A59B8"/>
    <w:pPr>
      <w:numPr>
        <w:numId w:val="15"/>
      </w:numPr>
      <w:tabs>
        <w:tab w:val="left" w:pos="851"/>
      </w:tabs>
    </w:pPr>
    <w:rPr>
      <w:rFonts w:ascii="Times New Roman CYR" w:eastAsia="Calibri" w:hAnsi="Times New Roman CYR"/>
      <w:szCs w:val="20"/>
      <w:lang w:eastAsia="ru-RU"/>
    </w:rPr>
  </w:style>
  <w:style w:type="paragraph" w:customStyle="1" w:styleId="tabl">
    <w:name w:val="tabl"/>
    <w:basedOn w:val="a8"/>
    <w:next w:val="a8"/>
    <w:rsid w:val="005A59B8"/>
    <w:pPr>
      <w:widowControl w:val="0"/>
      <w:tabs>
        <w:tab w:val="left" w:pos="851"/>
      </w:tabs>
      <w:autoSpaceDE w:val="0"/>
      <w:autoSpaceDN w:val="0"/>
      <w:adjustRightInd w:val="0"/>
      <w:ind w:left="357" w:hanging="357"/>
    </w:pPr>
    <w:rPr>
      <w:rFonts w:eastAsia="Calibri" w:cs="Arial"/>
      <w:szCs w:val="20"/>
      <w:lang w:eastAsia="ru-RU"/>
    </w:rPr>
  </w:style>
  <w:style w:type="paragraph" w:customStyle="1" w:styleId="FigureCaption">
    <w:name w:val="Figure Caption"/>
    <w:basedOn w:val="a8"/>
    <w:rsid w:val="005A59B8"/>
    <w:pPr>
      <w:tabs>
        <w:tab w:val="left" w:pos="851"/>
      </w:tabs>
      <w:spacing w:before="120"/>
      <w:ind w:firstLine="0"/>
      <w:jc w:val="center"/>
    </w:pPr>
    <w:rPr>
      <w:rFonts w:eastAsia="Calibri"/>
      <w:i/>
      <w:sz w:val="20"/>
      <w:szCs w:val="20"/>
      <w:lang w:eastAsia="ru-RU"/>
    </w:rPr>
  </w:style>
  <w:style w:type="paragraph" w:customStyle="1" w:styleId="17">
    <w:name w:val="Обычный1"/>
    <w:rsid w:val="005A59B8"/>
    <w:pPr>
      <w:widowControl w:val="0"/>
      <w:spacing w:after="0" w:line="240" w:lineRule="auto"/>
    </w:pPr>
    <w:rPr>
      <w:rFonts w:ascii="Arial" w:eastAsia="Calibri" w:hAnsi="Arial" w:cs="Times New Roman"/>
      <w:sz w:val="20"/>
      <w:szCs w:val="20"/>
      <w:lang w:val="en-US" w:eastAsia="ru-RU"/>
    </w:rPr>
  </w:style>
  <w:style w:type="paragraph" w:customStyle="1" w:styleId="210">
    <w:name w:val="ЛЕН2_НИР_переч1"/>
    <w:basedOn w:val="a8"/>
    <w:rsid w:val="005A59B8"/>
    <w:pPr>
      <w:numPr>
        <w:numId w:val="11"/>
      </w:numPr>
      <w:tabs>
        <w:tab w:val="left" w:pos="851"/>
      </w:tabs>
    </w:pPr>
    <w:rPr>
      <w:rFonts w:ascii="Times New Roman CYR" w:eastAsia="Calibri" w:hAnsi="Times New Roman CYR"/>
      <w:szCs w:val="20"/>
      <w:lang w:eastAsia="ru-RU"/>
    </w:rPr>
  </w:style>
  <w:style w:type="paragraph" w:customStyle="1" w:styleId="230">
    <w:name w:val="ЛЕН2_НИР_переч3"/>
    <w:basedOn w:val="a8"/>
    <w:autoRedefine/>
    <w:rsid w:val="005A59B8"/>
    <w:pPr>
      <w:numPr>
        <w:numId w:val="12"/>
      </w:numPr>
      <w:tabs>
        <w:tab w:val="left" w:pos="851"/>
      </w:tabs>
    </w:pPr>
    <w:rPr>
      <w:rFonts w:ascii="Times New Roman CYR" w:eastAsia="Calibri" w:hAnsi="Times New Roman CYR"/>
      <w:szCs w:val="20"/>
      <w:lang w:eastAsia="ru-RU"/>
    </w:rPr>
  </w:style>
  <w:style w:type="paragraph" w:customStyle="1" w:styleId="1-3">
    <w:name w:val="текст1-3"/>
    <w:basedOn w:val="a8"/>
    <w:rsid w:val="005A59B8"/>
    <w:pPr>
      <w:tabs>
        <w:tab w:val="left" w:pos="851"/>
      </w:tabs>
      <w:ind w:firstLine="709"/>
    </w:pPr>
    <w:rPr>
      <w:rFonts w:ascii="Times New Roman CYR" w:eastAsia="Calibri" w:hAnsi="Times New Roman CYR"/>
      <w:szCs w:val="20"/>
      <w:lang w:eastAsia="ru-RU"/>
    </w:rPr>
  </w:style>
  <w:style w:type="paragraph" w:customStyle="1" w:styleId="18">
    <w:name w:val="Таб1.наимен."/>
    <w:basedOn w:val="a8"/>
    <w:next w:val="a8"/>
    <w:rsid w:val="005A59B8"/>
    <w:pPr>
      <w:keepNext/>
      <w:tabs>
        <w:tab w:val="left" w:pos="851"/>
        <w:tab w:val="left" w:leader="dot" w:pos="9401"/>
      </w:tabs>
      <w:spacing w:before="120" w:line="288" w:lineRule="auto"/>
      <w:ind w:firstLine="0"/>
    </w:pPr>
    <w:rPr>
      <w:rFonts w:eastAsia="Calibri"/>
      <w:szCs w:val="20"/>
      <w:lang w:eastAsia="ru-RU"/>
    </w:rPr>
  </w:style>
  <w:style w:type="paragraph" w:customStyle="1" w:styleId="2d">
    <w:name w:val="ЛЕН2_НИР_таб подписи"/>
    <w:basedOn w:val="a8"/>
    <w:autoRedefine/>
    <w:rsid w:val="005A59B8"/>
    <w:pPr>
      <w:tabs>
        <w:tab w:val="left" w:pos="851"/>
        <w:tab w:val="left" w:pos="1276"/>
        <w:tab w:val="left" w:pos="1560"/>
      </w:tabs>
      <w:spacing w:before="120" w:after="120"/>
      <w:ind w:firstLine="0"/>
      <w:jc w:val="center"/>
    </w:pPr>
    <w:rPr>
      <w:rFonts w:eastAsia="Calibri"/>
      <w:szCs w:val="24"/>
      <w:lang w:eastAsia="ru-RU"/>
    </w:rPr>
  </w:style>
  <w:style w:type="paragraph" w:styleId="aff1">
    <w:name w:val="Body Text Indent"/>
    <w:aliases w:val="Основной текст с отступом Знак1 Знак1,Основной текст с отступом Знак Знак Знак1,Основной текст с отступом Знак1 Знак Знак,Основной текст с отступом Знак Знак Знак Знак Знак Знак Знак Знак Знак,Body Text Indent"/>
    <w:basedOn w:val="a8"/>
    <w:link w:val="19"/>
    <w:rsid w:val="005A59B8"/>
    <w:pPr>
      <w:tabs>
        <w:tab w:val="left" w:pos="851"/>
      </w:tabs>
      <w:ind w:left="3402" w:firstLine="0"/>
    </w:pPr>
    <w:rPr>
      <w:rFonts w:eastAsia="Calibri"/>
      <w:caps/>
      <w:szCs w:val="20"/>
      <w:lang w:eastAsia="ru-RU"/>
    </w:rPr>
  </w:style>
  <w:style w:type="character" w:customStyle="1" w:styleId="aff2">
    <w:name w:val="Основной текст с отступом Знак"/>
    <w:basedOn w:val="a9"/>
    <w:semiHidden/>
    <w:rsid w:val="005A59B8"/>
    <w:rPr>
      <w:rFonts w:ascii="Times New Roman" w:eastAsia="Times New Roman" w:hAnsi="Times New Roman" w:cs="Times New Roman"/>
      <w:sz w:val="24"/>
    </w:rPr>
  </w:style>
  <w:style w:type="character" w:customStyle="1" w:styleId="BodyTextIndentChar">
    <w:name w:val="Body Text Indent Char"/>
    <w:aliases w:val="Основной текст с отступом Знак1 Знак1 Char,Основной текст с отступом Знак Знак Знак1 Char,Основной текст с отступом Знак1 Знак Знак Char,Основной текст с отступом Знак Знак Знак Знак Знак Знак Знак Знак Знак Char"/>
    <w:locked/>
    <w:rsid w:val="005A59B8"/>
    <w:rPr>
      <w:rFonts w:ascii="Times New Roman" w:hAnsi="Times New Roman" w:cs="Times New Roman"/>
      <w:caps/>
      <w:sz w:val="24"/>
      <w:lang w:eastAsia="ru-RU"/>
    </w:rPr>
  </w:style>
  <w:style w:type="character" w:customStyle="1" w:styleId="19">
    <w:name w:val="Основной текст с отступом Знак1"/>
    <w:aliases w:val="Основной текст с отступом Знак1 Знак1 Знак2,Основной текст с отступом Знак Знак Знак1 Знак2,Основной текст с отступом Знак1 Знак Знак Знак2,Основной текст с отступом Знак Знак Знак Знак Знак Знак Знак Знак Знак Знак"/>
    <w:link w:val="aff1"/>
    <w:locked/>
    <w:rsid w:val="005A59B8"/>
    <w:rPr>
      <w:rFonts w:ascii="Times New Roman" w:eastAsia="Calibri" w:hAnsi="Times New Roman" w:cs="Times New Roman"/>
      <w:caps/>
      <w:sz w:val="24"/>
      <w:szCs w:val="20"/>
      <w:lang w:eastAsia="ru-RU"/>
    </w:rPr>
  </w:style>
  <w:style w:type="paragraph" w:styleId="2e">
    <w:name w:val="Body Text Indent 2"/>
    <w:aliases w:val="Body Text Indent Bulleted"/>
    <w:basedOn w:val="a8"/>
    <w:link w:val="2f"/>
    <w:rsid w:val="005A59B8"/>
    <w:pPr>
      <w:tabs>
        <w:tab w:val="left" w:pos="851"/>
      </w:tabs>
      <w:ind w:left="3402" w:firstLine="0"/>
    </w:pPr>
    <w:rPr>
      <w:rFonts w:eastAsia="Calibri"/>
      <w:b/>
      <w:szCs w:val="20"/>
      <w:lang w:eastAsia="ru-RU"/>
    </w:rPr>
  </w:style>
  <w:style w:type="character" w:customStyle="1" w:styleId="2f">
    <w:name w:val="Основной текст с отступом 2 Знак"/>
    <w:aliases w:val="Body Text Indent Bulleted Знак"/>
    <w:basedOn w:val="a9"/>
    <w:link w:val="2e"/>
    <w:rsid w:val="005A59B8"/>
    <w:rPr>
      <w:rFonts w:ascii="Times New Roman" w:eastAsia="Calibri" w:hAnsi="Times New Roman" w:cs="Times New Roman"/>
      <w:b/>
      <w:sz w:val="24"/>
      <w:szCs w:val="20"/>
      <w:lang w:eastAsia="ru-RU"/>
    </w:rPr>
  </w:style>
  <w:style w:type="paragraph" w:customStyle="1" w:styleId="2f0">
    <w:name w:val="Таб2"/>
    <w:aliases w:val="текст,Таб2-0"/>
    <w:basedOn w:val="a8"/>
    <w:rsid w:val="005A59B8"/>
    <w:pPr>
      <w:tabs>
        <w:tab w:val="left" w:pos="851"/>
        <w:tab w:val="left" w:leader="dot" w:pos="9401"/>
      </w:tabs>
      <w:spacing w:before="60" w:after="60"/>
      <w:ind w:firstLine="0"/>
    </w:pPr>
    <w:rPr>
      <w:rFonts w:eastAsia="Calibri"/>
      <w:szCs w:val="20"/>
      <w:lang w:eastAsia="ru-RU"/>
    </w:rPr>
  </w:style>
  <w:style w:type="paragraph" w:customStyle="1" w:styleId="aff3">
    <w:name w:val="Нормальный"/>
    <w:rsid w:val="005A59B8"/>
    <w:pPr>
      <w:spacing w:after="0" w:line="240" w:lineRule="auto"/>
      <w:ind w:firstLine="720"/>
      <w:jc w:val="both"/>
    </w:pPr>
    <w:rPr>
      <w:rFonts w:ascii="Times New Roman" w:eastAsia="Calibri" w:hAnsi="Times New Roman" w:cs="Times New Roman"/>
      <w:sz w:val="20"/>
      <w:szCs w:val="20"/>
      <w:lang w:eastAsia="ru-RU"/>
    </w:rPr>
  </w:style>
  <w:style w:type="paragraph" w:styleId="44">
    <w:name w:val="toc 4"/>
    <w:basedOn w:val="a8"/>
    <w:next w:val="a8"/>
    <w:autoRedefine/>
    <w:uiPriority w:val="39"/>
    <w:rsid w:val="005A59B8"/>
    <w:pPr>
      <w:ind w:left="720" w:firstLine="0"/>
      <w:jc w:val="left"/>
    </w:pPr>
    <w:rPr>
      <w:rFonts w:eastAsia="Calibri"/>
      <w:sz w:val="18"/>
      <w:szCs w:val="18"/>
      <w:lang w:eastAsia="ru-RU"/>
    </w:rPr>
  </w:style>
  <w:style w:type="paragraph" w:styleId="57">
    <w:name w:val="toc 5"/>
    <w:basedOn w:val="a8"/>
    <w:next w:val="a8"/>
    <w:autoRedefine/>
    <w:uiPriority w:val="39"/>
    <w:rsid w:val="005A59B8"/>
    <w:pPr>
      <w:ind w:left="960" w:firstLine="0"/>
      <w:jc w:val="left"/>
    </w:pPr>
    <w:rPr>
      <w:rFonts w:eastAsia="Calibri"/>
      <w:sz w:val="18"/>
      <w:szCs w:val="18"/>
      <w:lang w:eastAsia="ru-RU"/>
    </w:rPr>
  </w:style>
  <w:style w:type="paragraph" w:styleId="61">
    <w:name w:val="toc 6"/>
    <w:basedOn w:val="a8"/>
    <w:next w:val="a8"/>
    <w:autoRedefine/>
    <w:uiPriority w:val="39"/>
    <w:rsid w:val="005A59B8"/>
    <w:pPr>
      <w:ind w:left="1200" w:firstLine="0"/>
      <w:jc w:val="left"/>
    </w:pPr>
    <w:rPr>
      <w:rFonts w:eastAsia="Calibri"/>
      <w:sz w:val="18"/>
      <w:szCs w:val="18"/>
      <w:lang w:eastAsia="ru-RU"/>
    </w:rPr>
  </w:style>
  <w:style w:type="paragraph" w:styleId="71">
    <w:name w:val="toc 7"/>
    <w:basedOn w:val="a8"/>
    <w:next w:val="a8"/>
    <w:autoRedefine/>
    <w:uiPriority w:val="39"/>
    <w:rsid w:val="005A59B8"/>
    <w:pPr>
      <w:ind w:left="1440" w:firstLine="0"/>
      <w:jc w:val="left"/>
    </w:pPr>
    <w:rPr>
      <w:rFonts w:eastAsia="Calibri"/>
      <w:sz w:val="18"/>
      <w:szCs w:val="18"/>
      <w:lang w:eastAsia="ru-RU"/>
    </w:rPr>
  </w:style>
  <w:style w:type="paragraph" w:styleId="81">
    <w:name w:val="toc 8"/>
    <w:basedOn w:val="a8"/>
    <w:next w:val="a8"/>
    <w:autoRedefine/>
    <w:uiPriority w:val="39"/>
    <w:rsid w:val="005A59B8"/>
    <w:pPr>
      <w:ind w:left="1680" w:firstLine="0"/>
      <w:jc w:val="left"/>
    </w:pPr>
    <w:rPr>
      <w:rFonts w:eastAsia="Calibri"/>
      <w:sz w:val="18"/>
      <w:szCs w:val="18"/>
      <w:lang w:eastAsia="ru-RU"/>
    </w:rPr>
  </w:style>
  <w:style w:type="paragraph" w:styleId="91">
    <w:name w:val="toc 9"/>
    <w:basedOn w:val="a8"/>
    <w:next w:val="a8"/>
    <w:autoRedefine/>
    <w:uiPriority w:val="39"/>
    <w:rsid w:val="005A59B8"/>
    <w:pPr>
      <w:ind w:left="1920" w:firstLine="0"/>
      <w:jc w:val="left"/>
    </w:pPr>
    <w:rPr>
      <w:rFonts w:eastAsia="Calibri"/>
      <w:sz w:val="18"/>
      <w:szCs w:val="18"/>
      <w:lang w:eastAsia="ru-RU"/>
    </w:rPr>
  </w:style>
  <w:style w:type="paragraph" w:customStyle="1" w:styleId="200">
    <w:name w:val="Стиль Заголовок 2 + По центру Слева:  0 см Перед:  0 пт После:  ..."/>
    <w:basedOn w:val="20"/>
    <w:rsid w:val="005A59B8"/>
    <w:pPr>
      <w:numPr>
        <w:numId w:val="0"/>
      </w:numPr>
      <w:ind w:left="851"/>
      <w:jc w:val="center"/>
    </w:pPr>
    <w:rPr>
      <w:szCs w:val="20"/>
      <w:lang w:eastAsia="ru-RU"/>
    </w:rPr>
  </w:style>
  <w:style w:type="paragraph" w:customStyle="1" w:styleId="aff4">
    <w:name w:val="Приложение"/>
    <w:basedOn w:val="1"/>
    <w:next w:val="afd"/>
    <w:autoRedefine/>
    <w:rsid w:val="005A59B8"/>
    <w:pPr>
      <w:numPr>
        <w:numId w:val="0"/>
      </w:numPr>
      <w:suppressLineNumbers/>
      <w:ind w:left="1134"/>
      <w:jc w:val="center"/>
    </w:pPr>
    <w:rPr>
      <w:rFonts w:eastAsia="Calibri"/>
      <w:lang w:eastAsia="ru-RU"/>
    </w:rPr>
  </w:style>
  <w:style w:type="paragraph" w:styleId="2f1">
    <w:name w:val="Body Text 2"/>
    <w:basedOn w:val="a8"/>
    <w:link w:val="2f2"/>
    <w:rsid w:val="005A59B8"/>
    <w:pPr>
      <w:tabs>
        <w:tab w:val="left" w:pos="851"/>
      </w:tabs>
      <w:spacing w:after="120" w:line="360" w:lineRule="auto"/>
      <w:ind w:firstLine="284"/>
    </w:pPr>
    <w:rPr>
      <w:rFonts w:eastAsia="Calibri"/>
      <w:sz w:val="20"/>
      <w:szCs w:val="20"/>
      <w:lang w:eastAsia="ru-RU"/>
    </w:rPr>
  </w:style>
  <w:style w:type="character" w:customStyle="1" w:styleId="2f2">
    <w:name w:val="Основной текст 2 Знак"/>
    <w:basedOn w:val="a9"/>
    <w:link w:val="2f1"/>
    <w:rsid w:val="005A59B8"/>
    <w:rPr>
      <w:rFonts w:ascii="Times New Roman" w:eastAsia="Calibri" w:hAnsi="Times New Roman" w:cs="Times New Roman"/>
      <w:sz w:val="20"/>
      <w:szCs w:val="20"/>
      <w:lang w:eastAsia="ru-RU"/>
    </w:rPr>
  </w:style>
  <w:style w:type="paragraph" w:styleId="aff5">
    <w:name w:val="Normal (Web)"/>
    <w:basedOn w:val="a8"/>
    <w:rsid w:val="005A59B8"/>
    <w:pPr>
      <w:tabs>
        <w:tab w:val="left" w:pos="851"/>
      </w:tabs>
      <w:ind w:firstLine="0"/>
    </w:pPr>
    <w:rPr>
      <w:rFonts w:eastAsia="Calibri"/>
      <w:szCs w:val="24"/>
      <w:lang w:eastAsia="ru-RU"/>
    </w:rPr>
  </w:style>
  <w:style w:type="paragraph" w:styleId="aff6">
    <w:name w:val="Title"/>
    <w:basedOn w:val="a8"/>
    <w:link w:val="aff7"/>
    <w:qFormat/>
    <w:rsid w:val="005A59B8"/>
    <w:pPr>
      <w:widowControl w:val="0"/>
      <w:tabs>
        <w:tab w:val="left" w:pos="851"/>
      </w:tabs>
      <w:overflowPunct w:val="0"/>
      <w:autoSpaceDE w:val="0"/>
      <w:autoSpaceDN w:val="0"/>
      <w:adjustRightInd w:val="0"/>
      <w:spacing w:after="120"/>
      <w:ind w:firstLine="0"/>
      <w:jc w:val="center"/>
      <w:textAlignment w:val="baseline"/>
    </w:pPr>
    <w:rPr>
      <w:rFonts w:eastAsia="Calibri"/>
      <w:b/>
      <w:kern w:val="24"/>
      <w:sz w:val="20"/>
      <w:szCs w:val="20"/>
      <w:lang w:eastAsia="ru-RU"/>
    </w:rPr>
  </w:style>
  <w:style w:type="character" w:customStyle="1" w:styleId="aff7">
    <w:name w:val="Название Знак"/>
    <w:basedOn w:val="a9"/>
    <w:link w:val="aff6"/>
    <w:rsid w:val="005A59B8"/>
    <w:rPr>
      <w:rFonts w:ascii="Times New Roman" w:eastAsia="Calibri" w:hAnsi="Times New Roman" w:cs="Times New Roman"/>
      <w:b/>
      <w:kern w:val="24"/>
      <w:sz w:val="20"/>
      <w:szCs w:val="20"/>
      <w:lang w:eastAsia="ru-RU"/>
    </w:rPr>
  </w:style>
  <w:style w:type="paragraph" w:customStyle="1" w:styleId="Equation">
    <w:name w:val="Equation"/>
    <w:rsid w:val="005A59B8"/>
    <w:pPr>
      <w:widowControl w:val="0"/>
      <w:tabs>
        <w:tab w:val="center" w:pos="4536"/>
        <w:tab w:val="right" w:pos="9072"/>
      </w:tabs>
      <w:overflowPunct w:val="0"/>
      <w:autoSpaceDE w:val="0"/>
      <w:autoSpaceDN w:val="0"/>
      <w:adjustRightInd w:val="0"/>
      <w:spacing w:before="120" w:after="120" w:line="240" w:lineRule="auto"/>
      <w:textAlignment w:val="baseline"/>
    </w:pPr>
    <w:rPr>
      <w:rFonts w:ascii="Times New Roman" w:eastAsia="Calibri" w:hAnsi="Times New Roman" w:cs="Times New Roman"/>
      <w:sz w:val="20"/>
      <w:szCs w:val="20"/>
      <w:lang w:eastAsia="ru-RU"/>
    </w:rPr>
  </w:style>
  <w:style w:type="paragraph" w:customStyle="1" w:styleId="TableNormal1">
    <w:name w:val="Table Normal1"/>
    <w:basedOn w:val="a8"/>
    <w:rsid w:val="005A59B8"/>
    <w:pPr>
      <w:widowControl w:val="0"/>
      <w:tabs>
        <w:tab w:val="left" w:pos="851"/>
      </w:tabs>
      <w:overflowPunct w:val="0"/>
      <w:autoSpaceDE w:val="0"/>
      <w:autoSpaceDN w:val="0"/>
      <w:adjustRightInd w:val="0"/>
      <w:spacing w:after="240" w:line="240" w:lineRule="atLeast"/>
      <w:ind w:firstLine="0"/>
      <w:textAlignment w:val="baseline"/>
    </w:pPr>
    <w:rPr>
      <w:rFonts w:eastAsia="Calibri"/>
      <w:kern w:val="24"/>
      <w:sz w:val="18"/>
      <w:szCs w:val="20"/>
      <w:lang w:eastAsia="ru-RU"/>
    </w:rPr>
  </w:style>
  <w:style w:type="paragraph" w:customStyle="1" w:styleId="AuthorList">
    <w:name w:val="Author List"/>
    <w:basedOn w:val="a8"/>
    <w:rsid w:val="005A59B8"/>
    <w:pPr>
      <w:widowControl w:val="0"/>
      <w:tabs>
        <w:tab w:val="left" w:pos="851"/>
      </w:tabs>
      <w:overflowPunct w:val="0"/>
      <w:autoSpaceDE w:val="0"/>
      <w:autoSpaceDN w:val="0"/>
      <w:adjustRightInd w:val="0"/>
      <w:spacing w:after="240"/>
      <w:ind w:firstLine="0"/>
      <w:jc w:val="center"/>
      <w:textAlignment w:val="baseline"/>
    </w:pPr>
    <w:rPr>
      <w:rFonts w:eastAsia="Calibri"/>
      <w:i/>
      <w:kern w:val="24"/>
      <w:szCs w:val="20"/>
      <w:lang w:eastAsia="ru-RU"/>
    </w:rPr>
  </w:style>
  <w:style w:type="paragraph" w:customStyle="1" w:styleId="TableLeft">
    <w:name w:val="Table Left"/>
    <w:basedOn w:val="TableNormal1"/>
    <w:rsid w:val="005A59B8"/>
    <w:pPr>
      <w:jc w:val="left"/>
    </w:pPr>
  </w:style>
  <w:style w:type="paragraph" w:customStyle="1" w:styleId="1a">
    <w:name w:val="1"/>
    <w:basedOn w:val="a8"/>
    <w:rsid w:val="005A59B8"/>
    <w:pPr>
      <w:widowControl w:val="0"/>
      <w:tabs>
        <w:tab w:val="left" w:pos="851"/>
      </w:tabs>
      <w:spacing w:after="160" w:line="240" w:lineRule="exact"/>
      <w:ind w:firstLine="0"/>
    </w:pPr>
    <w:rPr>
      <w:rFonts w:ascii="Verdana" w:eastAsia="Calibri" w:hAnsi="Verdana"/>
      <w:sz w:val="20"/>
      <w:szCs w:val="20"/>
      <w:lang w:val="en-US"/>
    </w:rPr>
  </w:style>
  <w:style w:type="paragraph" w:customStyle="1" w:styleId="TableCenter">
    <w:name w:val="Table Center"/>
    <w:basedOn w:val="TableLeft"/>
    <w:rsid w:val="005A59B8"/>
    <w:pPr>
      <w:jc w:val="center"/>
    </w:pPr>
  </w:style>
  <w:style w:type="paragraph" w:customStyle="1" w:styleId="2f3">
    <w:name w:val="ЛЕН2_НИР_табл_ центр"/>
    <w:basedOn w:val="a8"/>
    <w:autoRedefine/>
    <w:rsid w:val="005A59B8"/>
    <w:pPr>
      <w:tabs>
        <w:tab w:val="left" w:pos="851"/>
        <w:tab w:val="left" w:pos="1276"/>
        <w:tab w:val="left" w:pos="1560"/>
      </w:tabs>
      <w:spacing w:before="60" w:after="60"/>
      <w:ind w:firstLine="0"/>
      <w:jc w:val="center"/>
    </w:pPr>
    <w:rPr>
      <w:rFonts w:eastAsia="Calibri"/>
      <w:szCs w:val="24"/>
      <w:lang w:eastAsia="ru-RU"/>
    </w:rPr>
  </w:style>
  <w:style w:type="paragraph" w:customStyle="1" w:styleId="TableCaption">
    <w:name w:val="Table Caption"/>
    <w:basedOn w:val="TableNormal1"/>
    <w:rsid w:val="005A59B8"/>
    <w:pPr>
      <w:keepNext/>
      <w:keepLines/>
      <w:suppressAutoHyphens/>
      <w:spacing w:before="120" w:after="60"/>
      <w:jc w:val="center"/>
    </w:pPr>
    <w:rPr>
      <w:b/>
      <w:sz w:val="24"/>
    </w:rPr>
  </w:style>
  <w:style w:type="character" w:customStyle="1" w:styleId="1b">
    <w:name w:val="Гиперссылка1"/>
    <w:rsid w:val="005A59B8"/>
    <w:rPr>
      <w:color w:val="0000FF"/>
      <w:u w:val="single"/>
    </w:rPr>
  </w:style>
  <w:style w:type="paragraph" w:customStyle="1" w:styleId="1c">
    <w:name w:val="Схема документа1"/>
    <w:basedOn w:val="a8"/>
    <w:rsid w:val="005A59B8"/>
    <w:pPr>
      <w:widowControl w:val="0"/>
      <w:shd w:val="clear" w:color="auto" w:fill="000080"/>
      <w:tabs>
        <w:tab w:val="left" w:pos="851"/>
      </w:tabs>
      <w:overflowPunct w:val="0"/>
      <w:autoSpaceDE w:val="0"/>
      <w:autoSpaceDN w:val="0"/>
      <w:adjustRightInd w:val="0"/>
      <w:spacing w:after="120"/>
      <w:ind w:firstLine="0"/>
      <w:textAlignment w:val="baseline"/>
    </w:pPr>
    <w:rPr>
      <w:rFonts w:ascii="Tahoma" w:eastAsia="Calibri" w:hAnsi="Tahoma"/>
      <w:szCs w:val="20"/>
      <w:lang w:val="en-US" w:eastAsia="ru-RU"/>
    </w:rPr>
  </w:style>
  <w:style w:type="character" w:styleId="aff8">
    <w:name w:val="FollowedHyperlink"/>
    <w:rsid w:val="005A59B8"/>
    <w:rPr>
      <w:rFonts w:cs="Times New Roman"/>
      <w:color w:val="800080"/>
      <w:u w:val="single"/>
    </w:rPr>
  </w:style>
  <w:style w:type="paragraph" w:styleId="aff9">
    <w:name w:val="footnote text"/>
    <w:basedOn w:val="a8"/>
    <w:link w:val="affa"/>
    <w:semiHidden/>
    <w:rsid w:val="005A59B8"/>
    <w:pPr>
      <w:tabs>
        <w:tab w:val="left" w:pos="851"/>
      </w:tabs>
      <w:ind w:firstLine="0"/>
      <w:jc w:val="left"/>
    </w:pPr>
    <w:rPr>
      <w:rFonts w:eastAsia="Calibri"/>
      <w:sz w:val="20"/>
      <w:szCs w:val="20"/>
      <w:lang w:eastAsia="ru-RU"/>
    </w:rPr>
  </w:style>
  <w:style w:type="character" w:customStyle="1" w:styleId="affa">
    <w:name w:val="Текст сноски Знак"/>
    <w:basedOn w:val="a9"/>
    <w:link w:val="aff9"/>
    <w:semiHidden/>
    <w:rsid w:val="005A59B8"/>
    <w:rPr>
      <w:rFonts w:ascii="Times New Roman" w:eastAsia="Calibri" w:hAnsi="Times New Roman" w:cs="Times New Roman"/>
      <w:sz w:val="20"/>
      <w:szCs w:val="20"/>
      <w:lang w:eastAsia="ru-RU"/>
    </w:rPr>
  </w:style>
  <w:style w:type="paragraph" w:customStyle="1" w:styleId="affb">
    <w:name w:val="Год выпуска"/>
    <w:basedOn w:val="a8"/>
    <w:rsid w:val="005A59B8"/>
    <w:pPr>
      <w:widowControl w:val="0"/>
      <w:tabs>
        <w:tab w:val="left" w:pos="851"/>
      </w:tabs>
      <w:ind w:firstLine="0"/>
      <w:jc w:val="center"/>
    </w:pPr>
    <w:rPr>
      <w:rFonts w:eastAsia="Calibri"/>
      <w:b/>
      <w:color w:val="000000"/>
      <w:szCs w:val="20"/>
      <w:lang w:val="en-US" w:eastAsia="ru-RU"/>
    </w:rPr>
  </w:style>
  <w:style w:type="paragraph" w:customStyle="1" w:styleId="NPP206marked1">
    <w:name w:val="NPP206 marked 1"/>
    <w:basedOn w:val="NPP-2006-Body"/>
    <w:rsid w:val="005A59B8"/>
    <w:pPr>
      <w:numPr>
        <w:numId w:val="6"/>
      </w:numPr>
      <w:tabs>
        <w:tab w:val="clear" w:pos="3150"/>
        <w:tab w:val="clear" w:pos="9540"/>
        <w:tab w:val="left" w:pos="-2977"/>
        <w:tab w:val="num" w:pos="1361"/>
        <w:tab w:val="right" w:pos="9639"/>
      </w:tabs>
      <w:ind w:left="1361" w:hanging="227"/>
    </w:pPr>
  </w:style>
  <w:style w:type="paragraph" w:customStyle="1" w:styleId="affc">
    <w:name w:val="Наименование организации"/>
    <w:basedOn w:val="a8"/>
    <w:rsid w:val="005A59B8"/>
    <w:pPr>
      <w:widowControl w:val="0"/>
      <w:tabs>
        <w:tab w:val="left" w:pos="851"/>
      </w:tabs>
      <w:jc w:val="center"/>
    </w:pPr>
    <w:rPr>
      <w:rFonts w:eastAsia="Calibri"/>
      <w:b/>
      <w:caps/>
      <w:color w:val="000000"/>
      <w:sz w:val="28"/>
      <w:szCs w:val="20"/>
      <w:lang w:eastAsia="ru-RU"/>
    </w:rPr>
  </w:style>
  <w:style w:type="paragraph" w:customStyle="1" w:styleId="affd">
    <w:name w:val="Наименование объекта"/>
    <w:basedOn w:val="a8"/>
    <w:rsid w:val="005A59B8"/>
    <w:pPr>
      <w:widowControl w:val="0"/>
      <w:tabs>
        <w:tab w:val="left" w:pos="851"/>
      </w:tabs>
      <w:jc w:val="center"/>
    </w:pPr>
    <w:rPr>
      <w:rFonts w:eastAsia="Calibri"/>
      <w:b/>
      <w:color w:val="000000"/>
      <w:sz w:val="28"/>
      <w:szCs w:val="20"/>
      <w:lang w:eastAsia="ru-RU"/>
    </w:rPr>
  </w:style>
  <w:style w:type="paragraph" w:customStyle="1" w:styleId="affe">
    <w:name w:val="Наименование изделия"/>
    <w:basedOn w:val="a8"/>
    <w:rsid w:val="005A59B8"/>
    <w:pPr>
      <w:widowControl w:val="0"/>
      <w:tabs>
        <w:tab w:val="left" w:pos="851"/>
      </w:tabs>
      <w:jc w:val="center"/>
    </w:pPr>
    <w:rPr>
      <w:rFonts w:eastAsia="Calibri"/>
      <w:b/>
      <w:caps/>
      <w:color w:val="000000"/>
      <w:sz w:val="28"/>
      <w:szCs w:val="20"/>
      <w:lang w:eastAsia="ru-RU"/>
    </w:rPr>
  </w:style>
  <w:style w:type="paragraph" w:customStyle="1" w:styleId="afff">
    <w:name w:val="Наименование документа"/>
    <w:basedOn w:val="a8"/>
    <w:rsid w:val="005A59B8"/>
    <w:pPr>
      <w:widowControl w:val="0"/>
      <w:tabs>
        <w:tab w:val="left" w:pos="851"/>
      </w:tabs>
      <w:ind w:left="794" w:right="794" w:firstLine="0"/>
      <w:jc w:val="center"/>
    </w:pPr>
    <w:rPr>
      <w:rFonts w:eastAsia="Calibri"/>
      <w:b/>
      <w:color w:val="000000"/>
      <w:sz w:val="28"/>
      <w:szCs w:val="20"/>
      <w:lang w:eastAsia="ru-RU"/>
    </w:rPr>
  </w:style>
  <w:style w:type="paragraph" w:customStyle="1" w:styleId="24">
    <w:name w:val="ЛЕН2_НИР_табл_перечисление"/>
    <w:basedOn w:val="a8"/>
    <w:autoRedefine/>
    <w:rsid w:val="005A59B8"/>
    <w:pPr>
      <w:numPr>
        <w:numId w:val="13"/>
      </w:numPr>
      <w:tabs>
        <w:tab w:val="clear" w:pos="360"/>
        <w:tab w:val="left" w:pos="851"/>
      </w:tabs>
      <w:spacing w:before="60" w:after="60"/>
      <w:ind w:left="714" w:hanging="357"/>
    </w:pPr>
    <w:rPr>
      <w:rFonts w:ascii="Times New Roman CYR" w:eastAsia="Calibri" w:hAnsi="Times New Roman CYR"/>
      <w:szCs w:val="20"/>
      <w:lang w:eastAsia="ru-RU"/>
    </w:rPr>
  </w:style>
  <w:style w:type="paragraph" w:customStyle="1" w:styleId="afff0">
    <w:name w:val="Номер книги"/>
    <w:basedOn w:val="a8"/>
    <w:rsid w:val="005A59B8"/>
    <w:pPr>
      <w:widowControl w:val="0"/>
      <w:tabs>
        <w:tab w:val="left" w:pos="851"/>
      </w:tabs>
      <w:jc w:val="center"/>
    </w:pPr>
    <w:rPr>
      <w:rFonts w:eastAsia="Calibri"/>
      <w:b/>
      <w:color w:val="000000"/>
      <w:sz w:val="28"/>
      <w:szCs w:val="20"/>
      <w:lang w:eastAsia="ru-RU"/>
    </w:rPr>
  </w:style>
  <w:style w:type="paragraph" w:customStyle="1" w:styleId="2f4">
    <w:name w:val="ЛЕН2_НИР_табл_центр_п/ж"/>
    <w:basedOn w:val="a8"/>
    <w:autoRedefine/>
    <w:rsid w:val="005A59B8"/>
    <w:pPr>
      <w:tabs>
        <w:tab w:val="left" w:pos="851"/>
      </w:tabs>
      <w:ind w:firstLine="0"/>
      <w:jc w:val="center"/>
    </w:pPr>
    <w:rPr>
      <w:rFonts w:eastAsia="Calibri"/>
      <w:b/>
      <w:bCs/>
      <w:szCs w:val="24"/>
      <w:lang w:eastAsia="ru-RU"/>
    </w:rPr>
  </w:style>
  <w:style w:type="paragraph" w:customStyle="1" w:styleId="afff1">
    <w:name w:val="Логотип"/>
    <w:basedOn w:val="a8"/>
    <w:rsid w:val="005A59B8"/>
    <w:pPr>
      <w:widowControl w:val="0"/>
      <w:shd w:val="clear" w:color="auto" w:fill="FFFFFF"/>
      <w:tabs>
        <w:tab w:val="left" w:pos="851"/>
      </w:tabs>
      <w:jc w:val="center"/>
    </w:pPr>
    <w:rPr>
      <w:rFonts w:eastAsia="Calibri"/>
      <w:b/>
      <w:color w:val="000000"/>
      <w:sz w:val="28"/>
      <w:szCs w:val="20"/>
      <w:lang w:eastAsia="ru-RU"/>
    </w:rPr>
  </w:style>
  <w:style w:type="paragraph" w:customStyle="1" w:styleId="afff2">
    <w:name w:val="Утверждаю"/>
    <w:basedOn w:val="a8"/>
    <w:next w:val="a8"/>
    <w:rsid w:val="005A59B8"/>
    <w:pPr>
      <w:widowControl w:val="0"/>
      <w:shd w:val="clear" w:color="auto" w:fill="FFFFFF"/>
      <w:tabs>
        <w:tab w:val="left" w:pos="851"/>
        <w:tab w:val="left" w:pos="5670"/>
      </w:tabs>
      <w:ind w:firstLine="0"/>
    </w:pPr>
    <w:rPr>
      <w:rFonts w:eastAsia="Calibri"/>
      <w:b/>
      <w:color w:val="000000"/>
      <w:sz w:val="28"/>
      <w:szCs w:val="20"/>
      <w:lang w:eastAsia="ru-RU"/>
    </w:rPr>
  </w:style>
  <w:style w:type="paragraph" w:customStyle="1" w:styleId="NPP2006">
    <w:name w:val="NPP2006"/>
    <w:basedOn w:val="a8"/>
    <w:rsid w:val="005A59B8"/>
    <w:pPr>
      <w:tabs>
        <w:tab w:val="left" w:pos="851"/>
      </w:tabs>
      <w:ind w:firstLine="567"/>
    </w:pPr>
    <w:rPr>
      <w:rFonts w:eastAsia="Calibri"/>
      <w:szCs w:val="20"/>
      <w:lang w:eastAsia="ru-RU"/>
    </w:rPr>
  </w:style>
  <w:style w:type="paragraph" w:customStyle="1" w:styleId="afff3">
    <w:name w:val="Продолжение титульного листа"/>
    <w:basedOn w:val="a8"/>
    <w:rsid w:val="005A59B8"/>
    <w:pPr>
      <w:widowControl w:val="0"/>
      <w:tabs>
        <w:tab w:val="left" w:pos="851"/>
      </w:tabs>
      <w:ind w:left="5103" w:firstLine="0"/>
      <w:jc w:val="left"/>
    </w:pPr>
    <w:rPr>
      <w:rFonts w:eastAsia="Calibri"/>
      <w:b/>
      <w:szCs w:val="20"/>
      <w:lang w:eastAsia="ru-RU"/>
    </w:rPr>
  </w:style>
  <w:style w:type="paragraph" w:customStyle="1" w:styleId="afff4">
    <w:name w:val="Заголовок приложений"/>
    <w:basedOn w:val="a8"/>
    <w:next w:val="a8"/>
    <w:rsid w:val="005A59B8"/>
    <w:pPr>
      <w:pageBreakBefore/>
      <w:tabs>
        <w:tab w:val="left" w:pos="851"/>
      </w:tabs>
      <w:spacing w:before="6000" w:after="120"/>
      <w:ind w:firstLine="0"/>
      <w:jc w:val="center"/>
      <w:outlineLvl w:val="0"/>
    </w:pPr>
    <w:rPr>
      <w:rFonts w:eastAsia="Calibri"/>
      <w:b/>
      <w:caps/>
      <w:sz w:val="28"/>
      <w:szCs w:val="20"/>
      <w:lang w:eastAsia="ru-RU"/>
    </w:rPr>
  </w:style>
  <w:style w:type="paragraph" w:customStyle="1" w:styleId="afff5">
    <w:name w:val="Содержание"/>
    <w:basedOn w:val="a8"/>
    <w:next w:val="a8"/>
    <w:link w:val="afff6"/>
    <w:rsid w:val="005A59B8"/>
    <w:pPr>
      <w:pageBreakBefore/>
      <w:widowControl w:val="0"/>
      <w:shd w:val="clear" w:color="auto" w:fill="FFFFFF"/>
      <w:tabs>
        <w:tab w:val="left" w:pos="851"/>
      </w:tabs>
      <w:spacing w:before="120" w:after="120"/>
      <w:ind w:firstLine="0"/>
      <w:jc w:val="center"/>
    </w:pPr>
    <w:rPr>
      <w:rFonts w:eastAsia="Calibri"/>
      <w:b/>
      <w:caps/>
      <w:snapToGrid w:val="0"/>
      <w:color w:val="000000"/>
      <w:sz w:val="20"/>
      <w:szCs w:val="20"/>
      <w:lang w:eastAsia="ru-RU"/>
    </w:rPr>
  </w:style>
  <w:style w:type="paragraph" w:customStyle="1" w:styleId="afff7">
    <w:name w:val="Имя сканированного файла"/>
    <w:basedOn w:val="a8"/>
    <w:rsid w:val="005A59B8"/>
    <w:pPr>
      <w:widowControl w:val="0"/>
      <w:shd w:val="clear" w:color="auto" w:fill="FFFFFF"/>
      <w:tabs>
        <w:tab w:val="left" w:pos="851"/>
      </w:tabs>
      <w:jc w:val="right"/>
    </w:pPr>
    <w:rPr>
      <w:rFonts w:eastAsia="Calibri"/>
      <w:i/>
      <w:color w:val="000000"/>
      <w:sz w:val="20"/>
      <w:szCs w:val="20"/>
      <w:lang w:eastAsia="ru-RU"/>
    </w:rPr>
  </w:style>
  <w:style w:type="paragraph" w:customStyle="1" w:styleId="211">
    <w:name w:val="ЛЕН2_НИР_табл1"/>
    <w:basedOn w:val="a8"/>
    <w:autoRedefine/>
    <w:rsid w:val="005A59B8"/>
    <w:pPr>
      <w:tabs>
        <w:tab w:val="left" w:pos="851"/>
      </w:tabs>
      <w:spacing w:before="60" w:after="60"/>
      <w:ind w:firstLine="0"/>
      <w:jc w:val="left"/>
    </w:pPr>
    <w:rPr>
      <w:rFonts w:eastAsia="Calibri"/>
      <w:szCs w:val="24"/>
      <w:lang w:eastAsia="ru-RU"/>
    </w:rPr>
  </w:style>
  <w:style w:type="paragraph" w:customStyle="1" w:styleId="afff8">
    <w:name w:val="Изделие"/>
    <w:basedOn w:val="a8"/>
    <w:rsid w:val="005A59B8"/>
    <w:pPr>
      <w:tabs>
        <w:tab w:val="left" w:pos="851"/>
      </w:tabs>
      <w:spacing w:before="720" w:line="480" w:lineRule="auto"/>
      <w:ind w:firstLine="0"/>
      <w:jc w:val="center"/>
    </w:pPr>
    <w:rPr>
      <w:rFonts w:eastAsia="Calibri"/>
      <w:caps/>
      <w:szCs w:val="20"/>
      <w:lang w:val="en-US" w:eastAsia="ru-RU"/>
    </w:rPr>
  </w:style>
  <w:style w:type="paragraph" w:customStyle="1" w:styleId="2f5">
    <w:name w:val="ЛЕН2_НИР_имя файла"/>
    <w:basedOn w:val="a8"/>
    <w:autoRedefine/>
    <w:rsid w:val="005A59B8"/>
    <w:pPr>
      <w:widowControl w:val="0"/>
      <w:tabs>
        <w:tab w:val="left" w:pos="851"/>
      </w:tabs>
      <w:spacing w:after="60"/>
      <w:ind w:firstLine="0"/>
      <w:jc w:val="right"/>
    </w:pPr>
    <w:rPr>
      <w:rFonts w:eastAsia="Calibri"/>
      <w:i/>
      <w:sz w:val="20"/>
      <w:szCs w:val="24"/>
      <w:lang w:eastAsia="ru-RU"/>
    </w:rPr>
  </w:style>
  <w:style w:type="paragraph" w:customStyle="1" w:styleId="Table">
    <w:name w:val="Table"/>
    <w:basedOn w:val="a8"/>
    <w:rsid w:val="005A59B8"/>
    <w:pPr>
      <w:tabs>
        <w:tab w:val="left" w:pos="851"/>
      </w:tabs>
      <w:spacing w:line="240" w:lineRule="atLeast"/>
      <w:ind w:firstLine="0"/>
      <w:jc w:val="left"/>
    </w:pPr>
    <w:rPr>
      <w:rFonts w:ascii="Journal" w:eastAsia="Calibri" w:hAnsi="Journal"/>
      <w:szCs w:val="20"/>
      <w:lang w:val="en-GB" w:eastAsia="ru-RU"/>
    </w:rPr>
  </w:style>
  <w:style w:type="paragraph" w:customStyle="1" w:styleId="FigureTitle">
    <w:name w:val="FigureTitle"/>
    <w:basedOn w:val="a8"/>
    <w:rsid w:val="005A59B8"/>
    <w:pPr>
      <w:tabs>
        <w:tab w:val="left" w:pos="851"/>
      </w:tabs>
      <w:spacing w:line="360" w:lineRule="auto"/>
      <w:ind w:firstLine="0"/>
      <w:jc w:val="center"/>
    </w:pPr>
    <w:rPr>
      <w:rFonts w:eastAsia="Calibri"/>
      <w:b/>
      <w:szCs w:val="20"/>
      <w:lang w:val="en-US" w:eastAsia="ru-RU"/>
    </w:rPr>
  </w:style>
  <w:style w:type="paragraph" w:customStyle="1" w:styleId="2f6">
    <w:name w:val="ЛЕН2_НИР_Оглавление"/>
    <w:basedOn w:val="a8"/>
    <w:autoRedefine/>
    <w:rsid w:val="005A59B8"/>
    <w:pPr>
      <w:tabs>
        <w:tab w:val="left" w:pos="851"/>
        <w:tab w:val="left" w:leader="dot" w:pos="9299"/>
        <w:tab w:val="left" w:leader="dot" w:pos="9412"/>
      </w:tabs>
      <w:ind w:firstLine="0"/>
      <w:jc w:val="left"/>
    </w:pPr>
    <w:rPr>
      <w:rFonts w:eastAsia="Calibri"/>
      <w:szCs w:val="24"/>
      <w:lang w:eastAsia="ru-RU"/>
    </w:rPr>
  </w:style>
  <w:style w:type="paragraph" w:customStyle="1" w:styleId="Address">
    <w:name w:val="Address"/>
    <w:basedOn w:val="AuthorList"/>
    <w:rsid w:val="005A59B8"/>
    <w:pPr>
      <w:keepNext/>
      <w:spacing w:before="120" w:after="120"/>
    </w:pPr>
    <w:rPr>
      <w:rFonts w:ascii="Arial" w:hAnsi="Arial"/>
      <w:i w:val="0"/>
    </w:rPr>
  </w:style>
  <w:style w:type="paragraph" w:customStyle="1" w:styleId="120">
    <w:name w:val="Обычный 12 Знак"/>
    <w:basedOn w:val="a8"/>
    <w:link w:val="121"/>
    <w:rsid w:val="005A59B8"/>
    <w:pPr>
      <w:tabs>
        <w:tab w:val="left" w:pos="851"/>
      </w:tabs>
      <w:ind w:firstLine="709"/>
    </w:pPr>
    <w:rPr>
      <w:rFonts w:ascii="Times New Roman CYR" w:eastAsia="Calibri" w:hAnsi="Times New Roman CYR"/>
      <w:sz w:val="20"/>
      <w:szCs w:val="20"/>
      <w:lang w:eastAsia="ru-RU"/>
    </w:rPr>
  </w:style>
  <w:style w:type="character" w:customStyle="1" w:styleId="122">
    <w:name w:val="Обычный 12 Знак Знак"/>
    <w:rsid w:val="005A59B8"/>
    <w:rPr>
      <w:rFonts w:ascii="Times New Roman CYR" w:hAnsi="Times New Roman CYR"/>
      <w:sz w:val="24"/>
      <w:lang w:val="ru-RU" w:eastAsia="ru-RU"/>
    </w:rPr>
  </w:style>
  <w:style w:type="paragraph" w:customStyle="1" w:styleId="afff9">
    <w:name w:val="Введение"/>
    <w:basedOn w:val="1"/>
    <w:next w:val="a8"/>
    <w:rsid w:val="005A59B8"/>
    <w:rPr>
      <w:rFonts w:eastAsia="Calibri"/>
      <w:bCs w:val="0"/>
      <w:caps/>
      <w:kern w:val="28"/>
      <w:szCs w:val="20"/>
      <w:lang w:eastAsia="ru-RU"/>
    </w:rPr>
  </w:style>
  <w:style w:type="paragraph" w:customStyle="1" w:styleId="NPP2006marked2">
    <w:name w:val="NPP2006 marked 2"/>
    <w:basedOn w:val="a8"/>
    <w:rsid w:val="005A59B8"/>
    <w:pPr>
      <w:numPr>
        <w:numId w:val="8"/>
      </w:numPr>
      <w:tabs>
        <w:tab w:val="left" w:pos="851"/>
      </w:tabs>
      <w:spacing w:line="360" w:lineRule="auto"/>
    </w:pPr>
    <w:rPr>
      <w:rFonts w:eastAsia="Calibri"/>
      <w:bCs/>
      <w:szCs w:val="24"/>
      <w:lang w:eastAsia="ru-RU"/>
    </w:rPr>
  </w:style>
  <w:style w:type="paragraph" w:customStyle="1" w:styleId="afffa">
    <w:name w:val="Шапка таблицы"/>
    <w:basedOn w:val="a8"/>
    <w:rsid w:val="005A59B8"/>
    <w:pPr>
      <w:keepNext/>
      <w:keepLines/>
      <w:tabs>
        <w:tab w:val="left" w:pos="851"/>
      </w:tabs>
      <w:spacing w:line="360" w:lineRule="auto"/>
      <w:ind w:firstLine="0"/>
      <w:jc w:val="center"/>
    </w:pPr>
    <w:rPr>
      <w:rFonts w:eastAsia="Calibri"/>
      <w:b/>
      <w:szCs w:val="20"/>
      <w:lang w:eastAsia="ru-RU"/>
    </w:rPr>
  </w:style>
  <w:style w:type="paragraph" w:styleId="afffb">
    <w:name w:val="Document Map"/>
    <w:basedOn w:val="a8"/>
    <w:link w:val="afffc"/>
    <w:semiHidden/>
    <w:rsid w:val="005A59B8"/>
    <w:pPr>
      <w:widowControl w:val="0"/>
      <w:shd w:val="clear" w:color="auto" w:fill="000080"/>
      <w:tabs>
        <w:tab w:val="left" w:pos="851"/>
      </w:tabs>
      <w:ind w:firstLine="0"/>
    </w:pPr>
    <w:rPr>
      <w:rFonts w:ascii="Tahoma" w:eastAsia="Calibri" w:hAnsi="Tahoma"/>
      <w:snapToGrid w:val="0"/>
      <w:sz w:val="20"/>
      <w:szCs w:val="20"/>
      <w:lang w:eastAsia="ru-RU"/>
    </w:rPr>
  </w:style>
  <w:style w:type="character" w:customStyle="1" w:styleId="afffc">
    <w:name w:val="Схема документа Знак"/>
    <w:basedOn w:val="a9"/>
    <w:link w:val="afffb"/>
    <w:semiHidden/>
    <w:rsid w:val="005A59B8"/>
    <w:rPr>
      <w:rFonts w:ascii="Tahoma" w:eastAsia="Calibri" w:hAnsi="Tahoma" w:cs="Times New Roman"/>
      <w:snapToGrid w:val="0"/>
      <w:sz w:val="20"/>
      <w:szCs w:val="20"/>
      <w:shd w:val="clear" w:color="auto" w:fill="000080"/>
      <w:lang w:eastAsia="ru-RU"/>
    </w:rPr>
  </w:style>
  <w:style w:type="paragraph" w:customStyle="1" w:styleId="afffd">
    <w:name w:val="Продолжение таблицы"/>
    <w:basedOn w:val="a8"/>
    <w:rsid w:val="005A59B8"/>
    <w:pPr>
      <w:pageBreakBefore/>
      <w:tabs>
        <w:tab w:val="left" w:pos="851"/>
      </w:tabs>
      <w:ind w:firstLine="0"/>
      <w:jc w:val="left"/>
    </w:pPr>
    <w:rPr>
      <w:rFonts w:eastAsia="Calibri"/>
      <w:szCs w:val="24"/>
      <w:lang w:eastAsia="ru-RU"/>
    </w:rPr>
  </w:style>
  <w:style w:type="paragraph" w:customStyle="1" w:styleId="afffe">
    <w:name w:val="Название рисунка"/>
    <w:basedOn w:val="a8"/>
    <w:rsid w:val="005A59B8"/>
    <w:pPr>
      <w:widowControl w:val="0"/>
      <w:tabs>
        <w:tab w:val="left" w:pos="851"/>
      </w:tabs>
      <w:ind w:firstLine="0"/>
      <w:jc w:val="center"/>
    </w:pPr>
    <w:rPr>
      <w:rFonts w:eastAsia="Calibri"/>
      <w:noProof/>
      <w:szCs w:val="20"/>
      <w:lang w:eastAsia="ru-RU"/>
    </w:rPr>
  </w:style>
  <w:style w:type="paragraph" w:customStyle="1" w:styleId="aHeader">
    <w:name w:val="a_Header"/>
    <w:basedOn w:val="a8"/>
    <w:rsid w:val="005A59B8"/>
    <w:pPr>
      <w:widowControl w:val="0"/>
      <w:tabs>
        <w:tab w:val="left" w:pos="851"/>
        <w:tab w:val="left" w:pos="1985"/>
      </w:tabs>
      <w:spacing w:after="60"/>
      <w:ind w:firstLine="0"/>
      <w:jc w:val="center"/>
    </w:pPr>
    <w:rPr>
      <w:rFonts w:eastAsia="Calibri"/>
      <w:szCs w:val="20"/>
      <w:lang w:eastAsia="ru-RU"/>
    </w:rPr>
  </w:style>
  <w:style w:type="paragraph" w:customStyle="1" w:styleId="12">
    <w:name w:val="Нумерованный список 1"/>
    <w:basedOn w:val="a8"/>
    <w:rsid w:val="005A59B8"/>
    <w:pPr>
      <w:widowControl w:val="0"/>
      <w:numPr>
        <w:numId w:val="9"/>
      </w:numPr>
      <w:tabs>
        <w:tab w:val="left" w:pos="851"/>
      </w:tabs>
      <w:snapToGrid w:val="0"/>
    </w:pPr>
    <w:rPr>
      <w:rFonts w:eastAsia="Calibri"/>
      <w:szCs w:val="20"/>
      <w:lang w:eastAsia="ru-RU"/>
    </w:rPr>
  </w:style>
  <w:style w:type="paragraph" w:customStyle="1" w:styleId="affff">
    <w:name w:val="Заголовок Приложения"/>
    <w:basedOn w:val="a8"/>
    <w:rsid w:val="005A59B8"/>
    <w:pPr>
      <w:tabs>
        <w:tab w:val="left" w:pos="851"/>
      </w:tabs>
      <w:spacing w:before="120" w:after="120"/>
      <w:ind w:firstLine="0"/>
      <w:jc w:val="center"/>
    </w:pPr>
    <w:rPr>
      <w:rFonts w:eastAsia="Calibri"/>
      <w:b/>
      <w:sz w:val="28"/>
      <w:szCs w:val="24"/>
      <w:lang w:eastAsia="ru-RU"/>
    </w:rPr>
  </w:style>
  <w:style w:type="paragraph" w:customStyle="1" w:styleId="affff0">
    <w:name w:val="Реферат"/>
    <w:basedOn w:val="afff9"/>
    <w:rsid w:val="005A59B8"/>
  </w:style>
  <w:style w:type="paragraph" w:customStyle="1" w:styleId="affff1">
    <w:name w:val="Лист регистрации"/>
    <w:basedOn w:val="afff4"/>
    <w:rsid w:val="005A59B8"/>
  </w:style>
  <w:style w:type="paragraph" w:styleId="affff2">
    <w:name w:val="annotation text"/>
    <w:basedOn w:val="a8"/>
    <w:link w:val="affff3"/>
    <w:semiHidden/>
    <w:rsid w:val="005A59B8"/>
    <w:pPr>
      <w:widowControl w:val="0"/>
      <w:tabs>
        <w:tab w:val="left" w:pos="851"/>
      </w:tabs>
      <w:overflowPunct w:val="0"/>
      <w:autoSpaceDE w:val="0"/>
      <w:autoSpaceDN w:val="0"/>
      <w:adjustRightInd w:val="0"/>
      <w:spacing w:after="120"/>
      <w:ind w:firstLine="0"/>
      <w:textAlignment w:val="baseline"/>
    </w:pPr>
    <w:rPr>
      <w:rFonts w:eastAsia="Calibri"/>
      <w:sz w:val="20"/>
      <w:szCs w:val="20"/>
      <w:lang w:val="en-US" w:eastAsia="ru-RU"/>
    </w:rPr>
  </w:style>
  <w:style w:type="character" w:customStyle="1" w:styleId="affff3">
    <w:name w:val="Текст примечания Знак"/>
    <w:basedOn w:val="a9"/>
    <w:link w:val="affff2"/>
    <w:semiHidden/>
    <w:rsid w:val="005A59B8"/>
    <w:rPr>
      <w:rFonts w:ascii="Times New Roman" w:eastAsia="Calibri" w:hAnsi="Times New Roman" w:cs="Times New Roman"/>
      <w:sz w:val="20"/>
      <w:szCs w:val="20"/>
      <w:lang w:val="en-US" w:eastAsia="ru-RU"/>
    </w:rPr>
  </w:style>
  <w:style w:type="paragraph" w:styleId="affff4">
    <w:name w:val="annotation subject"/>
    <w:basedOn w:val="affff2"/>
    <w:next w:val="affff2"/>
    <w:link w:val="affff5"/>
    <w:semiHidden/>
    <w:rsid w:val="005A59B8"/>
    <w:rPr>
      <w:b/>
    </w:rPr>
  </w:style>
  <w:style w:type="character" w:customStyle="1" w:styleId="affff5">
    <w:name w:val="Тема примечания Знак"/>
    <w:basedOn w:val="affff3"/>
    <w:link w:val="affff4"/>
    <w:semiHidden/>
    <w:rsid w:val="005A59B8"/>
    <w:rPr>
      <w:rFonts w:ascii="Times New Roman" w:eastAsia="Calibri" w:hAnsi="Times New Roman" w:cs="Times New Roman"/>
      <w:b/>
      <w:sz w:val="20"/>
      <w:szCs w:val="20"/>
      <w:lang w:val="en-US" w:eastAsia="ru-RU"/>
    </w:rPr>
  </w:style>
  <w:style w:type="character" w:customStyle="1" w:styleId="affff6">
    <w:name w:val="Основной текст с отступом Знак Знак"/>
    <w:aliases w:val="Основной текст с отступом Знак1 Знак1 Знак,Основной текст с отступом Знак Знак Знак1 Знак,Основной текст с отступом Знак1 Знак Знак Знак,Основной текст с отступом Знак Знак Знак Знак Знак Знак Знак Знак Знак Знак Зна"/>
    <w:rsid w:val="005A59B8"/>
    <w:rPr>
      <w:caps/>
      <w:sz w:val="24"/>
    </w:rPr>
  </w:style>
  <w:style w:type="paragraph" w:customStyle="1" w:styleId="affff7">
    <w:name w:val="СтильМой Знак"/>
    <w:basedOn w:val="a8"/>
    <w:rsid w:val="005A59B8"/>
    <w:pPr>
      <w:tabs>
        <w:tab w:val="left" w:pos="851"/>
      </w:tabs>
      <w:spacing w:before="40" w:line="320" w:lineRule="exact"/>
      <w:ind w:firstLine="624"/>
    </w:pPr>
    <w:rPr>
      <w:szCs w:val="20"/>
      <w:lang w:eastAsia="ru-RU"/>
    </w:rPr>
  </w:style>
  <w:style w:type="paragraph" w:customStyle="1" w:styleId="24-">
    <w:name w:val="ЛЕН2_НИР_п/пункт(4-ая цифра)"/>
    <w:basedOn w:val="a8"/>
    <w:autoRedefine/>
    <w:rsid w:val="005A59B8"/>
    <w:pPr>
      <w:tabs>
        <w:tab w:val="left" w:pos="851"/>
      </w:tabs>
      <w:spacing w:before="60" w:after="60"/>
    </w:pPr>
    <w:rPr>
      <w:rFonts w:eastAsia="Calibri"/>
      <w:b/>
      <w:sz w:val="28"/>
      <w:szCs w:val="20"/>
      <w:lang w:eastAsia="ru-RU"/>
    </w:rPr>
  </w:style>
  <w:style w:type="paragraph" w:customStyle="1" w:styleId="2f7">
    <w:name w:val="ЛЕН2_НИР_п/разд"/>
    <w:basedOn w:val="23"/>
    <w:autoRedefine/>
    <w:rsid w:val="005A59B8"/>
    <w:pPr>
      <w:numPr>
        <w:numId w:val="0"/>
      </w:numPr>
      <w:tabs>
        <w:tab w:val="num" w:pos="0"/>
      </w:tabs>
      <w:spacing w:before="120" w:after="120"/>
      <w:ind w:left="1134" w:hanging="283"/>
    </w:pPr>
    <w:rPr>
      <w:b/>
      <w:iCs/>
      <w:caps/>
    </w:rPr>
  </w:style>
  <w:style w:type="paragraph" w:customStyle="1" w:styleId="2f8">
    <w:name w:val="ЛЕН2_НИР_пункт"/>
    <w:basedOn w:val="a8"/>
    <w:autoRedefine/>
    <w:rsid w:val="005A59B8"/>
    <w:pPr>
      <w:tabs>
        <w:tab w:val="left" w:pos="851"/>
      </w:tabs>
      <w:spacing w:before="60" w:after="60"/>
    </w:pPr>
    <w:rPr>
      <w:rFonts w:eastAsia="Calibri"/>
      <w:b/>
      <w:iCs/>
      <w:szCs w:val="20"/>
      <w:lang w:eastAsia="ru-RU"/>
    </w:rPr>
  </w:style>
  <w:style w:type="paragraph" w:customStyle="1" w:styleId="2f9">
    <w:name w:val="ЛЕН2_НИР_содержание"/>
    <w:basedOn w:val="a8"/>
    <w:autoRedefine/>
    <w:rsid w:val="005A59B8"/>
    <w:pPr>
      <w:tabs>
        <w:tab w:val="left" w:pos="851"/>
        <w:tab w:val="right" w:leader="dot" w:pos="9639"/>
      </w:tabs>
      <w:spacing w:before="120" w:after="120"/>
      <w:ind w:firstLine="0"/>
      <w:jc w:val="center"/>
    </w:pPr>
    <w:rPr>
      <w:rFonts w:ascii="Times New Roman CYR" w:eastAsia="Calibri" w:hAnsi="Times New Roman CYR"/>
      <w:b/>
      <w:caps/>
      <w:sz w:val="28"/>
      <w:szCs w:val="20"/>
      <w:lang w:eastAsia="ru-RU"/>
    </w:rPr>
  </w:style>
  <w:style w:type="paragraph" w:customStyle="1" w:styleId="2fa">
    <w:name w:val="ЛЕН2_НИР_таб_наимен."/>
    <w:basedOn w:val="a8"/>
    <w:next w:val="a8"/>
    <w:rsid w:val="005A59B8"/>
    <w:pPr>
      <w:keepNext/>
      <w:tabs>
        <w:tab w:val="left" w:pos="851"/>
      </w:tabs>
      <w:spacing w:before="120" w:line="288" w:lineRule="auto"/>
      <w:ind w:firstLine="0"/>
    </w:pPr>
    <w:rPr>
      <w:rFonts w:ascii="Times New Roman CYR" w:eastAsia="Calibri" w:hAnsi="Times New Roman CYR"/>
      <w:szCs w:val="20"/>
      <w:lang w:eastAsia="ru-RU"/>
    </w:rPr>
  </w:style>
  <w:style w:type="paragraph" w:customStyle="1" w:styleId="2fb">
    <w:name w:val="ЛЕН2_НИР_наим_раздела"/>
    <w:basedOn w:val="2fc"/>
    <w:autoRedefine/>
    <w:rsid w:val="005A59B8"/>
    <w:pPr>
      <w:spacing w:after="120" w:line="240" w:lineRule="auto"/>
      <w:ind w:firstLine="851"/>
      <w:jc w:val="both"/>
    </w:pPr>
    <w:rPr>
      <w:sz w:val="28"/>
    </w:rPr>
  </w:style>
  <w:style w:type="paragraph" w:customStyle="1" w:styleId="2fc">
    <w:name w:val="ЛЕН2_НИР_наим_издел"/>
    <w:basedOn w:val="2fd"/>
    <w:rsid w:val="005A59B8"/>
    <w:rPr>
      <w:caps/>
    </w:rPr>
  </w:style>
  <w:style w:type="paragraph" w:customStyle="1" w:styleId="2fd">
    <w:name w:val="ЛЕН2_НИР_наим_объекта"/>
    <w:basedOn w:val="a8"/>
    <w:rsid w:val="005A59B8"/>
    <w:pPr>
      <w:tabs>
        <w:tab w:val="left" w:pos="851"/>
      </w:tabs>
      <w:spacing w:before="120" w:after="240" w:line="288" w:lineRule="auto"/>
      <w:ind w:firstLine="0"/>
      <w:jc w:val="center"/>
    </w:pPr>
    <w:rPr>
      <w:rFonts w:ascii="Times New Roman CYR" w:eastAsia="Calibri" w:hAnsi="Times New Roman CYR"/>
      <w:b/>
      <w:sz w:val="32"/>
      <w:szCs w:val="24"/>
      <w:lang w:eastAsia="ru-RU"/>
    </w:rPr>
  </w:style>
  <w:style w:type="paragraph" w:customStyle="1" w:styleId="2fe">
    <w:name w:val="ЛЕН2_НИР_обозн_докум"/>
    <w:basedOn w:val="2fc"/>
    <w:rsid w:val="005A59B8"/>
  </w:style>
  <w:style w:type="paragraph" w:customStyle="1" w:styleId="2ff">
    <w:name w:val="ЛЕН2_НИР_наим_докум"/>
    <w:basedOn w:val="2fc"/>
    <w:rsid w:val="005A59B8"/>
    <w:rPr>
      <w:caps w:val="0"/>
      <w:sz w:val="28"/>
    </w:rPr>
  </w:style>
  <w:style w:type="paragraph" w:customStyle="1" w:styleId="2ff0">
    <w:name w:val="ЛЕН2_НИР_наим_прилож"/>
    <w:basedOn w:val="a8"/>
    <w:autoRedefine/>
    <w:rsid w:val="005A59B8"/>
    <w:pPr>
      <w:tabs>
        <w:tab w:val="left" w:pos="360"/>
        <w:tab w:val="left" w:pos="720"/>
        <w:tab w:val="left" w:pos="851"/>
        <w:tab w:val="left" w:pos="900"/>
      </w:tabs>
      <w:spacing w:before="120" w:after="120"/>
      <w:ind w:firstLine="0"/>
      <w:jc w:val="center"/>
    </w:pPr>
    <w:rPr>
      <w:rFonts w:ascii="Times New Roman CYR" w:eastAsia="Calibri" w:hAnsi="Times New Roman CYR"/>
      <w:b/>
      <w:caps/>
      <w:sz w:val="28"/>
      <w:szCs w:val="24"/>
      <w:lang w:eastAsia="ru-RU"/>
    </w:rPr>
  </w:style>
  <w:style w:type="paragraph" w:customStyle="1" w:styleId="2ff1">
    <w:name w:val="ЛЕН2_НИР_прилож"/>
    <w:basedOn w:val="2ff0"/>
    <w:autoRedefine/>
    <w:rsid w:val="005A59B8"/>
    <w:pPr>
      <w:jc w:val="left"/>
    </w:pPr>
    <w:rPr>
      <w:rFonts w:ascii="Times New Roman" w:hAnsi="Times New Roman"/>
      <w:b w:val="0"/>
      <w:sz w:val="24"/>
    </w:rPr>
  </w:style>
  <w:style w:type="paragraph" w:customStyle="1" w:styleId="oaeno1-3">
    <w:name w:val="oaeno1-3"/>
    <w:basedOn w:val="a8"/>
    <w:rsid w:val="005A59B8"/>
    <w:pPr>
      <w:tabs>
        <w:tab w:val="left" w:pos="851"/>
      </w:tabs>
      <w:overflowPunct w:val="0"/>
      <w:autoSpaceDE w:val="0"/>
      <w:autoSpaceDN w:val="0"/>
      <w:adjustRightInd w:val="0"/>
      <w:spacing w:after="60" w:line="288" w:lineRule="auto"/>
      <w:ind w:firstLine="709"/>
      <w:textAlignment w:val="baseline"/>
    </w:pPr>
    <w:rPr>
      <w:rFonts w:ascii="Times New Roman CYR" w:eastAsia="Calibri" w:hAnsi="Times New Roman CYR"/>
      <w:szCs w:val="20"/>
      <w:lang w:eastAsia="ru-RU"/>
    </w:rPr>
  </w:style>
  <w:style w:type="paragraph" w:customStyle="1" w:styleId="BodyText22">
    <w:name w:val="Body Text 22"/>
    <w:basedOn w:val="a8"/>
    <w:rsid w:val="005A59B8"/>
    <w:pPr>
      <w:tabs>
        <w:tab w:val="left" w:pos="851"/>
      </w:tabs>
      <w:overflowPunct w:val="0"/>
      <w:autoSpaceDE w:val="0"/>
      <w:autoSpaceDN w:val="0"/>
      <w:adjustRightInd w:val="0"/>
      <w:spacing w:after="60" w:line="288" w:lineRule="auto"/>
      <w:ind w:firstLine="709"/>
      <w:textAlignment w:val="baseline"/>
    </w:pPr>
    <w:rPr>
      <w:rFonts w:eastAsia="Calibri"/>
      <w:szCs w:val="20"/>
      <w:lang w:eastAsia="ru-RU"/>
    </w:rPr>
  </w:style>
  <w:style w:type="paragraph" w:customStyle="1" w:styleId="R">
    <w:name w:val="Текст R"/>
    <w:basedOn w:val="a8"/>
    <w:rsid w:val="005A59B8"/>
    <w:pPr>
      <w:tabs>
        <w:tab w:val="left" w:pos="851"/>
      </w:tabs>
      <w:spacing w:before="120" w:line="288" w:lineRule="auto"/>
      <w:ind w:firstLine="709"/>
    </w:pPr>
    <w:rPr>
      <w:rFonts w:ascii="Times New Roman CYR" w:eastAsia="Calibri" w:hAnsi="Times New Roman CYR"/>
      <w:szCs w:val="20"/>
      <w:lang w:eastAsia="ru-RU"/>
    </w:rPr>
  </w:style>
  <w:style w:type="paragraph" w:styleId="34">
    <w:name w:val="Body Text Indent 3"/>
    <w:basedOn w:val="a8"/>
    <w:link w:val="35"/>
    <w:rsid w:val="005A59B8"/>
    <w:pPr>
      <w:tabs>
        <w:tab w:val="left" w:pos="851"/>
      </w:tabs>
      <w:spacing w:after="120"/>
      <w:ind w:left="283" w:firstLine="0"/>
    </w:pPr>
    <w:rPr>
      <w:rFonts w:eastAsia="Calibri"/>
      <w:sz w:val="16"/>
      <w:szCs w:val="20"/>
      <w:lang w:eastAsia="ru-RU"/>
    </w:rPr>
  </w:style>
  <w:style w:type="character" w:customStyle="1" w:styleId="35">
    <w:name w:val="Основной текст с отступом 3 Знак"/>
    <w:basedOn w:val="a9"/>
    <w:link w:val="34"/>
    <w:rsid w:val="005A59B8"/>
    <w:rPr>
      <w:rFonts w:ascii="Times New Roman" w:eastAsia="Calibri" w:hAnsi="Times New Roman" w:cs="Times New Roman"/>
      <w:sz w:val="16"/>
      <w:szCs w:val="20"/>
      <w:lang w:eastAsia="ru-RU"/>
    </w:rPr>
  </w:style>
  <w:style w:type="paragraph" w:customStyle="1" w:styleId="2ff2">
    <w:name w:val="таб2"/>
    <w:aliases w:val="кр.текст"/>
    <w:basedOn w:val="a8"/>
    <w:rsid w:val="005A59B8"/>
    <w:pPr>
      <w:tabs>
        <w:tab w:val="left" w:pos="851"/>
      </w:tabs>
      <w:overflowPunct w:val="0"/>
      <w:autoSpaceDE w:val="0"/>
      <w:autoSpaceDN w:val="0"/>
      <w:adjustRightInd w:val="0"/>
      <w:spacing w:before="60" w:after="60"/>
      <w:ind w:firstLine="709"/>
      <w:textAlignment w:val="baseline"/>
    </w:pPr>
    <w:rPr>
      <w:rFonts w:ascii="Times New Roman CYR" w:eastAsia="Calibri" w:hAnsi="Times New Roman CYR"/>
      <w:szCs w:val="20"/>
      <w:lang w:eastAsia="ru-RU"/>
    </w:rPr>
  </w:style>
  <w:style w:type="paragraph" w:customStyle="1" w:styleId="oaeno1-3Ciae1">
    <w:name w:val="oaeno1-3 Ciae1"/>
    <w:basedOn w:val="a8"/>
    <w:rsid w:val="005A59B8"/>
    <w:pPr>
      <w:tabs>
        <w:tab w:val="left" w:pos="851"/>
      </w:tabs>
      <w:spacing w:after="60" w:line="288" w:lineRule="auto"/>
      <w:ind w:firstLine="709"/>
    </w:pPr>
    <w:rPr>
      <w:rFonts w:ascii="Times New Roman CYR" w:eastAsia="Calibri" w:hAnsi="Times New Roman CYR"/>
      <w:szCs w:val="24"/>
      <w:lang w:eastAsia="ru-RU"/>
    </w:rPr>
  </w:style>
  <w:style w:type="paragraph" w:customStyle="1" w:styleId="affff8">
    <w:name w:val="СтильМой"/>
    <w:basedOn w:val="a8"/>
    <w:rsid w:val="005A59B8"/>
    <w:pPr>
      <w:tabs>
        <w:tab w:val="left" w:pos="851"/>
      </w:tabs>
      <w:spacing w:before="40" w:line="340" w:lineRule="exact"/>
      <w:ind w:firstLine="680"/>
    </w:pPr>
    <w:rPr>
      <w:szCs w:val="20"/>
      <w:lang w:eastAsia="ru-RU"/>
    </w:rPr>
  </w:style>
  <w:style w:type="paragraph" w:customStyle="1" w:styleId="Nien1--0">
    <w:name w:val="Nien1--0"/>
    <w:basedOn w:val="a8"/>
    <w:rsid w:val="005A59B8"/>
    <w:pPr>
      <w:tabs>
        <w:tab w:val="left" w:pos="851"/>
      </w:tabs>
      <w:overflowPunct w:val="0"/>
      <w:autoSpaceDE w:val="0"/>
      <w:autoSpaceDN w:val="0"/>
      <w:adjustRightInd w:val="0"/>
      <w:spacing w:line="288" w:lineRule="auto"/>
      <w:ind w:left="992" w:hanging="283"/>
      <w:textAlignment w:val="baseline"/>
    </w:pPr>
    <w:rPr>
      <w:rFonts w:ascii="Times New Roman CYR" w:eastAsia="Calibri" w:hAnsi="Times New Roman CYR"/>
      <w:szCs w:val="20"/>
      <w:lang w:eastAsia="ru-RU"/>
    </w:rPr>
  </w:style>
  <w:style w:type="paragraph" w:customStyle="1" w:styleId="Nien1-6">
    <w:name w:val="Nien1-6"/>
    <w:basedOn w:val="Nien1--0"/>
    <w:rsid w:val="005A59B8"/>
    <w:pPr>
      <w:spacing w:after="120"/>
    </w:pPr>
  </w:style>
  <w:style w:type="paragraph" w:customStyle="1" w:styleId="Oaeno1-6">
    <w:name w:val="Oaeno1-6"/>
    <w:basedOn w:val="a8"/>
    <w:rsid w:val="005A59B8"/>
    <w:pPr>
      <w:tabs>
        <w:tab w:val="left" w:pos="851"/>
      </w:tabs>
      <w:overflowPunct w:val="0"/>
      <w:autoSpaceDE w:val="0"/>
      <w:autoSpaceDN w:val="0"/>
      <w:adjustRightInd w:val="0"/>
      <w:spacing w:after="120" w:line="288" w:lineRule="auto"/>
      <w:ind w:firstLine="709"/>
      <w:textAlignment w:val="baseline"/>
    </w:pPr>
    <w:rPr>
      <w:rFonts w:ascii="Times New Roman CYR" w:eastAsia="Calibri" w:hAnsi="Times New Roman CYR"/>
      <w:szCs w:val="20"/>
      <w:lang w:eastAsia="ru-RU"/>
    </w:rPr>
  </w:style>
  <w:style w:type="character" w:styleId="affff9">
    <w:name w:val="footnote reference"/>
    <w:semiHidden/>
    <w:rsid w:val="005A59B8"/>
    <w:rPr>
      <w:rFonts w:cs="Times New Roman"/>
      <w:vertAlign w:val="superscript"/>
    </w:rPr>
  </w:style>
  <w:style w:type="paragraph" w:customStyle="1" w:styleId="22-0">
    <w:name w:val="ЛЕН2Спис2-0"/>
    <w:basedOn w:val="a8"/>
    <w:autoRedefine/>
    <w:rsid w:val="005A59B8"/>
    <w:pPr>
      <w:numPr>
        <w:numId w:val="14"/>
      </w:numPr>
      <w:tabs>
        <w:tab w:val="left" w:pos="851"/>
        <w:tab w:val="left" w:leader="dot" w:pos="9401"/>
      </w:tabs>
    </w:pPr>
    <w:rPr>
      <w:rFonts w:eastAsia="Calibri"/>
      <w:szCs w:val="20"/>
      <w:lang w:eastAsia="ru-RU"/>
    </w:rPr>
  </w:style>
  <w:style w:type="paragraph" w:customStyle="1" w:styleId="affffa">
    <w:name w:val="Код документа"/>
    <w:basedOn w:val="a8"/>
    <w:next w:val="a8"/>
    <w:rsid w:val="005A59B8"/>
    <w:pPr>
      <w:widowControl w:val="0"/>
      <w:tabs>
        <w:tab w:val="left" w:pos="851"/>
      </w:tabs>
      <w:ind w:left="794" w:right="794" w:firstLine="0"/>
      <w:jc w:val="center"/>
    </w:pPr>
    <w:rPr>
      <w:rFonts w:eastAsia="Calibri"/>
      <w:b/>
      <w:color w:val="000000"/>
      <w:sz w:val="32"/>
      <w:szCs w:val="20"/>
      <w:lang w:eastAsia="ru-RU"/>
    </w:rPr>
  </w:style>
  <w:style w:type="paragraph" w:customStyle="1" w:styleId="affffb">
    <w:name w:val="Количество листов"/>
    <w:basedOn w:val="a8"/>
    <w:rsid w:val="005A59B8"/>
    <w:pPr>
      <w:widowControl w:val="0"/>
      <w:tabs>
        <w:tab w:val="left" w:pos="851"/>
      </w:tabs>
      <w:spacing w:before="240" w:after="240"/>
      <w:jc w:val="center"/>
    </w:pPr>
    <w:rPr>
      <w:rFonts w:eastAsia="Calibri"/>
      <w:b/>
      <w:color w:val="000000"/>
      <w:szCs w:val="20"/>
      <w:lang w:eastAsia="ru-RU"/>
    </w:rPr>
  </w:style>
  <w:style w:type="character" w:customStyle="1" w:styleId="BodyTextChar1">
    <w:name w:val="Body Text Char1"/>
    <w:aliases w:val="Основной текст Знак Char,Основной текст Знак1 Знак Char2,Основной текст Знак Знак Знак Знак Char2,Основной текст Знак1 Char2,Основной текст Знак Знак Знак Char2,Основной текст Знак Знак Char2,Основной текст Знак1 Знак Знак Char2"/>
    <w:locked/>
    <w:rsid w:val="005A59B8"/>
    <w:rPr>
      <w:sz w:val="24"/>
      <w:lang w:val="ru-RU" w:eastAsia="ru-RU"/>
    </w:rPr>
  </w:style>
  <w:style w:type="paragraph" w:customStyle="1" w:styleId="3-">
    <w:name w:val="Таб3-центр"/>
    <w:basedOn w:val="a8"/>
    <w:rsid w:val="005A59B8"/>
    <w:pPr>
      <w:tabs>
        <w:tab w:val="left" w:pos="851"/>
      </w:tabs>
      <w:autoSpaceDE w:val="0"/>
      <w:autoSpaceDN w:val="0"/>
      <w:spacing w:after="120"/>
      <w:ind w:firstLine="0"/>
      <w:jc w:val="center"/>
    </w:pPr>
    <w:rPr>
      <w:rFonts w:ascii="Times New Roman CYR" w:eastAsia="Calibri" w:hAnsi="Times New Roman CYR" w:cs="Times New Roman CYR"/>
      <w:szCs w:val="24"/>
      <w:lang w:eastAsia="ru-RU"/>
    </w:rPr>
  </w:style>
  <w:style w:type="paragraph" w:customStyle="1" w:styleId="36">
    <w:name w:val="Таб3"/>
    <w:aliases w:val="центр"/>
    <w:basedOn w:val="a8"/>
    <w:rsid w:val="005A59B8"/>
    <w:pPr>
      <w:tabs>
        <w:tab w:val="left" w:pos="851"/>
      </w:tabs>
      <w:spacing w:before="60" w:after="60"/>
      <w:ind w:firstLine="0"/>
      <w:jc w:val="center"/>
    </w:pPr>
    <w:rPr>
      <w:rFonts w:ascii="Times New Roman CYR" w:eastAsia="Calibri" w:hAnsi="Times New Roman CYR" w:cs="Times New Roman CYR"/>
      <w:szCs w:val="24"/>
      <w:lang w:eastAsia="ru-RU"/>
    </w:rPr>
  </w:style>
  <w:style w:type="paragraph" w:customStyle="1" w:styleId="V392Default">
    <w:name w:val="V392 Default"/>
    <w:basedOn w:val="a8"/>
    <w:rsid w:val="005A59B8"/>
    <w:pPr>
      <w:tabs>
        <w:tab w:val="left" w:pos="851"/>
      </w:tabs>
      <w:spacing w:line="360" w:lineRule="auto"/>
      <w:ind w:firstLine="567"/>
    </w:pPr>
    <w:rPr>
      <w:rFonts w:eastAsia="Calibri"/>
      <w:szCs w:val="20"/>
      <w:lang w:eastAsia="ru-RU"/>
    </w:rPr>
  </w:style>
  <w:style w:type="paragraph" w:customStyle="1" w:styleId="V448Default">
    <w:name w:val="V448 Default"/>
    <w:basedOn w:val="a8"/>
    <w:rsid w:val="005A59B8"/>
    <w:pPr>
      <w:tabs>
        <w:tab w:val="left" w:pos="851"/>
      </w:tabs>
      <w:spacing w:line="360" w:lineRule="auto"/>
      <w:ind w:firstLine="567"/>
    </w:pPr>
    <w:rPr>
      <w:rFonts w:eastAsia="Calibri"/>
      <w:szCs w:val="24"/>
      <w:lang w:eastAsia="ru-RU"/>
    </w:rPr>
  </w:style>
  <w:style w:type="paragraph" w:customStyle="1" w:styleId="affffc">
    <w:name w:val="таб"/>
    <w:basedOn w:val="a8"/>
    <w:rsid w:val="005A59B8"/>
    <w:pPr>
      <w:tabs>
        <w:tab w:val="left" w:pos="851"/>
      </w:tabs>
      <w:ind w:firstLine="0"/>
    </w:pPr>
    <w:rPr>
      <w:rFonts w:eastAsia="Calibri"/>
      <w:szCs w:val="24"/>
      <w:lang w:eastAsia="ru-RU"/>
    </w:rPr>
  </w:style>
  <w:style w:type="paragraph" w:styleId="37">
    <w:name w:val="Body Text 3"/>
    <w:basedOn w:val="a8"/>
    <w:link w:val="38"/>
    <w:rsid w:val="005A59B8"/>
    <w:pPr>
      <w:tabs>
        <w:tab w:val="left" w:pos="851"/>
      </w:tabs>
      <w:spacing w:after="120"/>
      <w:ind w:firstLine="0"/>
      <w:jc w:val="center"/>
    </w:pPr>
    <w:rPr>
      <w:rFonts w:eastAsia="Calibri"/>
      <w:szCs w:val="20"/>
      <w:lang w:eastAsia="ru-RU"/>
    </w:rPr>
  </w:style>
  <w:style w:type="character" w:customStyle="1" w:styleId="38">
    <w:name w:val="Основной текст 3 Знак"/>
    <w:basedOn w:val="a9"/>
    <w:link w:val="37"/>
    <w:rsid w:val="005A59B8"/>
    <w:rPr>
      <w:rFonts w:ascii="Times New Roman" w:eastAsia="Calibri" w:hAnsi="Times New Roman" w:cs="Times New Roman"/>
      <w:sz w:val="24"/>
      <w:szCs w:val="20"/>
      <w:lang w:eastAsia="ru-RU"/>
    </w:rPr>
  </w:style>
  <w:style w:type="paragraph" w:customStyle="1" w:styleId="V428Default">
    <w:name w:val="V428 Default"/>
    <w:basedOn w:val="a8"/>
    <w:rsid w:val="005A59B8"/>
    <w:pPr>
      <w:tabs>
        <w:tab w:val="left" w:pos="851"/>
      </w:tabs>
      <w:spacing w:line="360" w:lineRule="auto"/>
      <w:ind w:firstLine="567"/>
    </w:pPr>
    <w:rPr>
      <w:rFonts w:eastAsia="Calibri"/>
      <w:szCs w:val="24"/>
      <w:lang w:eastAsia="ru-RU"/>
    </w:rPr>
  </w:style>
  <w:style w:type="paragraph" w:customStyle="1" w:styleId="123">
    <w:name w:val="Стиль Название объекта + 12 пт"/>
    <w:basedOn w:val="af9"/>
    <w:autoRedefine/>
    <w:rsid w:val="005A59B8"/>
    <w:pPr>
      <w:jc w:val="left"/>
    </w:pPr>
    <w:rPr>
      <w:sz w:val="24"/>
      <w:szCs w:val="24"/>
    </w:rPr>
  </w:style>
  <w:style w:type="character" w:customStyle="1" w:styleId="124">
    <w:name w:val="Стиль Название объекта + 12 пт Знак"/>
    <w:rsid w:val="005A59B8"/>
    <w:rPr>
      <w:b/>
      <w:sz w:val="24"/>
      <w:lang w:val="ru-RU" w:eastAsia="ru-RU"/>
    </w:rPr>
  </w:style>
  <w:style w:type="paragraph" w:customStyle="1" w:styleId="58">
    <w:name w:val="оглавление 5"/>
    <w:basedOn w:val="a8"/>
    <w:next w:val="a8"/>
    <w:autoRedefine/>
    <w:rsid w:val="005A59B8"/>
    <w:pPr>
      <w:widowControl w:val="0"/>
      <w:tabs>
        <w:tab w:val="left" w:pos="851"/>
        <w:tab w:val="right" w:leader="dot" w:pos="9923"/>
      </w:tabs>
      <w:autoSpaceDE w:val="0"/>
      <w:autoSpaceDN w:val="0"/>
      <w:ind w:left="960" w:firstLine="0"/>
    </w:pPr>
    <w:rPr>
      <w:rFonts w:ascii="Courier New" w:eastAsia="Calibri" w:hAnsi="Courier New" w:cs="Courier New"/>
      <w:szCs w:val="24"/>
      <w:lang w:eastAsia="ru-RU"/>
    </w:rPr>
  </w:style>
  <w:style w:type="paragraph" w:customStyle="1" w:styleId="62">
    <w:name w:val="оглавление 6"/>
    <w:basedOn w:val="a8"/>
    <w:next w:val="a8"/>
    <w:autoRedefine/>
    <w:rsid w:val="005A59B8"/>
    <w:pPr>
      <w:widowControl w:val="0"/>
      <w:tabs>
        <w:tab w:val="left" w:pos="851"/>
        <w:tab w:val="right" w:leader="dot" w:pos="9923"/>
      </w:tabs>
      <w:autoSpaceDE w:val="0"/>
      <w:autoSpaceDN w:val="0"/>
      <w:ind w:left="1200" w:firstLine="0"/>
    </w:pPr>
    <w:rPr>
      <w:rFonts w:ascii="Courier New" w:eastAsia="Calibri" w:hAnsi="Courier New" w:cs="Courier New"/>
      <w:szCs w:val="24"/>
      <w:lang w:eastAsia="ru-RU"/>
    </w:rPr>
  </w:style>
  <w:style w:type="paragraph" w:customStyle="1" w:styleId="1d">
    <w:name w:val="оглавление 1"/>
    <w:basedOn w:val="a8"/>
    <w:next w:val="a8"/>
    <w:rsid w:val="005A59B8"/>
    <w:pPr>
      <w:widowControl w:val="0"/>
      <w:tabs>
        <w:tab w:val="left" w:pos="851"/>
        <w:tab w:val="right" w:leader="dot" w:pos="9923"/>
      </w:tabs>
      <w:ind w:firstLine="0"/>
    </w:pPr>
    <w:rPr>
      <w:rFonts w:ascii="Courier New" w:eastAsia="Calibri" w:hAnsi="Courier New"/>
      <w:szCs w:val="20"/>
      <w:lang w:eastAsia="ru-RU"/>
    </w:rPr>
  </w:style>
  <w:style w:type="paragraph" w:customStyle="1" w:styleId="1-30">
    <w:name w:val="текст 1-3"/>
    <w:basedOn w:val="a8"/>
    <w:rsid w:val="005A59B8"/>
    <w:pPr>
      <w:tabs>
        <w:tab w:val="left" w:pos="851"/>
      </w:tabs>
      <w:overflowPunct w:val="0"/>
      <w:autoSpaceDE w:val="0"/>
      <w:autoSpaceDN w:val="0"/>
      <w:adjustRightInd w:val="0"/>
      <w:ind w:firstLine="709"/>
      <w:textAlignment w:val="baseline"/>
    </w:pPr>
    <w:rPr>
      <w:rFonts w:eastAsia="Calibri"/>
      <w:szCs w:val="20"/>
      <w:lang w:eastAsia="ru-RU"/>
    </w:rPr>
  </w:style>
  <w:style w:type="paragraph" w:customStyle="1" w:styleId="BodyText21">
    <w:name w:val="Body Text 21"/>
    <w:basedOn w:val="a8"/>
    <w:rsid w:val="005A59B8"/>
    <w:pPr>
      <w:tabs>
        <w:tab w:val="left" w:pos="851"/>
      </w:tabs>
      <w:overflowPunct w:val="0"/>
      <w:autoSpaceDE w:val="0"/>
      <w:autoSpaceDN w:val="0"/>
      <w:adjustRightInd w:val="0"/>
      <w:spacing w:after="120"/>
      <w:ind w:firstLine="0"/>
      <w:textAlignment w:val="baseline"/>
    </w:pPr>
    <w:rPr>
      <w:rFonts w:eastAsia="Calibri"/>
      <w:szCs w:val="20"/>
      <w:lang w:eastAsia="ru-RU"/>
    </w:rPr>
  </w:style>
  <w:style w:type="paragraph" w:customStyle="1" w:styleId="PSAR-">
    <w:name w:val="PSAR-Текст"/>
    <w:basedOn w:val="a8"/>
    <w:rsid w:val="005A59B8"/>
    <w:pPr>
      <w:widowControl w:val="0"/>
      <w:tabs>
        <w:tab w:val="left" w:pos="851"/>
      </w:tabs>
      <w:overflowPunct w:val="0"/>
      <w:autoSpaceDE w:val="0"/>
      <w:autoSpaceDN w:val="0"/>
      <w:adjustRightInd w:val="0"/>
      <w:spacing w:after="120"/>
      <w:ind w:firstLine="0"/>
      <w:textAlignment w:val="baseline"/>
    </w:pPr>
    <w:rPr>
      <w:rFonts w:eastAsia="Calibri"/>
      <w:szCs w:val="20"/>
      <w:lang w:eastAsia="ru-RU"/>
    </w:rPr>
  </w:style>
  <w:style w:type="paragraph" w:customStyle="1" w:styleId="2ff3">
    <w:name w:val="Стиль Заголовок 2 + не полужирный курсив"/>
    <w:basedOn w:val="20"/>
    <w:rsid w:val="005A59B8"/>
    <w:pPr>
      <w:tabs>
        <w:tab w:val="num" w:pos="1636"/>
      </w:tabs>
      <w:spacing w:before="0"/>
      <w:ind w:left="1021" w:hanging="170"/>
    </w:pPr>
    <w:rPr>
      <w:rFonts w:cs="Arial"/>
      <w:b w:val="0"/>
      <w:lang w:eastAsia="ru-RU"/>
    </w:rPr>
  </w:style>
  <w:style w:type="paragraph" w:customStyle="1" w:styleId="affffd">
    <w:name w:val="Таблица"/>
    <w:basedOn w:val="a8"/>
    <w:rsid w:val="005A59B8"/>
    <w:pPr>
      <w:tabs>
        <w:tab w:val="left" w:pos="851"/>
        <w:tab w:val="left" w:pos="1843"/>
      </w:tabs>
      <w:ind w:firstLine="0"/>
    </w:pPr>
    <w:rPr>
      <w:rFonts w:eastAsia="Calibri"/>
      <w:szCs w:val="20"/>
      <w:lang w:eastAsia="ru-RU"/>
    </w:rPr>
  </w:style>
  <w:style w:type="paragraph" w:customStyle="1" w:styleId="2ff4">
    <w:name w:val="Стиль2"/>
    <w:basedOn w:val="a8"/>
    <w:rsid w:val="005A59B8"/>
    <w:pPr>
      <w:tabs>
        <w:tab w:val="left" w:pos="851"/>
      </w:tabs>
      <w:spacing w:line="360" w:lineRule="auto"/>
      <w:ind w:firstLine="0"/>
    </w:pPr>
    <w:rPr>
      <w:rFonts w:ascii="Arial" w:eastAsia="Calibri" w:hAnsi="Arial"/>
      <w:szCs w:val="20"/>
      <w:lang w:eastAsia="ru-RU"/>
    </w:rPr>
  </w:style>
  <w:style w:type="paragraph" w:customStyle="1" w:styleId="affffe">
    <w:name w:val="Текст таблицы"/>
    <w:basedOn w:val="a8"/>
    <w:rsid w:val="005A59B8"/>
    <w:pPr>
      <w:tabs>
        <w:tab w:val="left" w:pos="851"/>
      </w:tabs>
      <w:autoSpaceDE w:val="0"/>
      <w:autoSpaceDN w:val="0"/>
      <w:spacing w:before="60" w:after="60"/>
      <w:ind w:firstLine="0"/>
      <w:jc w:val="center"/>
    </w:pPr>
    <w:rPr>
      <w:rFonts w:eastAsia="Calibri"/>
      <w:szCs w:val="20"/>
      <w:lang w:eastAsia="ru-RU"/>
    </w:rPr>
  </w:style>
  <w:style w:type="character" w:customStyle="1" w:styleId="afffff">
    <w:name w:val="таб Знак"/>
    <w:rsid w:val="005A59B8"/>
    <w:rPr>
      <w:sz w:val="24"/>
      <w:lang w:val="ru-RU" w:eastAsia="ru-RU"/>
    </w:rPr>
  </w:style>
  <w:style w:type="paragraph" w:customStyle="1" w:styleId="2--0">
    <w:name w:val="Спис2--0"/>
    <w:basedOn w:val="1--0"/>
    <w:rsid w:val="005A59B8"/>
    <w:pPr>
      <w:tabs>
        <w:tab w:val="clear" w:pos="0"/>
        <w:tab w:val="left" w:pos="1418"/>
      </w:tabs>
      <w:ind w:left="1418" w:hanging="284"/>
    </w:pPr>
  </w:style>
  <w:style w:type="paragraph" w:customStyle="1" w:styleId="-arial8">
    <w:name w:val="Рис - arial 8"/>
    <w:basedOn w:val="afd"/>
    <w:rsid w:val="005A59B8"/>
    <w:pPr>
      <w:widowControl w:val="0"/>
      <w:spacing w:after="0"/>
      <w:jc w:val="center"/>
    </w:pPr>
    <w:rPr>
      <w:rFonts w:ascii="Arial" w:hAnsi="Arial"/>
      <w:kern w:val="16"/>
      <w:sz w:val="16"/>
      <w:szCs w:val="16"/>
      <w:lang w:eastAsia="en-US"/>
    </w:rPr>
  </w:style>
  <w:style w:type="paragraph" w:customStyle="1" w:styleId="-arial7">
    <w:name w:val="Рис - arial 7"/>
    <w:autoRedefine/>
    <w:rsid w:val="005A59B8"/>
    <w:pPr>
      <w:widowControl w:val="0"/>
      <w:tabs>
        <w:tab w:val="left" w:pos="851"/>
      </w:tabs>
      <w:spacing w:after="0" w:line="240" w:lineRule="auto"/>
      <w:jc w:val="center"/>
    </w:pPr>
    <w:rPr>
      <w:rFonts w:ascii="Arial Narrow" w:eastAsia="Calibri" w:hAnsi="Arial Narrow" w:cs="Times New Roman"/>
      <w:kern w:val="16"/>
      <w:sz w:val="14"/>
      <w:szCs w:val="14"/>
      <w:lang w:val="en-US"/>
    </w:rPr>
  </w:style>
  <w:style w:type="character" w:customStyle="1" w:styleId="-arial7Char">
    <w:name w:val="Рис - arial 7 Char"/>
    <w:rsid w:val="005A59B8"/>
    <w:rPr>
      <w:rFonts w:ascii="Arial Narrow" w:hAnsi="Arial Narrow"/>
      <w:kern w:val="16"/>
      <w:sz w:val="14"/>
      <w:lang w:val="en-US" w:eastAsia="en-US"/>
    </w:rPr>
  </w:style>
  <w:style w:type="character" w:customStyle="1" w:styleId="-arial8Char">
    <w:name w:val="Рис - arial 8 Char"/>
    <w:rsid w:val="005A59B8"/>
    <w:rPr>
      <w:rFonts w:ascii="Arial" w:hAnsi="Arial"/>
      <w:kern w:val="16"/>
      <w:sz w:val="16"/>
      <w:lang w:val="ru-RU" w:eastAsia="en-US"/>
    </w:rPr>
  </w:style>
  <w:style w:type="character" w:customStyle="1" w:styleId="Pic8Arial">
    <w:name w:val="Pic 8 Arial"/>
    <w:rsid w:val="005A59B8"/>
    <w:rPr>
      <w:rFonts w:ascii="Arial" w:hAnsi="Arial"/>
      <w:sz w:val="16"/>
      <w:lang w:val="en-US"/>
    </w:rPr>
  </w:style>
  <w:style w:type="paragraph" w:customStyle="1" w:styleId="ListParagraph1">
    <w:name w:val="List Paragraph1"/>
    <w:basedOn w:val="a8"/>
    <w:qFormat/>
    <w:rsid w:val="005A59B8"/>
    <w:pPr>
      <w:tabs>
        <w:tab w:val="left" w:pos="851"/>
      </w:tabs>
      <w:ind w:left="720" w:firstLine="0"/>
      <w:contextualSpacing/>
    </w:pPr>
    <w:rPr>
      <w:rFonts w:eastAsia="Calibri"/>
      <w:szCs w:val="24"/>
      <w:lang w:eastAsia="ru-RU"/>
    </w:rPr>
  </w:style>
  <w:style w:type="paragraph" w:customStyle="1" w:styleId="afffff0">
    <w:name w:val="Стиль Название объекта + курсив Знак Знак"/>
    <w:basedOn w:val="af9"/>
    <w:link w:val="afffff1"/>
    <w:rsid w:val="005A59B8"/>
    <w:pPr>
      <w:keepLines/>
      <w:widowControl w:val="0"/>
      <w:overflowPunct w:val="0"/>
      <w:autoSpaceDE w:val="0"/>
      <w:autoSpaceDN w:val="0"/>
      <w:adjustRightInd w:val="0"/>
      <w:spacing w:after="120" w:line="288" w:lineRule="auto"/>
      <w:jc w:val="center"/>
      <w:textAlignment w:val="baseline"/>
    </w:pPr>
    <w:rPr>
      <w:rFonts w:ascii="Times New Roman CYR" w:hAnsi="Times New Roman CYR"/>
      <w:snapToGrid w:val="0"/>
      <w:sz w:val="24"/>
    </w:rPr>
  </w:style>
  <w:style w:type="character" w:customStyle="1" w:styleId="afffff1">
    <w:name w:val="Стиль Название объекта + курсив Знак Знак Знак"/>
    <w:link w:val="afffff0"/>
    <w:locked/>
    <w:rsid w:val="005A59B8"/>
    <w:rPr>
      <w:rFonts w:ascii="Times New Roman CYR" w:eastAsia="Calibri" w:hAnsi="Times New Roman CYR" w:cs="Times New Roman"/>
      <w:b/>
      <w:snapToGrid w:val="0"/>
      <w:sz w:val="24"/>
      <w:szCs w:val="20"/>
      <w:lang w:eastAsia="ru-RU"/>
    </w:rPr>
  </w:style>
  <w:style w:type="paragraph" w:customStyle="1" w:styleId="afffff2">
    <w:name w:val="Обычный (без отступа)"/>
    <w:basedOn w:val="a8"/>
    <w:autoRedefine/>
    <w:rsid w:val="005A59B8"/>
    <w:pPr>
      <w:tabs>
        <w:tab w:val="left" w:pos="851"/>
      </w:tabs>
      <w:ind w:firstLine="0"/>
    </w:pPr>
    <w:rPr>
      <w:rFonts w:eastAsia="Calibri"/>
      <w:kern w:val="24"/>
      <w:szCs w:val="24"/>
      <w:lang w:eastAsia="ru-RU"/>
    </w:rPr>
  </w:style>
  <w:style w:type="paragraph" w:customStyle="1" w:styleId="PSAR-Oaeno">
    <w:name w:val="PSAR-Oaeno"/>
    <w:basedOn w:val="a8"/>
    <w:rsid w:val="005A59B8"/>
    <w:pPr>
      <w:tabs>
        <w:tab w:val="left" w:pos="851"/>
      </w:tabs>
      <w:overflowPunct w:val="0"/>
      <w:autoSpaceDE w:val="0"/>
      <w:autoSpaceDN w:val="0"/>
      <w:adjustRightInd w:val="0"/>
      <w:spacing w:after="120"/>
      <w:textAlignment w:val="baseline"/>
    </w:pPr>
    <w:rPr>
      <w:rFonts w:eastAsia="Calibri"/>
      <w:szCs w:val="20"/>
      <w:lang w:eastAsia="ru-RU"/>
    </w:rPr>
  </w:style>
  <w:style w:type="paragraph" w:customStyle="1" w:styleId="45">
    <w:name w:val="Тит4.п/разд.том"/>
    <w:basedOn w:val="a8"/>
    <w:rsid w:val="005A59B8"/>
    <w:pPr>
      <w:tabs>
        <w:tab w:val="left" w:pos="851"/>
      </w:tabs>
      <w:spacing w:before="120" w:after="120" w:line="288" w:lineRule="auto"/>
      <w:ind w:firstLine="0"/>
      <w:jc w:val="center"/>
    </w:pPr>
    <w:rPr>
      <w:rFonts w:eastAsia="Calibri"/>
      <w:b/>
      <w:szCs w:val="20"/>
      <w:lang w:eastAsia="ru-RU"/>
    </w:rPr>
  </w:style>
  <w:style w:type="character" w:customStyle="1" w:styleId="110">
    <w:name w:val="Заголовок 1 Знак1"/>
    <w:aliases w:val="раздел Знак,заголовок 1 Знак,Раздел Знак,Загол1 Знак,разд Знак,Headline 1 Знак,Заголовок раздела Знак,Заголовок раздела Знак Знак Знак"/>
    <w:locked/>
    <w:rsid w:val="005A59B8"/>
  </w:style>
  <w:style w:type="paragraph" w:customStyle="1" w:styleId="afffff3">
    <w:name w:val="Стиль полужирный курсив Междустр.интервал:  полуторный"/>
    <w:basedOn w:val="a8"/>
    <w:rsid w:val="005A59B8"/>
    <w:pPr>
      <w:tabs>
        <w:tab w:val="left" w:pos="851"/>
      </w:tabs>
      <w:spacing w:before="60"/>
      <w:ind w:firstLine="0"/>
    </w:pPr>
    <w:rPr>
      <w:rFonts w:eastAsia="Calibri"/>
      <w:b/>
      <w:bCs/>
      <w:i/>
      <w:iCs/>
      <w:szCs w:val="20"/>
      <w:lang w:eastAsia="ru-RU"/>
    </w:rPr>
  </w:style>
  <w:style w:type="paragraph" w:customStyle="1" w:styleId="-2">
    <w:name w:val="Ур-ние"/>
    <w:basedOn w:val="a8"/>
    <w:next w:val="1-3"/>
    <w:link w:val="-3"/>
    <w:rsid w:val="005A59B8"/>
    <w:pPr>
      <w:tabs>
        <w:tab w:val="left" w:pos="851"/>
        <w:tab w:val="left" w:pos="1080"/>
        <w:tab w:val="right" w:pos="9360"/>
      </w:tabs>
      <w:ind w:firstLine="0"/>
      <w:jc w:val="left"/>
    </w:pPr>
    <w:rPr>
      <w:rFonts w:eastAsia="MS Mincho"/>
      <w:szCs w:val="20"/>
      <w:lang w:eastAsia="ru-RU"/>
    </w:rPr>
  </w:style>
  <w:style w:type="character" w:customStyle="1" w:styleId="-3">
    <w:name w:val="Ур-ние Знак"/>
    <w:link w:val="-2"/>
    <w:locked/>
    <w:rsid w:val="005A59B8"/>
    <w:rPr>
      <w:rFonts w:ascii="Times New Roman" w:eastAsia="MS Mincho" w:hAnsi="Times New Roman" w:cs="Times New Roman"/>
      <w:sz w:val="24"/>
      <w:szCs w:val="20"/>
      <w:lang w:eastAsia="ru-RU"/>
    </w:rPr>
  </w:style>
  <w:style w:type="paragraph" w:customStyle="1" w:styleId="59">
    <w:name w:val="Заголовок 5.аннот.др.наимен"/>
    <w:basedOn w:val="a8"/>
    <w:next w:val="a8"/>
    <w:rsid w:val="005A59B8"/>
    <w:pPr>
      <w:tabs>
        <w:tab w:val="left" w:pos="851"/>
      </w:tabs>
      <w:spacing w:before="120" w:after="120" w:line="288" w:lineRule="auto"/>
      <w:ind w:firstLine="709"/>
      <w:jc w:val="center"/>
    </w:pPr>
    <w:rPr>
      <w:rFonts w:ascii="Times New Roman CYR" w:eastAsia="Calibri" w:hAnsi="Times New Roman CYR"/>
      <w:b/>
      <w:szCs w:val="20"/>
      <w:lang w:eastAsia="ru-RU"/>
    </w:rPr>
  </w:style>
  <w:style w:type="paragraph" w:customStyle="1" w:styleId="1-6">
    <w:name w:val="Спис1-6"/>
    <w:basedOn w:val="a8"/>
    <w:rsid w:val="005A59B8"/>
    <w:pPr>
      <w:tabs>
        <w:tab w:val="left" w:pos="851"/>
        <w:tab w:val="num" w:pos="1040"/>
      </w:tabs>
      <w:ind w:firstLine="709"/>
    </w:pPr>
    <w:rPr>
      <w:rFonts w:ascii="Times New Roman CYR" w:eastAsia="Calibri" w:hAnsi="Times New Roman CYR"/>
      <w:szCs w:val="20"/>
      <w:lang w:eastAsia="ru-RU"/>
    </w:rPr>
  </w:style>
  <w:style w:type="paragraph" w:customStyle="1" w:styleId="2ff5">
    <w:name w:val="Титул2"/>
    <w:basedOn w:val="a8"/>
    <w:autoRedefine/>
    <w:rsid w:val="005A59B8"/>
    <w:pPr>
      <w:ind w:left="4253" w:firstLine="0"/>
      <w:jc w:val="left"/>
    </w:pPr>
    <w:rPr>
      <w:rFonts w:eastAsia="Calibri"/>
      <w:b/>
      <w:caps/>
      <w:noProof/>
      <w:szCs w:val="24"/>
      <w:lang w:eastAsia="ru-RU"/>
    </w:rPr>
  </w:style>
  <w:style w:type="paragraph" w:customStyle="1" w:styleId="afffff4">
    <w:name w:val="Наименование"/>
    <w:basedOn w:val="a8"/>
    <w:next w:val="a8"/>
    <w:semiHidden/>
    <w:rsid w:val="005A59B8"/>
    <w:pPr>
      <w:tabs>
        <w:tab w:val="left" w:pos="851"/>
      </w:tabs>
      <w:spacing w:after="240" w:line="288" w:lineRule="auto"/>
      <w:ind w:firstLine="709"/>
      <w:jc w:val="center"/>
    </w:pPr>
    <w:rPr>
      <w:rFonts w:ascii="Times New Roman CYR" w:eastAsia="Calibri" w:hAnsi="Times New Roman CYR"/>
      <w:b/>
      <w:caps/>
      <w:szCs w:val="20"/>
      <w:lang w:eastAsia="ru-RU"/>
    </w:rPr>
  </w:style>
  <w:style w:type="paragraph" w:customStyle="1" w:styleId="afffff5">
    <w:name w:val="Обознач.документа"/>
    <w:basedOn w:val="a8"/>
    <w:semiHidden/>
    <w:rsid w:val="005A59B8"/>
    <w:pPr>
      <w:tabs>
        <w:tab w:val="left" w:pos="851"/>
      </w:tabs>
      <w:spacing w:before="120" w:after="120" w:line="288" w:lineRule="auto"/>
      <w:ind w:firstLine="0"/>
      <w:jc w:val="center"/>
    </w:pPr>
    <w:rPr>
      <w:rFonts w:ascii="Times New Roman CYR" w:eastAsia="Calibri" w:hAnsi="Times New Roman CYR"/>
      <w:b/>
      <w:caps/>
      <w:sz w:val="28"/>
      <w:szCs w:val="20"/>
      <w:lang w:eastAsia="ru-RU"/>
    </w:rPr>
  </w:style>
  <w:style w:type="paragraph" w:customStyle="1" w:styleId="2-0">
    <w:name w:val="Спис2-0"/>
    <w:basedOn w:val="1--0"/>
    <w:semiHidden/>
    <w:rsid w:val="005A59B8"/>
    <w:pPr>
      <w:numPr>
        <w:numId w:val="16"/>
      </w:numPr>
      <w:spacing w:after="60" w:line="288" w:lineRule="auto"/>
      <w:ind w:left="0" w:firstLine="0"/>
    </w:pPr>
    <w:rPr>
      <w:rFonts w:ascii="Times New Roman CYR" w:hAnsi="Times New Roman CYR"/>
      <w:spacing w:val="0"/>
    </w:rPr>
  </w:style>
  <w:style w:type="paragraph" w:customStyle="1" w:styleId="2-6">
    <w:name w:val="Спис2-6"/>
    <w:basedOn w:val="2-0"/>
    <w:semiHidden/>
    <w:rsid w:val="005A59B8"/>
    <w:pPr>
      <w:numPr>
        <w:numId w:val="0"/>
      </w:numPr>
      <w:tabs>
        <w:tab w:val="num" w:pos="360"/>
      </w:tabs>
      <w:spacing w:after="120"/>
    </w:pPr>
  </w:style>
  <w:style w:type="paragraph" w:customStyle="1" w:styleId="1e">
    <w:name w:val="Стиль1"/>
    <w:basedOn w:val="a8"/>
    <w:next w:val="a8"/>
    <w:rsid w:val="005A59B8"/>
    <w:pPr>
      <w:tabs>
        <w:tab w:val="left" w:pos="851"/>
        <w:tab w:val="center" w:pos="4536"/>
        <w:tab w:val="right" w:pos="9072"/>
      </w:tabs>
      <w:spacing w:before="120" w:after="120"/>
      <w:ind w:firstLine="0"/>
      <w:jc w:val="center"/>
    </w:pPr>
    <w:rPr>
      <w:rFonts w:ascii="Times New Roman CYR" w:eastAsia="Calibri" w:hAnsi="Times New Roman CYR"/>
      <w:szCs w:val="20"/>
      <w:lang w:eastAsia="ru-RU"/>
    </w:rPr>
  </w:style>
  <w:style w:type="paragraph" w:customStyle="1" w:styleId="1f">
    <w:name w:val="таб1.наим.прод."/>
    <w:basedOn w:val="a8"/>
    <w:next w:val="a8"/>
    <w:semiHidden/>
    <w:rsid w:val="005A59B8"/>
    <w:pPr>
      <w:keepNext/>
      <w:tabs>
        <w:tab w:val="left" w:pos="851"/>
      </w:tabs>
      <w:spacing w:before="120" w:line="288" w:lineRule="auto"/>
      <w:ind w:firstLine="0"/>
    </w:pPr>
    <w:rPr>
      <w:rFonts w:ascii="Times New Roman CYR" w:eastAsia="Calibri" w:hAnsi="Times New Roman CYR"/>
      <w:b/>
      <w:i/>
      <w:szCs w:val="20"/>
      <w:lang w:eastAsia="ru-RU"/>
    </w:rPr>
  </w:style>
  <w:style w:type="paragraph" w:customStyle="1" w:styleId="2ff6">
    <w:name w:val="таб2.кр.текст"/>
    <w:basedOn w:val="a8"/>
    <w:semiHidden/>
    <w:rsid w:val="005A59B8"/>
    <w:pPr>
      <w:tabs>
        <w:tab w:val="left" w:pos="851"/>
      </w:tabs>
      <w:spacing w:before="60" w:after="60"/>
      <w:ind w:firstLine="709"/>
    </w:pPr>
    <w:rPr>
      <w:rFonts w:ascii="Times New Roman CYR" w:eastAsia="Calibri" w:hAnsi="Times New Roman CYR"/>
      <w:szCs w:val="20"/>
      <w:lang w:eastAsia="ru-RU"/>
    </w:rPr>
  </w:style>
  <w:style w:type="paragraph" w:customStyle="1" w:styleId="212">
    <w:name w:val="Таб2.текст1"/>
    <w:basedOn w:val="a8"/>
    <w:semiHidden/>
    <w:rsid w:val="005A59B8"/>
    <w:pPr>
      <w:tabs>
        <w:tab w:val="left" w:pos="851"/>
      </w:tabs>
      <w:spacing w:before="60" w:after="60"/>
      <w:ind w:firstLine="0"/>
    </w:pPr>
    <w:rPr>
      <w:rFonts w:ascii="Times New Roman CYR" w:eastAsia="Calibri" w:hAnsi="Times New Roman CYR"/>
      <w:szCs w:val="20"/>
      <w:lang w:eastAsia="ru-RU"/>
    </w:rPr>
  </w:style>
  <w:style w:type="paragraph" w:customStyle="1" w:styleId="39">
    <w:name w:val="Таб3.центр"/>
    <w:basedOn w:val="2b"/>
    <w:semiHidden/>
    <w:rsid w:val="005A59B8"/>
    <w:pPr>
      <w:widowControl/>
      <w:spacing w:before="60" w:after="60"/>
      <w:jc w:val="center"/>
    </w:pPr>
    <w:rPr>
      <w:rFonts w:ascii="Times New Roman CYR" w:hAnsi="Times New Roman CYR"/>
    </w:rPr>
  </w:style>
  <w:style w:type="paragraph" w:customStyle="1" w:styleId="46">
    <w:name w:val="Таб4.ед.изм"/>
    <w:basedOn w:val="18"/>
    <w:semiHidden/>
    <w:rsid w:val="005A59B8"/>
    <w:pPr>
      <w:tabs>
        <w:tab w:val="clear" w:pos="9401"/>
      </w:tabs>
      <w:spacing w:before="0" w:line="240" w:lineRule="auto"/>
      <w:jc w:val="right"/>
    </w:pPr>
    <w:rPr>
      <w:rFonts w:ascii="Times New Roman CYR" w:hAnsi="Times New Roman CYR"/>
      <w:sz w:val="20"/>
    </w:rPr>
  </w:style>
  <w:style w:type="paragraph" w:customStyle="1" w:styleId="1-60">
    <w:name w:val="Текст1-6"/>
    <w:basedOn w:val="a8"/>
    <w:rsid w:val="005A59B8"/>
    <w:pPr>
      <w:tabs>
        <w:tab w:val="left" w:pos="851"/>
      </w:tabs>
      <w:spacing w:after="120" w:line="288" w:lineRule="auto"/>
      <w:ind w:firstLine="709"/>
    </w:pPr>
    <w:rPr>
      <w:rFonts w:ascii="Times New Roman CYR" w:eastAsia="Calibri" w:hAnsi="Times New Roman CYR"/>
      <w:szCs w:val="20"/>
      <w:lang w:eastAsia="ru-RU"/>
    </w:rPr>
  </w:style>
  <w:style w:type="paragraph" w:customStyle="1" w:styleId="afffff6">
    <w:name w:val="Тит.продолж."/>
    <w:basedOn w:val="1-60"/>
    <w:semiHidden/>
    <w:rsid w:val="005A59B8"/>
    <w:pPr>
      <w:spacing w:before="120"/>
      <w:ind w:firstLine="0"/>
      <w:jc w:val="right"/>
    </w:pPr>
  </w:style>
  <w:style w:type="paragraph" w:customStyle="1" w:styleId="1f0">
    <w:name w:val="Тит1.объект"/>
    <w:basedOn w:val="a8"/>
    <w:next w:val="a8"/>
    <w:semiHidden/>
    <w:rsid w:val="005A59B8"/>
    <w:pPr>
      <w:tabs>
        <w:tab w:val="left" w:pos="851"/>
      </w:tabs>
      <w:spacing w:before="120" w:after="240" w:line="288" w:lineRule="auto"/>
      <w:ind w:firstLine="0"/>
      <w:jc w:val="center"/>
    </w:pPr>
    <w:rPr>
      <w:rFonts w:ascii="Times New Roman CYR" w:eastAsia="Calibri" w:hAnsi="Times New Roman CYR"/>
      <w:b/>
      <w:caps/>
      <w:sz w:val="32"/>
      <w:szCs w:val="20"/>
      <w:lang w:eastAsia="ru-RU"/>
    </w:rPr>
  </w:style>
  <w:style w:type="paragraph" w:customStyle="1" w:styleId="2ff7">
    <w:name w:val="Тит2.док.часть"/>
    <w:basedOn w:val="a8"/>
    <w:semiHidden/>
    <w:rsid w:val="005A59B8"/>
    <w:pPr>
      <w:tabs>
        <w:tab w:val="left" w:pos="851"/>
      </w:tabs>
      <w:spacing w:before="120" w:after="120" w:line="288" w:lineRule="auto"/>
      <w:ind w:firstLine="0"/>
      <w:jc w:val="center"/>
    </w:pPr>
    <w:rPr>
      <w:rFonts w:ascii="Times New Roman CYR" w:eastAsia="Calibri" w:hAnsi="Times New Roman CYR"/>
      <w:b/>
      <w:sz w:val="32"/>
      <w:szCs w:val="20"/>
      <w:lang w:eastAsia="ru-RU"/>
    </w:rPr>
  </w:style>
  <w:style w:type="paragraph" w:customStyle="1" w:styleId="213">
    <w:name w:val="Тит2.док.часть1"/>
    <w:basedOn w:val="a8"/>
    <w:semiHidden/>
    <w:rsid w:val="005A59B8"/>
    <w:pPr>
      <w:tabs>
        <w:tab w:val="left" w:pos="851"/>
      </w:tabs>
      <w:spacing w:before="120" w:after="120" w:line="288" w:lineRule="auto"/>
      <w:ind w:firstLine="0"/>
      <w:jc w:val="center"/>
    </w:pPr>
    <w:rPr>
      <w:rFonts w:ascii="Times New Roman CYR" w:eastAsia="Calibri" w:hAnsi="Times New Roman CYR"/>
      <w:b/>
      <w:sz w:val="32"/>
      <w:szCs w:val="20"/>
      <w:lang w:eastAsia="ru-RU"/>
    </w:rPr>
  </w:style>
  <w:style w:type="paragraph" w:customStyle="1" w:styleId="3a">
    <w:name w:val="Тит3.разд.том"/>
    <w:basedOn w:val="a8"/>
    <w:semiHidden/>
    <w:rsid w:val="005A59B8"/>
    <w:pPr>
      <w:tabs>
        <w:tab w:val="left" w:pos="851"/>
      </w:tabs>
      <w:spacing w:before="120" w:after="120" w:line="288" w:lineRule="auto"/>
      <w:ind w:firstLine="0"/>
      <w:jc w:val="center"/>
    </w:pPr>
    <w:rPr>
      <w:rFonts w:ascii="Times New Roman CYR" w:eastAsia="Calibri" w:hAnsi="Times New Roman CYR"/>
      <w:b/>
      <w:sz w:val="28"/>
      <w:szCs w:val="20"/>
      <w:lang w:eastAsia="ru-RU"/>
    </w:rPr>
  </w:style>
  <w:style w:type="paragraph" w:styleId="afffff7">
    <w:name w:val="Plain Text"/>
    <w:basedOn w:val="a8"/>
    <w:link w:val="afffff8"/>
    <w:rsid w:val="005A59B8"/>
    <w:pPr>
      <w:tabs>
        <w:tab w:val="left" w:pos="851"/>
      </w:tabs>
      <w:ind w:firstLine="0"/>
    </w:pPr>
    <w:rPr>
      <w:rFonts w:ascii="Courier New" w:eastAsia="Calibri" w:hAnsi="Courier New"/>
      <w:sz w:val="20"/>
      <w:szCs w:val="20"/>
      <w:lang w:eastAsia="ru-RU"/>
    </w:rPr>
  </w:style>
  <w:style w:type="character" w:customStyle="1" w:styleId="afffff8">
    <w:name w:val="Текст Знак"/>
    <w:basedOn w:val="a9"/>
    <w:link w:val="afffff7"/>
    <w:rsid w:val="005A59B8"/>
    <w:rPr>
      <w:rFonts w:ascii="Courier New" w:eastAsia="Calibri" w:hAnsi="Courier New" w:cs="Times New Roman"/>
      <w:sz w:val="20"/>
      <w:szCs w:val="20"/>
      <w:lang w:eastAsia="ru-RU"/>
    </w:rPr>
  </w:style>
  <w:style w:type="character" w:customStyle="1" w:styleId="1-31">
    <w:name w:val="текст1-3 Знак"/>
    <w:rsid w:val="005A59B8"/>
    <w:rPr>
      <w:rFonts w:ascii="Times New Roman CYR" w:hAnsi="Times New Roman CYR"/>
      <w:sz w:val="24"/>
      <w:lang w:val="en-GB" w:eastAsia="ru-RU"/>
    </w:rPr>
  </w:style>
  <w:style w:type="paragraph" w:styleId="afffff9">
    <w:name w:val="List Bullet"/>
    <w:basedOn w:val="a8"/>
    <w:autoRedefine/>
    <w:rsid w:val="005A59B8"/>
    <w:pPr>
      <w:widowControl w:val="0"/>
      <w:tabs>
        <w:tab w:val="left" w:pos="851"/>
        <w:tab w:val="right" w:pos="9072"/>
      </w:tabs>
      <w:overflowPunct w:val="0"/>
      <w:autoSpaceDE w:val="0"/>
      <w:autoSpaceDN w:val="0"/>
      <w:adjustRightInd w:val="0"/>
      <w:spacing w:after="240"/>
      <w:ind w:firstLine="0"/>
      <w:textAlignment w:val="baseline"/>
    </w:pPr>
    <w:rPr>
      <w:rFonts w:ascii="Arial" w:eastAsia="MS Mincho" w:hAnsi="Arial"/>
      <w:szCs w:val="20"/>
      <w:lang w:eastAsia="ru-RU"/>
    </w:rPr>
  </w:style>
  <w:style w:type="paragraph" w:styleId="2ff8">
    <w:name w:val="List 2"/>
    <w:aliases w:val="Список 1"/>
    <w:basedOn w:val="a8"/>
    <w:rsid w:val="005A59B8"/>
    <w:pPr>
      <w:widowControl w:val="0"/>
      <w:tabs>
        <w:tab w:val="left" w:pos="851"/>
        <w:tab w:val="right" w:pos="9072"/>
      </w:tabs>
      <w:overflowPunct w:val="0"/>
      <w:autoSpaceDE w:val="0"/>
      <w:autoSpaceDN w:val="0"/>
      <w:adjustRightInd w:val="0"/>
      <w:spacing w:after="240"/>
      <w:ind w:left="566" w:hanging="283"/>
      <w:textAlignment w:val="baseline"/>
    </w:pPr>
    <w:rPr>
      <w:rFonts w:ascii="Arial" w:eastAsia="Calibri" w:hAnsi="Arial"/>
      <w:kern w:val="24"/>
      <w:szCs w:val="20"/>
      <w:lang w:eastAsia="ru-RU"/>
    </w:rPr>
  </w:style>
  <w:style w:type="paragraph" w:styleId="2ff9">
    <w:name w:val="List Bullet 2"/>
    <w:basedOn w:val="a8"/>
    <w:autoRedefine/>
    <w:rsid w:val="005A59B8"/>
    <w:pPr>
      <w:widowControl w:val="0"/>
      <w:tabs>
        <w:tab w:val="num" w:pos="643"/>
        <w:tab w:val="left" w:pos="851"/>
        <w:tab w:val="right" w:pos="9072"/>
      </w:tabs>
      <w:overflowPunct w:val="0"/>
      <w:autoSpaceDE w:val="0"/>
      <w:autoSpaceDN w:val="0"/>
      <w:adjustRightInd w:val="0"/>
      <w:spacing w:after="240"/>
      <w:ind w:left="643" w:hanging="360"/>
      <w:textAlignment w:val="baseline"/>
    </w:pPr>
    <w:rPr>
      <w:rFonts w:ascii="Arial" w:eastAsia="Calibri" w:hAnsi="Arial"/>
      <w:szCs w:val="20"/>
      <w:lang w:val="en-US" w:eastAsia="ru-RU"/>
    </w:rPr>
  </w:style>
  <w:style w:type="paragraph" w:customStyle="1" w:styleId="3b">
    <w:name w:val="Стиль3"/>
    <w:basedOn w:val="a8"/>
    <w:rsid w:val="005A59B8"/>
    <w:pPr>
      <w:tabs>
        <w:tab w:val="left" w:pos="851"/>
        <w:tab w:val="right" w:pos="9072"/>
      </w:tabs>
      <w:ind w:firstLine="0"/>
    </w:pPr>
    <w:rPr>
      <w:rFonts w:ascii="Arial" w:eastAsia="Calibri" w:hAnsi="Arial"/>
      <w:szCs w:val="24"/>
      <w:lang w:eastAsia="ru-RU"/>
    </w:rPr>
  </w:style>
  <w:style w:type="paragraph" w:customStyle="1" w:styleId="111">
    <w:name w:val="Абзац списка11"/>
    <w:basedOn w:val="a8"/>
    <w:qFormat/>
    <w:rsid w:val="005A59B8"/>
    <w:pPr>
      <w:tabs>
        <w:tab w:val="left" w:pos="851"/>
      </w:tabs>
      <w:ind w:left="720" w:firstLine="0"/>
      <w:contextualSpacing/>
    </w:pPr>
    <w:rPr>
      <w:rFonts w:ascii="Arial" w:eastAsia="Calibri" w:hAnsi="Arial"/>
      <w:szCs w:val="24"/>
      <w:lang w:eastAsia="ru-RU"/>
    </w:rPr>
  </w:style>
  <w:style w:type="paragraph" w:styleId="2ffa">
    <w:name w:val="List Number 2"/>
    <w:basedOn w:val="a8"/>
    <w:rsid w:val="005A59B8"/>
    <w:pPr>
      <w:tabs>
        <w:tab w:val="left" w:pos="851"/>
      </w:tabs>
      <w:overflowPunct w:val="0"/>
      <w:autoSpaceDE w:val="0"/>
      <w:autoSpaceDN w:val="0"/>
      <w:adjustRightInd w:val="0"/>
      <w:spacing w:line="360" w:lineRule="auto"/>
      <w:ind w:left="360" w:hanging="360"/>
      <w:textAlignment w:val="baseline"/>
    </w:pPr>
    <w:rPr>
      <w:rFonts w:ascii="Arial" w:eastAsia="Calibri" w:hAnsi="Arial"/>
      <w:sz w:val="20"/>
      <w:szCs w:val="20"/>
      <w:lang w:eastAsia="ru-RU"/>
    </w:rPr>
  </w:style>
  <w:style w:type="paragraph" w:customStyle="1" w:styleId="afffffa">
    <w:name w:val="таблица"/>
    <w:basedOn w:val="a8"/>
    <w:rsid w:val="005A59B8"/>
    <w:pPr>
      <w:tabs>
        <w:tab w:val="left" w:pos="851"/>
      </w:tabs>
      <w:overflowPunct w:val="0"/>
      <w:autoSpaceDE w:val="0"/>
      <w:autoSpaceDN w:val="0"/>
      <w:adjustRightInd w:val="0"/>
      <w:spacing w:before="60" w:after="60"/>
      <w:ind w:firstLine="0"/>
      <w:textAlignment w:val="baseline"/>
    </w:pPr>
    <w:rPr>
      <w:rFonts w:ascii="Times New Roman CYR" w:eastAsia="Calibri" w:hAnsi="Times New Roman CYR"/>
      <w:sz w:val="32"/>
      <w:szCs w:val="20"/>
      <w:lang w:eastAsia="ru-RU"/>
    </w:rPr>
  </w:style>
  <w:style w:type="character" w:customStyle="1" w:styleId="afa">
    <w:name w:val="Название объекта Знак"/>
    <w:aliases w:val="Знак Знак3,Caption Char1 Знак,Caption Char Char Знак,Char Char Char1 Знак,Char Char1 Знак, Знак Знак,Caption Знак, Char Char Char Знак, Char Char1 Знак,Char Char Char Знак"/>
    <w:link w:val="af9"/>
    <w:locked/>
    <w:rsid w:val="005A59B8"/>
    <w:rPr>
      <w:rFonts w:ascii="Times New Roman" w:eastAsia="Calibri" w:hAnsi="Times New Roman" w:cs="Times New Roman"/>
      <w:b/>
      <w:sz w:val="20"/>
      <w:szCs w:val="20"/>
      <w:lang w:eastAsia="ru-RU"/>
    </w:rPr>
  </w:style>
  <w:style w:type="paragraph" w:customStyle="1" w:styleId="afffffb">
    <w:name w:val="Стиль Название объекта + курсив"/>
    <w:basedOn w:val="af9"/>
    <w:link w:val="afffffc"/>
    <w:rsid w:val="005A59B8"/>
    <w:pPr>
      <w:keepLines/>
      <w:widowControl w:val="0"/>
      <w:overflowPunct w:val="0"/>
      <w:autoSpaceDE w:val="0"/>
      <w:autoSpaceDN w:val="0"/>
      <w:adjustRightInd w:val="0"/>
      <w:spacing w:after="120" w:line="288" w:lineRule="auto"/>
      <w:jc w:val="center"/>
      <w:textAlignment w:val="baseline"/>
    </w:pPr>
    <w:rPr>
      <w:rFonts w:ascii="Times New Roman CYR" w:hAnsi="Times New Roman CYR"/>
      <w:sz w:val="32"/>
    </w:rPr>
  </w:style>
  <w:style w:type="paragraph" w:customStyle="1" w:styleId="tab">
    <w:name w:val="tab"/>
    <w:basedOn w:val="a8"/>
    <w:rsid w:val="005A59B8"/>
    <w:pPr>
      <w:tabs>
        <w:tab w:val="left" w:pos="851"/>
      </w:tabs>
      <w:overflowPunct w:val="0"/>
      <w:autoSpaceDE w:val="0"/>
      <w:autoSpaceDN w:val="0"/>
      <w:adjustRightInd w:val="0"/>
      <w:ind w:firstLine="0"/>
      <w:jc w:val="left"/>
      <w:textAlignment w:val="baseline"/>
    </w:pPr>
    <w:rPr>
      <w:rFonts w:ascii="Times New Roman CYR" w:eastAsia="Calibri" w:hAnsi="Times New Roman CYR"/>
      <w:sz w:val="32"/>
      <w:szCs w:val="20"/>
      <w:lang w:eastAsia="ru-RU"/>
    </w:rPr>
  </w:style>
  <w:style w:type="character" w:styleId="afffffd">
    <w:name w:val="annotation reference"/>
    <w:semiHidden/>
    <w:rsid w:val="005A59B8"/>
    <w:rPr>
      <w:rFonts w:cs="Times New Roman"/>
      <w:sz w:val="16"/>
    </w:rPr>
  </w:style>
  <w:style w:type="paragraph" w:customStyle="1" w:styleId="112">
    <w:name w:val="Заголовок оглавления11"/>
    <w:basedOn w:val="1"/>
    <w:next w:val="a8"/>
    <w:semiHidden/>
    <w:qFormat/>
    <w:rsid w:val="005A59B8"/>
    <w:pPr>
      <w:spacing w:before="480" w:line="276" w:lineRule="auto"/>
      <w:jc w:val="left"/>
      <w:outlineLvl w:val="9"/>
    </w:pPr>
    <w:rPr>
      <w:rFonts w:ascii="Cambria" w:eastAsia="Calibri" w:hAnsi="Cambria"/>
      <w:color w:val="365F91"/>
    </w:rPr>
  </w:style>
  <w:style w:type="paragraph" w:customStyle="1" w:styleId="Heading1">
    <w:name w:val="Heading1"/>
    <w:basedOn w:val="20"/>
    <w:link w:val="Heading1Char"/>
    <w:qFormat/>
    <w:rsid w:val="005A59B8"/>
    <w:pPr>
      <w:numPr>
        <w:ilvl w:val="0"/>
        <w:numId w:val="0"/>
      </w:numPr>
      <w:overflowPunct w:val="0"/>
      <w:autoSpaceDE w:val="0"/>
      <w:autoSpaceDN w:val="0"/>
      <w:adjustRightInd w:val="0"/>
      <w:spacing w:before="0" w:after="0"/>
      <w:ind w:left="1134"/>
      <w:jc w:val="center"/>
      <w:textAlignment w:val="baseline"/>
      <w:outlineLvl w:val="0"/>
    </w:pPr>
    <w:rPr>
      <w:rFonts w:ascii="Times New Roman CYR" w:eastAsia="Calibri" w:hAnsi="Times New Roman CYR"/>
      <w:caps/>
      <w:kern w:val="24"/>
      <w:sz w:val="20"/>
      <w:szCs w:val="20"/>
      <w:lang w:eastAsia="ru-RU"/>
    </w:rPr>
  </w:style>
  <w:style w:type="character" w:customStyle="1" w:styleId="Heading1Char">
    <w:name w:val="Heading1 Char"/>
    <w:link w:val="Heading1"/>
    <w:locked/>
    <w:rsid w:val="005A59B8"/>
    <w:rPr>
      <w:rFonts w:ascii="Times New Roman CYR" w:eastAsia="Calibri" w:hAnsi="Times New Roman CYR" w:cs="Times New Roman"/>
      <w:b/>
      <w:caps/>
      <w:kern w:val="24"/>
      <w:sz w:val="20"/>
      <w:szCs w:val="20"/>
      <w:lang w:eastAsia="ru-RU"/>
    </w:rPr>
  </w:style>
  <w:style w:type="character" w:customStyle="1" w:styleId="afffffe">
    <w:name w:val="Основной текст Знак Знак Знак Знак Знак"/>
    <w:rsid w:val="005A59B8"/>
    <w:rPr>
      <w:sz w:val="24"/>
      <w:lang w:val="ru-RU" w:eastAsia="ru-RU"/>
    </w:rPr>
  </w:style>
  <w:style w:type="paragraph" w:styleId="affffff">
    <w:name w:val="Block Text"/>
    <w:basedOn w:val="a8"/>
    <w:rsid w:val="005A59B8"/>
    <w:pPr>
      <w:tabs>
        <w:tab w:val="left" w:pos="851"/>
      </w:tabs>
      <w:autoSpaceDE w:val="0"/>
      <w:autoSpaceDN w:val="0"/>
      <w:adjustRightInd w:val="0"/>
      <w:spacing w:line="360" w:lineRule="auto"/>
      <w:ind w:left="770" w:right="264" w:firstLine="550"/>
    </w:pPr>
    <w:rPr>
      <w:rFonts w:eastAsia="Calibri"/>
      <w:szCs w:val="20"/>
      <w:lang w:eastAsia="ru-RU"/>
    </w:rPr>
  </w:style>
  <w:style w:type="paragraph" w:styleId="affffff0">
    <w:name w:val="List"/>
    <w:basedOn w:val="a8"/>
    <w:link w:val="1f1"/>
    <w:rsid w:val="005A59B8"/>
    <w:pPr>
      <w:tabs>
        <w:tab w:val="left" w:pos="851"/>
      </w:tabs>
      <w:spacing w:line="360" w:lineRule="auto"/>
      <w:ind w:left="283" w:hanging="283"/>
    </w:pPr>
    <w:rPr>
      <w:rFonts w:eastAsia="Calibri"/>
      <w:szCs w:val="20"/>
      <w:lang w:eastAsia="ru-RU"/>
    </w:rPr>
  </w:style>
  <w:style w:type="character" w:customStyle="1" w:styleId="affffff1">
    <w:name w:val="Список Знак"/>
    <w:rsid w:val="005A59B8"/>
    <w:rPr>
      <w:sz w:val="24"/>
      <w:lang w:val="ru-RU" w:eastAsia="ru-RU"/>
    </w:rPr>
  </w:style>
  <w:style w:type="character" w:customStyle="1" w:styleId="affffff2">
    <w:name w:val="Маркированный список Знак"/>
    <w:rsid w:val="005A59B8"/>
    <w:rPr>
      <w:sz w:val="24"/>
      <w:lang w:val="ru-RU" w:eastAsia="ru-RU"/>
    </w:rPr>
  </w:style>
  <w:style w:type="paragraph" w:customStyle="1" w:styleId="affffff3">
    <w:name w:val="Стиль По центру"/>
    <w:basedOn w:val="a8"/>
    <w:link w:val="affffff4"/>
    <w:autoRedefine/>
    <w:rsid w:val="005A59B8"/>
    <w:pPr>
      <w:widowControl w:val="0"/>
      <w:ind w:firstLine="0"/>
      <w:jc w:val="center"/>
    </w:pPr>
    <w:rPr>
      <w:rFonts w:eastAsia="Calibri"/>
      <w:szCs w:val="20"/>
      <w:lang w:val="en-US" w:eastAsia="ru-RU"/>
    </w:rPr>
  </w:style>
  <w:style w:type="character" w:customStyle="1" w:styleId="Normal">
    <w:name w:val="Normal Знак"/>
    <w:rsid w:val="005A59B8"/>
    <w:rPr>
      <w:snapToGrid w:val="0"/>
      <w:sz w:val="24"/>
      <w:lang w:val="ru-RU" w:eastAsia="ru-RU"/>
    </w:rPr>
  </w:style>
  <w:style w:type="paragraph" w:customStyle="1" w:styleId="Literatur">
    <w:name w:val="Literatur"/>
    <w:basedOn w:val="a8"/>
    <w:rsid w:val="005A59B8"/>
    <w:pPr>
      <w:keepLines/>
      <w:tabs>
        <w:tab w:val="left" w:pos="851"/>
        <w:tab w:val="right" w:pos="9781"/>
      </w:tabs>
      <w:spacing w:before="340" w:line="360" w:lineRule="auto"/>
      <w:ind w:left="709" w:hanging="709"/>
    </w:pPr>
    <w:rPr>
      <w:rFonts w:ascii="Helvetica" w:eastAsia="Calibri" w:hAnsi="Helvetica"/>
      <w:sz w:val="22"/>
      <w:szCs w:val="20"/>
      <w:lang w:eastAsia="ru-RU"/>
    </w:rPr>
  </w:style>
  <w:style w:type="paragraph" w:customStyle="1" w:styleId="FR3">
    <w:name w:val="FR3"/>
    <w:rsid w:val="005A59B8"/>
    <w:pPr>
      <w:widowControl w:val="0"/>
      <w:spacing w:before="240" w:after="0" w:line="240" w:lineRule="auto"/>
      <w:ind w:left="80"/>
      <w:jc w:val="center"/>
    </w:pPr>
    <w:rPr>
      <w:rFonts w:ascii="Arial" w:eastAsia="Calibri" w:hAnsi="Arial" w:cs="Times New Roman"/>
      <w:b/>
      <w:sz w:val="16"/>
      <w:szCs w:val="20"/>
      <w:lang w:val="en-US" w:eastAsia="ru-RU"/>
    </w:rPr>
  </w:style>
  <w:style w:type="paragraph" w:customStyle="1" w:styleId="TOC">
    <w:name w:val="TOC"/>
    <w:basedOn w:val="1"/>
    <w:next w:val="16"/>
    <w:rsid w:val="005A59B8"/>
    <w:pPr>
      <w:numPr>
        <w:numId w:val="0"/>
      </w:numPr>
      <w:tabs>
        <w:tab w:val="left" w:pos="284"/>
      </w:tabs>
      <w:suppressAutoHyphens/>
      <w:spacing w:before="360" w:line="240" w:lineRule="atLeast"/>
      <w:ind w:left="284" w:hanging="284"/>
      <w:outlineLvl w:val="9"/>
    </w:pPr>
    <w:rPr>
      <w:rFonts w:eastAsia="Calibri" w:cs="Arial"/>
      <w:bCs w:val="0"/>
      <w:kern w:val="28"/>
      <w:lang w:eastAsia="ru-RU"/>
    </w:rPr>
  </w:style>
  <w:style w:type="character" w:customStyle="1" w:styleId="TableCaption0">
    <w:name w:val="Table Caption Знак"/>
    <w:rsid w:val="005A59B8"/>
    <w:rPr>
      <w:b/>
      <w:sz w:val="18"/>
      <w:lang w:val="ru-RU" w:eastAsia="ru-RU"/>
    </w:rPr>
  </w:style>
  <w:style w:type="paragraph" w:customStyle="1" w:styleId="FR1">
    <w:name w:val="FR1"/>
    <w:rsid w:val="005A59B8"/>
    <w:pPr>
      <w:widowControl w:val="0"/>
      <w:spacing w:after="0" w:line="240" w:lineRule="auto"/>
      <w:jc w:val="both"/>
    </w:pPr>
    <w:rPr>
      <w:rFonts w:ascii="Arial" w:eastAsia="Calibri" w:hAnsi="Arial" w:cs="Times New Roman"/>
      <w:sz w:val="48"/>
      <w:szCs w:val="20"/>
      <w:lang w:val="en-US" w:eastAsia="ru-RU"/>
    </w:rPr>
  </w:style>
  <w:style w:type="paragraph" w:customStyle="1" w:styleId="FR2">
    <w:name w:val="FR2"/>
    <w:rsid w:val="005A59B8"/>
    <w:pPr>
      <w:widowControl w:val="0"/>
      <w:spacing w:after="0" w:line="240" w:lineRule="auto"/>
      <w:jc w:val="both"/>
    </w:pPr>
    <w:rPr>
      <w:rFonts w:ascii="Arial" w:eastAsia="Calibri" w:hAnsi="Arial" w:cs="Times New Roman"/>
      <w:sz w:val="36"/>
      <w:szCs w:val="20"/>
      <w:lang w:val="en-US" w:eastAsia="ru-RU"/>
    </w:rPr>
  </w:style>
  <w:style w:type="paragraph" w:customStyle="1" w:styleId="FR4">
    <w:name w:val="FR4"/>
    <w:rsid w:val="005A59B8"/>
    <w:pPr>
      <w:widowControl w:val="0"/>
      <w:spacing w:before="60" w:after="0" w:line="240" w:lineRule="auto"/>
      <w:ind w:left="3280"/>
    </w:pPr>
    <w:rPr>
      <w:rFonts w:ascii="Courier New" w:eastAsia="Calibri" w:hAnsi="Courier New" w:cs="Times New Roman"/>
      <w:szCs w:val="20"/>
      <w:lang w:val="en-US" w:eastAsia="ru-RU"/>
    </w:rPr>
  </w:style>
  <w:style w:type="paragraph" w:customStyle="1" w:styleId="FR5">
    <w:name w:val="FR5"/>
    <w:rsid w:val="005A59B8"/>
    <w:pPr>
      <w:widowControl w:val="0"/>
      <w:spacing w:after="0" w:line="240" w:lineRule="auto"/>
      <w:jc w:val="both"/>
    </w:pPr>
    <w:rPr>
      <w:rFonts w:ascii="Arial" w:eastAsia="Calibri" w:hAnsi="Arial" w:cs="Times New Roman"/>
      <w:b/>
      <w:sz w:val="12"/>
      <w:szCs w:val="20"/>
      <w:lang w:val="en-US" w:eastAsia="ru-RU"/>
    </w:rPr>
  </w:style>
  <w:style w:type="paragraph" w:customStyle="1" w:styleId="1f2">
    <w:name w:val="Цитата1"/>
    <w:basedOn w:val="a8"/>
    <w:rsid w:val="005A59B8"/>
    <w:pPr>
      <w:tabs>
        <w:tab w:val="left" w:pos="709"/>
        <w:tab w:val="left" w:pos="851"/>
      </w:tabs>
      <w:overflowPunct w:val="0"/>
      <w:autoSpaceDE w:val="0"/>
      <w:autoSpaceDN w:val="0"/>
      <w:adjustRightInd w:val="0"/>
      <w:spacing w:line="360" w:lineRule="auto"/>
      <w:ind w:left="851" w:right="26" w:firstLine="709"/>
      <w:textAlignment w:val="baseline"/>
    </w:pPr>
    <w:rPr>
      <w:rFonts w:ascii="Arial" w:eastAsia="Calibri" w:hAnsi="Arial"/>
      <w:szCs w:val="20"/>
      <w:lang w:val="en-US" w:eastAsia="ru-RU"/>
    </w:rPr>
  </w:style>
  <w:style w:type="paragraph" w:customStyle="1" w:styleId="affffff5">
    <w:name w:val="Титул"/>
    <w:basedOn w:val="17"/>
    <w:autoRedefine/>
    <w:rsid w:val="005A59B8"/>
    <w:pPr>
      <w:widowControl/>
      <w:ind w:firstLine="851"/>
      <w:jc w:val="both"/>
    </w:pPr>
    <w:rPr>
      <w:rFonts w:ascii="Times New Roman" w:eastAsia="Times New Roman" w:hAnsi="Times New Roman"/>
      <w:sz w:val="24"/>
      <w:szCs w:val="22"/>
      <w:lang w:val="ru-RU" w:eastAsia="en-US"/>
    </w:rPr>
  </w:style>
  <w:style w:type="paragraph" w:customStyle="1" w:styleId="affffff6">
    <w:name w:val="Литература"/>
    <w:basedOn w:val="a8"/>
    <w:autoRedefine/>
    <w:rsid w:val="005A59B8"/>
    <w:pPr>
      <w:tabs>
        <w:tab w:val="left" w:pos="851"/>
        <w:tab w:val="num" w:pos="1080"/>
      </w:tabs>
      <w:spacing w:before="360" w:after="360" w:line="360" w:lineRule="auto"/>
      <w:ind w:firstLine="709"/>
    </w:pPr>
    <w:rPr>
      <w:rFonts w:ascii="Arial" w:eastAsia="Calibri" w:hAnsi="Arial" w:cs="Arial"/>
      <w:b/>
      <w:sz w:val="28"/>
      <w:szCs w:val="24"/>
      <w:lang w:eastAsia="ru-RU"/>
    </w:rPr>
  </w:style>
  <w:style w:type="paragraph" w:customStyle="1" w:styleId="Authors">
    <w:name w:val="Authors"/>
    <w:basedOn w:val="a8"/>
    <w:next w:val="aff6"/>
    <w:rsid w:val="005A59B8"/>
    <w:pPr>
      <w:tabs>
        <w:tab w:val="left" w:pos="851"/>
      </w:tabs>
      <w:suppressAutoHyphens/>
      <w:spacing w:before="1800" w:line="360" w:lineRule="auto"/>
      <w:ind w:firstLine="709"/>
      <w:jc w:val="center"/>
    </w:pPr>
    <w:rPr>
      <w:rFonts w:eastAsia="Calibri"/>
      <w:b/>
      <w:sz w:val="28"/>
      <w:szCs w:val="20"/>
      <w:lang w:eastAsia="ru-RU"/>
    </w:rPr>
  </w:style>
  <w:style w:type="paragraph" w:styleId="affffff7">
    <w:name w:val="Subtitle"/>
    <w:basedOn w:val="a8"/>
    <w:link w:val="affffff8"/>
    <w:qFormat/>
    <w:rsid w:val="005A59B8"/>
    <w:pPr>
      <w:tabs>
        <w:tab w:val="left" w:pos="851"/>
      </w:tabs>
      <w:spacing w:line="360" w:lineRule="auto"/>
      <w:ind w:firstLine="709"/>
    </w:pPr>
    <w:rPr>
      <w:rFonts w:eastAsia="Calibri"/>
      <w:b/>
      <w:sz w:val="20"/>
      <w:szCs w:val="20"/>
      <w:lang w:eastAsia="ru-RU"/>
    </w:rPr>
  </w:style>
  <w:style w:type="character" w:customStyle="1" w:styleId="affffff8">
    <w:name w:val="Подзаголовок Знак"/>
    <w:basedOn w:val="a9"/>
    <w:link w:val="affffff7"/>
    <w:rsid w:val="005A59B8"/>
    <w:rPr>
      <w:rFonts w:ascii="Times New Roman" w:eastAsia="Calibri" w:hAnsi="Times New Roman" w:cs="Times New Roman"/>
      <w:b/>
      <w:sz w:val="20"/>
      <w:szCs w:val="20"/>
      <w:lang w:eastAsia="ru-RU"/>
    </w:rPr>
  </w:style>
  <w:style w:type="character" w:customStyle="1" w:styleId="Normal0">
    <w:name w:val="Normal Знак Знак"/>
    <w:rsid w:val="005A59B8"/>
    <w:rPr>
      <w:snapToGrid w:val="0"/>
      <w:sz w:val="24"/>
      <w:lang w:val="ru-RU" w:eastAsia="ru-RU"/>
    </w:rPr>
  </w:style>
  <w:style w:type="paragraph" w:customStyle="1" w:styleId="214">
    <w:name w:val="Основной текст 21"/>
    <w:basedOn w:val="a8"/>
    <w:rsid w:val="005A59B8"/>
    <w:pPr>
      <w:tabs>
        <w:tab w:val="left" w:pos="851"/>
      </w:tabs>
      <w:overflowPunct w:val="0"/>
      <w:autoSpaceDE w:val="0"/>
      <w:autoSpaceDN w:val="0"/>
      <w:adjustRightInd w:val="0"/>
      <w:spacing w:after="240"/>
      <w:ind w:right="-1" w:firstLine="0"/>
      <w:textAlignment w:val="baseline"/>
    </w:pPr>
    <w:rPr>
      <w:rFonts w:eastAsia="Calibri"/>
      <w:kern w:val="24"/>
      <w:szCs w:val="24"/>
      <w:lang w:eastAsia="ru-RU"/>
    </w:rPr>
  </w:style>
  <w:style w:type="paragraph" w:customStyle="1" w:styleId="Appendix">
    <w:name w:val="Appendix"/>
    <w:basedOn w:val="1"/>
    <w:next w:val="a8"/>
    <w:autoRedefine/>
    <w:rsid w:val="005A59B8"/>
    <w:pPr>
      <w:numPr>
        <w:numId w:val="10"/>
      </w:numPr>
      <w:tabs>
        <w:tab w:val="num" w:pos="0"/>
      </w:tabs>
      <w:ind w:left="0" w:firstLine="0"/>
      <w:jc w:val="center"/>
    </w:pPr>
    <w:rPr>
      <w:rFonts w:eastAsia="Calibri" w:cs="Arial"/>
      <w:kern w:val="32"/>
      <w:sz w:val="24"/>
      <w:szCs w:val="24"/>
      <w:lang w:val="en-US" w:eastAsia="ru-RU"/>
    </w:rPr>
  </w:style>
  <w:style w:type="character" w:customStyle="1" w:styleId="affffff9">
    <w:name w:val="Знак Знак"/>
    <w:rsid w:val="005A59B8"/>
    <w:rPr>
      <w:rFonts w:ascii="Times New Roman CYR" w:hAnsi="Times New Roman CYR"/>
      <w:sz w:val="32"/>
      <w:lang w:eastAsia="en-US"/>
    </w:rPr>
  </w:style>
  <w:style w:type="paragraph" w:customStyle="1" w:styleId="Normal2">
    <w:name w:val="Normal2"/>
    <w:rsid w:val="005A59B8"/>
    <w:pPr>
      <w:widowControl w:val="0"/>
      <w:spacing w:after="0" w:line="240" w:lineRule="auto"/>
      <w:ind w:firstLine="680"/>
      <w:jc w:val="both"/>
    </w:pPr>
    <w:rPr>
      <w:rFonts w:ascii="Times New Roman" w:eastAsia="Calibri" w:hAnsi="Times New Roman" w:cs="Times New Roman"/>
      <w:sz w:val="24"/>
      <w:szCs w:val="20"/>
      <w:lang w:eastAsia="ru-RU"/>
    </w:rPr>
  </w:style>
  <w:style w:type="paragraph" w:customStyle="1" w:styleId="TableNormal12">
    <w:name w:val="Table Normal12"/>
    <w:basedOn w:val="a8"/>
    <w:rsid w:val="005A59B8"/>
    <w:pPr>
      <w:tabs>
        <w:tab w:val="left" w:pos="851"/>
      </w:tabs>
      <w:spacing w:before="120" w:line="240" w:lineRule="atLeast"/>
      <w:ind w:firstLine="709"/>
    </w:pPr>
    <w:rPr>
      <w:rFonts w:eastAsia="Calibri"/>
      <w:sz w:val="18"/>
      <w:szCs w:val="20"/>
      <w:lang w:eastAsia="ru-RU"/>
    </w:rPr>
  </w:style>
  <w:style w:type="paragraph" w:customStyle="1" w:styleId="BlockText1">
    <w:name w:val="Block Text1"/>
    <w:basedOn w:val="a8"/>
    <w:rsid w:val="005A59B8"/>
    <w:pPr>
      <w:tabs>
        <w:tab w:val="left" w:pos="709"/>
        <w:tab w:val="left" w:pos="851"/>
      </w:tabs>
      <w:overflowPunct w:val="0"/>
      <w:autoSpaceDE w:val="0"/>
      <w:autoSpaceDN w:val="0"/>
      <w:adjustRightInd w:val="0"/>
      <w:spacing w:line="360" w:lineRule="auto"/>
      <w:ind w:left="851" w:right="26" w:firstLine="709"/>
      <w:textAlignment w:val="baseline"/>
    </w:pPr>
    <w:rPr>
      <w:rFonts w:ascii="Arial" w:eastAsia="Calibri" w:hAnsi="Arial"/>
      <w:szCs w:val="20"/>
      <w:lang w:val="en-US" w:eastAsia="ru-RU"/>
    </w:rPr>
  </w:style>
  <w:style w:type="paragraph" w:customStyle="1" w:styleId="affffffa">
    <w:name w:val="Заголовок В"/>
    <w:rsid w:val="005A59B8"/>
    <w:pPr>
      <w:spacing w:after="0" w:line="240" w:lineRule="auto"/>
      <w:jc w:val="center"/>
    </w:pPr>
    <w:rPr>
      <w:rFonts w:ascii="Times New Roman" w:eastAsia="Calibri" w:hAnsi="Times New Roman" w:cs="Arial"/>
      <w:b/>
      <w:i/>
      <w:sz w:val="24"/>
      <w:szCs w:val="24"/>
      <w:lang w:eastAsia="ru-RU"/>
    </w:rPr>
  </w:style>
  <w:style w:type="paragraph" w:customStyle="1" w:styleId="BodyText23">
    <w:name w:val="Body Text 23"/>
    <w:basedOn w:val="a8"/>
    <w:rsid w:val="005A59B8"/>
    <w:pPr>
      <w:widowControl w:val="0"/>
      <w:tabs>
        <w:tab w:val="left" w:pos="851"/>
      </w:tabs>
      <w:overflowPunct w:val="0"/>
      <w:autoSpaceDE w:val="0"/>
      <w:autoSpaceDN w:val="0"/>
      <w:adjustRightInd w:val="0"/>
      <w:spacing w:before="120" w:after="240"/>
      <w:ind w:firstLine="0"/>
      <w:textAlignment w:val="baseline"/>
    </w:pPr>
    <w:rPr>
      <w:rFonts w:eastAsia="Calibri"/>
      <w:kern w:val="24"/>
      <w:szCs w:val="20"/>
      <w:lang w:eastAsia="ru-RU"/>
    </w:rPr>
  </w:style>
  <w:style w:type="paragraph" w:customStyle="1" w:styleId="affffffb">
    <w:name w:val="Шапка таблица"/>
    <w:basedOn w:val="a8"/>
    <w:autoRedefine/>
    <w:rsid w:val="005A59B8"/>
    <w:pPr>
      <w:tabs>
        <w:tab w:val="left" w:pos="851"/>
      </w:tabs>
      <w:ind w:firstLine="0"/>
      <w:jc w:val="center"/>
    </w:pPr>
    <w:rPr>
      <w:rFonts w:eastAsia="Calibri"/>
      <w:b/>
      <w:szCs w:val="20"/>
      <w:lang w:eastAsia="ru-RU"/>
    </w:rPr>
  </w:style>
  <w:style w:type="paragraph" w:customStyle="1" w:styleId="affffffc">
    <w:name w:val="Таблица (центр)"/>
    <w:basedOn w:val="a8"/>
    <w:autoRedefine/>
    <w:rsid w:val="005A59B8"/>
    <w:pPr>
      <w:tabs>
        <w:tab w:val="left" w:pos="851"/>
      </w:tabs>
      <w:spacing w:line="360" w:lineRule="auto"/>
      <w:ind w:firstLine="0"/>
      <w:jc w:val="center"/>
    </w:pPr>
    <w:rPr>
      <w:rFonts w:eastAsia="Calibri"/>
      <w:szCs w:val="20"/>
      <w:lang w:val="en-US" w:eastAsia="ru-RU"/>
    </w:rPr>
  </w:style>
  <w:style w:type="paragraph" w:customStyle="1" w:styleId="Formula">
    <w:name w:val="Formula"/>
    <w:basedOn w:val="a8"/>
    <w:next w:val="a8"/>
    <w:rsid w:val="005A59B8"/>
    <w:pPr>
      <w:tabs>
        <w:tab w:val="left" w:pos="340"/>
        <w:tab w:val="left" w:pos="851"/>
        <w:tab w:val="right" w:pos="9072"/>
      </w:tabs>
      <w:overflowPunct w:val="0"/>
      <w:autoSpaceDE w:val="0"/>
      <w:autoSpaceDN w:val="0"/>
      <w:adjustRightInd w:val="0"/>
      <w:spacing w:before="120" w:after="120"/>
      <w:ind w:firstLine="0"/>
      <w:textAlignment w:val="baseline"/>
    </w:pPr>
    <w:rPr>
      <w:rFonts w:ascii="TimesDL" w:eastAsia="Calibri" w:hAnsi="TimesDL"/>
      <w:szCs w:val="20"/>
      <w:lang w:val="en-US" w:eastAsia="ru-RU"/>
    </w:rPr>
  </w:style>
  <w:style w:type="paragraph" w:customStyle="1" w:styleId="Reference">
    <w:name w:val="Reference"/>
    <w:basedOn w:val="a8"/>
    <w:rsid w:val="005A59B8"/>
    <w:pPr>
      <w:tabs>
        <w:tab w:val="left" w:pos="340"/>
        <w:tab w:val="left" w:pos="851"/>
      </w:tabs>
      <w:overflowPunct w:val="0"/>
      <w:autoSpaceDE w:val="0"/>
      <w:autoSpaceDN w:val="0"/>
      <w:adjustRightInd w:val="0"/>
      <w:ind w:left="397" w:hanging="397"/>
      <w:textAlignment w:val="baseline"/>
    </w:pPr>
    <w:rPr>
      <w:rFonts w:ascii="TimesDL" w:eastAsia="Calibri" w:hAnsi="TimesDL"/>
      <w:szCs w:val="20"/>
      <w:lang w:val="en-US" w:eastAsia="ru-RU"/>
    </w:rPr>
  </w:style>
  <w:style w:type="paragraph" w:customStyle="1" w:styleId="references">
    <w:name w:val="references"/>
    <w:basedOn w:val="a8"/>
    <w:rsid w:val="005A59B8"/>
    <w:pPr>
      <w:tabs>
        <w:tab w:val="left" w:pos="397"/>
        <w:tab w:val="left" w:pos="851"/>
      </w:tabs>
      <w:overflowPunct w:val="0"/>
      <w:autoSpaceDE w:val="0"/>
      <w:autoSpaceDN w:val="0"/>
      <w:adjustRightInd w:val="0"/>
      <w:ind w:firstLine="0"/>
      <w:textAlignment w:val="baseline"/>
    </w:pPr>
    <w:rPr>
      <w:rFonts w:eastAsia="Calibri"/>
      <w:szCs w:val="20"/>
      <w:lang w:val="en-US" w:eastAsia="ru-RU"/>
    </w:rPr>
  </w:style>
  <w:style w:type="paragraph" w:customStyle="1" w:styleId="Equation0">
    <w:name w:val="Equation Знак Знак"/>
    <w:link w:val="Equation1"/>
    <w:rsid w:val="005A59B8"/>
    <w:pPr>
      <w:tabs>
        <w:tab w:val="center" w:pos="4536"/>
        <w:tab w:val="right" w:pos="9072"/>
      </w:tabs>
      <w:overflowPunct w:val="0"/>
      <w:autoSpaceDE w:val="0"/>
      <w:autoSpaceDN w:val="0"/>
      <w:adjustRightInd w:val="0"/>
      <w:spacing w:before="120" w:after="120" w:line="240" w:lineRule="auto"/>
      <w:textAlignment w:val="baseline"/>
    </w:pPr>
    <w:rPr>
      <w:rFonts w:ascii="Times New Roman" w:eastAsia="Calibri" w:hAnsi="Times New Roman" w:cs="Times New Roman"/>
      <w:noProof/>
      <w:szCs w:val="20"/>
      <w:lang w:eastAsia="ru-RU"/>
    </w:rPr>
  </w:style>
  <w:style w:type="character" w:customStyle="1" w:styleId="Equation1">
    <w:name w:val="Equation Знак Знак Знак"/>
    <w:link w:val="Equation0"/>
    <w:locked/>
    <w:rsid w:val="005A59B8"/>
    <w:rPr>
      <w:rFonts w:ascii="Times New Roman" w:eastAsia="Calibri" w:hAnsi="Times New Roman" w:cs="Times New Roman"/>
      <w:noProof/>
      <w:szCs w:val="20"/>
      <w:lang w:eastAsia="ru-RU"/>
    </w:rPr>
  </w:style>
  <w:style w:type="paragraph" w:styleId="3c">
    <w:name w:val="List 3"/>
    <w:basedOn w:val="a8"/>
    <w:rsid w:val="005A59B8"/>
    <w:pPr>
      <w:tabs>
        <w:tab w:val="left" w:pos="851"/>
      </w:tabs>
      <w:ind w:left="849" w:hanging="283"/>
    </w:pPr>
    <w:rPr>
      <w:rFonts w:ascii="Arial" w:eastAsia="Calibri" w:hAnsi="Arial"/>
      <w:szCs w:val="20"/>
      <w:lang w:eastAsia="ru-RU"/>
    </w:rPr>
  </w:style>
  <w:style w:type="character" w:customStyle="1" w:styleId="afffffc">
    <w:name w:val="Стиль Название объекта + курсив Знак"/>
    <w:link w:val="afffffb"/>
    <w:locked/>
    <w:rsid w:val="005A59B8"/>
    <w:rPr>
      <w:rFonts w:ascii="Times New Roman CYR" w:eastAsia="Calibri" w:hAnsi="Times New Roman CYR" w:cs="Times New Roman"/>
      <w:b/>
      <w:sz w:val="32"/>
      <w:szCs w:val="20"/>
      <w:lang w:eastAsia="ru-RU"/>
    </w:rPr>
  </w:style>
  <w:style w:type="character" w:customStyle="1" w:styleId="affffffd">
    <w:name w:val="аннот.др Знак"/>
    <w:aliases w:val="наимен Знак,маркер Знак Знак"/>
    <w:semiHidden/>
    <w:rsid w:val="005A59B8"/>
    <w:rPr>
      <w:b/>
      <w:snapToGrid w:val="0"/>
      <w:sz w:val="24"/>
      <w:lang w:val="en-US" w:eastAsia="ru-RU"/>
    </w:rPr>
  </w:style>
  <w:style w:type="character" w:customStyle="1" w:styleId="1f3">
    <w:name w:val="Основной текст с отступом Знак Знак1"/>
    <w:aliases w:val="Основной текст с отступом Знак1 Знак1 Знак1,Основной текст с отступом Знак Знак Знак1 Знак1,Основной текст с отступом Знак1 Знак Знак Знак1"/>
    <w:rsid w:val="005A59B8"/>
    <w:rPr>
      <w:caps/>
      <w:sz w:val="24"/>
      <w:lang w:val="ru-RU" w:eastAsia="ru-RU"/>
    </w:rPr>
  </w:style>
  <w:style w:type="paragraph" w:customStyle="1" w:styleId="affffffe">
    <w:name w:val="Стиль Код документа + По ширине"/>
    <w:basedOn w:val="a8"/>
    <w:autoRedefine/>
    <w:rsid w:val="005A59B8"/>
    <w:pPr>
      <w:tabs>
        <w:tab w:val="left" w:pos="851"/>
      </w:tabs>
      <w:ind w:firstLine="0"/>
      <w:jc w:val="center"/>
    </w:pPr>
    <w:rPr>
      <w:rFonts w:eastAsia="Calibri"/>
      <w:b/>
      <w:bCs/>
      <w:color w:val="000000"/>
      <w:sz w:val="32"/>
      <w:szCs w:val="20"/>
      <w:lang w:eastAsia="ru-RU"/>
    </w:rPr>
  </w:style>
  <w:style w:type="paragraph" w:customStyle="1" w:styleId="par1">
    <w:name w:val="par1"/>
    <w:basedOn w:val="a8"/>
    <w:rsid w:val="005A59B8"/>
    <w:pPr>
      <w:tabs>
        <w:tab w:val="left" w:pos="851"/>
      </w:tabs>
      <w:ind w:firstLine="0"/>
    </w:pPr>
    <w:rPr>
      <w:rFonts w:ascii="Arial" w:eastAsia="Calibri" w:hAnsi="Arial"/>
      <w:sz w:val="22"/>
      <w:szCs w:val="20"/>
      <w:lang w:val="en-US" w:eastAsia="ru-RU"/>
    </w:rPr>
  </w:style>
  <w:style w:type="paragraph" w:customStyle="1" w:styleId="Clear">
    <w:name w:val="Clear"/>
    <w:rsid w:val="005A59B8"/>
    <w:pPr>
      <w:spacing w:before="60" w:after="60" w:line="240" w:lineRule="auto"/>
      <w:jc w:val="both"/>
    </w:pPr>
    <w:rPr>
      <w:rFonts w:ascii="Arial" w:eastAsia="Calibri" w:hAnsi="Arial" w:cs="Times New Roman"/>
      <w:noProof/>
      <w:sz w:val="24"/>
      <w:szCs w:val="20"/>
      <w:lang w:val="en-US"/>
    </w:rPr>
  </w:style>
  <w:style w:type="paragraph" w:customStyle="1" w:styleId="V407Default">
    <w:name w:val="V407 Default"/>
    <w:basedOn w:val="a8"/>
    <w:rsid w:val="005A59B8"/>
    <w:pPr>
      <w:tabs>
        <w:tab w:val="left" w:pos="851"/>
      </w:tabs>
      <w:spacing w:line="360" w:lineRule="auto"/>
      <w:ind w:firstLine="567"/>
    </w:pPr>
    <w:rPr>
      <w:rFonts w:eastAsia="Calibri"/>
      <w:szCs w:val="20"/>
      <w:lang w:eastAsia="ru-RU"/>
    </w:rPr>
  </w:style>
  <w:style w:type="paragraph" w:customStyle="1" w:styleId="afffffff">
    <w:name w:val="учт_копия"/>
    <w:basedOn w:val="a8"/>
    <w:autoRedefine/>
    <w:rsid w:val="005A59B8"/>
    <w:pPr>
      <w:widowControl w:val="0"/>
      <w:ind w:firstLine="0"/>
      <w:jc w:val="center"/>
    </w:pPr>
    <w:rPr>
      <w:rFonts w:eastAsia="Calibri"/>
      <w:color w:val="0000FF"/>
      <w:szCs w:val="24"/>
      <w:lang w:eastAsia="ru-RU"/>
    </w:rPr>
  </w:style>
  <w:style w:type="character" w:customStyle="1" w:styleId="afffffff0">
    <w:name w:val="пункт Знак"/>
    <w:aliases w:val="Заголовок 3 Знак Знак Знак Знак,Заголовок 3 Знак1 Знак,Заголовок 3 Знак Знак Знак1 Знак,Заголовок 3 Знак2 Знак,Заголовок 3 Знак Знак Знак2 Знак,Заголовок 3 Знак5 Знак,Заголовок 3 Знак Знак Знак3 Знак,Пункт Знак Знак"/>
    <w:rsid w:val="005A59B8"/>
    <w:rPr>
      <w:rFonts w:ascii="Times New Roman" w:hAnsi="Times New Roman"/>
      <w:b/>
      <w:sz w:val="24"/>
    </w:rPr>
  </w:style>
  <w:style w:type="character" w:styleId="afffffff1">
    <w:name w:val="Strong"/>
    <w:qFormat/>
    <w:rsid w:val="005A59B8"/>
    <w:rPr>
      <w:rFonts w:cs="Times New Roman"/>
      <w:b/>
    </w:rPr>
  </w:style>
  <w:style w:type="paragraph" w:customStyle="1" w:styleId="TableNorm">
    <w:name w:val="Table_Norm"/>
    <w:basedOn w:val="a8"/>
    <w:rsid w:val="005A59B8"/>
    <w:pPr>
      <w:keepLines/>
      <w:tabs>
        <w:tab w:val="left" w:pos="851"/>
      </w:tabs>
      <w:spacing w:line="360" w:lineRule="auto"/>
      <w:ind w:firstLine="0"/>
      <w:jc w:val="left"/>
    </w:pPr>
    <w:rPr>
      <w:rFonts w:eastAsia="Calibri"/>
      <w:szCs w:val="20"/>
      <w:lang w:eastAsia="ru-RU"/>
    </w:rPr>
  </w:style>
  <w:style w:type="paragraph" w:customStyle="1" w:styleId="afffffff2">
    <w:name w:val="Обычный без отступа"/>
    <w:basedOn w:val="a8"/>
    <w:next w:val="a8"/>
    <w:rsid w:val="005A59B8"/>
    <w:pPr>
      <w:tabs>
        <w:tab w:val="left" w:pos="851"/>
      </w:tabs>
      <w:spacing w:line="360" w:lineRule="auto"/>
      <w:ind w:firstLine="0"/>
    </w:pPr>
    <w:rPr>
      <w:rFonts w:eastAsia="Calibri"/>
      <w:szCs w:val="20"/>
      <w:lang w:eastAsia="ru-RU"/>
    </w:rPr>
  </w:style>
  <w:style w:type="paragraph" w:customStyle="1" w:styleId="a7">
    <w:name w:val="Перечисление"/>
    <w:qFormat/>
    <w:rsid w:val="005A59B8"/>
    <w:pPr>
      <w:numPr>
        <w:numId w:val="17"/>
      </w:numPr>
      <w:tabs>
        <w:tab w:val="clear" w:pos="360"/>
        <w:tab w:val="num" w:pos="1134"/>
      </w:tabs>
      <w:spacing w:after="0" w:line="240" w:lineRule="auto"/>
      <w:ind w:left="0" w:firstLine="851"/>
      <w:jc w:val="both"/>
    </w:pPr>
    <w:rPr>
      <w:rFonts w:ascii="Times New Roman" w:eastAsia="Calibri" w:hAnsi="Times New Roman" w:cs="Times New Roman"/>
      <w:sz w:val="24"/>
      <w:szCs w:val="20"/>
      <w:lang w:eastAsia="ru-RU"/>
    </w:rPr>
  </w:style>
  <w:style w:type="character" w:customStyle="1" w:styleId="afffffff3">
    <w:name w:val="Перечисление Знак"/>
    <w:rsid w:val="005A59B8"/>
    <w:rPr>
      <w:sz w:val="24"/>
      <w:lang w:val="ru-RU" w:eastAsia="ru-RU"/>
    </w:rPr>
  </w:style>
  <w:style w:type="paragraph" w:customStyle="1" w:styleId="afffffff4">
    <w:name w:val="Текст таблиц"/>
    <w:basedOn w:val="a8"/>
    <w:rsid w:val="005A59B8"/>
    <w:pPr>
      <w:tabs>
        <w:tab w:val="left" w:pos="851"/>
      </w:tabs>
      <w:spacing w:after="120"/>
      <w:ind w:firstLine="0"/>
      <w:jc w:val="left"/>
    </w:pPr>
    <w:rPr>
      <w:rFonts w:eastAsia="Calibri"/>
      <w:sz w:val="20"/>
      <w:szCs w:val="20"/>
      <w:lang w:eastAsia="ru-RU"/>
    </w:rPr>
  </w:style>
  <w:style w:type="paragraph" w:customStyle="1" w:styleId="afffffff5">
    <w:name w:val="Название таблицы"/>
    <w:basedOn w:val="a8"/>
    <w:autoRedefine/>
    <w:rsid w:val="005A59B8"/>
    <w:pPr>
      <w:keepNext/>
      <w:tabs>
        <w:tab w:val="left" w:pos="851"/>
      </w:tabs>
      <w:spacing w:before="120" w:after="120"/>
      <w:ind w:firstLine="0"/>
      <w:jc w:val="left"/>
    </w:pPr>
    <w:rPr>
      <w:rFonts w:eastAsia="Calibri"/>
      <w:szCs w:val="20"/>
      <w:lang w:eastAsia="ru-RU"/>
    </w:rPr>
  </w:style>
  <w:style w:type="paragraph" w:customStyle="1" w:styleId="afffffff6">
    <w:name w:val="Табл_текст"/>
    <w:basedOn w:val="a8"/>
    <w:rsid w:val="005A59B8"/>
    <w:pPr>
      <w:spacing w:before="60" w:after="60"/>
      <w:ind w:firstLine="0"/>
      <w:jc w:val="left"/>
    </w:pPr>
    <w:rPr>
      <w:rFonts w:eastAsia="Calibri"/>
      <w:szCs w:val="24"/>
      <w:lang w:eastAsia="ru-RU"/>
    </w:rPr>
  </w:style>
  <w:style w:type="paragraph" w:customStyle="1" w:styleId="afffffff7">
    <w:name w:val="Табл_заголовок"/>
    <w:basedOn w:val="a8"/>
    <w:rsid w:val="005A59B8"/>
    <w:pPr>
      <w:keepNext/>
      <w:tabs>
        <w:tab w:val="left" w:pos="851"/>
      </w:tabs>
      <w:spacing w:before="60" w:after="60"/>
      <w:ind w:firstLine="0"/>
      <w:jc w:val="center"/>
    </w:pPr>
    <w:rPr>
      <w:rFonts w:eastAsia="Calibri"/>
      <w:b/>
      <w:bCs/>
      <w:i/>
      <w:noProof/>
      <w:szCs w:val="24"/>
      <w:lang w:eastAsia="ru-RU"/>
    </w:rPr>
  </w:style>
  <w:style w:type="character" w:customStyle="1" w:styleId="affffff4">
    <w:name w:val="Стиль По центру Знак"/>
    <w:link w:val="affffff3"/>
    <w:locked/>
    <w:rsid w:val="005A59B8"/>
    <w:rPr>
      <w:rFonts w:ascii="Times New Roman" w:eastAsia="Calibri" w:hAnsi="Times New Roman" w:cs="Times New Roman"/>
      <w:sz w:val="24"/>
      <w:szCs w:val="20"/>
      <w:lang w:val="en-US" w:eastAsia="ru-RU"/>
    </w:rPr>
  </w:style>
  <w:style w:type="paragraph" w:customStyle="1" w:styleId="-20062">
    <w:name w:val="Введение-АЭС2006"/>
    <w:basedOn w:val="1"/>
    <w:next w:val="a8"/>
    <w:rsid w:val="005A59B8"/>
    <w:pPr>
      <w:ind w:left="851"/>
    </w:pPr>
    <w:rPr>
      <w:rFonts w:eastAsia="Calibri"/>
      <w:b w:val="0"/>
      <w:kern w:val="28"/>
      <w:szCs w:val="20"/>
      <w:lang w:eastAsia="ru-RU"/>
    </w:rPr>
  </w:style>
  <w:style w:type="paragraph" w:customStyle="1" w:styleId="-2006">
    <w:name w:val="Раздел-АЭС2006"/>
    <w:basedOn w:val="1"/>
    <w:next w:val="a8"/>
    <w:autoRedefine/>
    <w:rsid w:val="005A59B8"/>
    <w:pPr>
      <w:numPr>
        <w:numId w:val="18"/>
      </w:numPr>
    </w:pPr>
    <w:rPr>
      <w:rFonts w:eastAsia="Calibri"/>
      <w:lang w:eastAsia="ru-RU"/>
    </w:rPr>
  </w:style>
  <w:style w:type="paragraph" w:customStyle="1" w:styleId="-20060">
    <w:name w:val="Подраздел-АЭС2006"/>
    <w:basedOn w:val="-2006"/>
    <w:autoRedefine/>
    <w:rsid w:val="005A59B8"/>
    <w:pPr>
      <w:numPr>
        <w:ilvl w:val="1"/>
      </w:numPr>
    </w:pPr>
    <w:rPr>
      <w:sz w:val="24"/>
    </w:rPr>
  </w:style>
  <w:style w:type="paragraph" w:customStyle="1" w:styleId="-20061">
    <w:name w:val="Пункт-АЭС2006"/>
    <w:basedOn w:val="-20060"/>
    <w:next w:val="a8"/>
    <w:autoRedefine/>
    <w:rsid w:val="005A59B8"/>
    <w:pPr>
      <w:numPr>
        <w:ilvl w:val="2"/>
      </w:numPr>
      <w:outlineLvl w:val="2"/>
    </w:pPr>
    <w:rPr>
      <w:caps/>
    </w:rPr>
  </w:style>
  <w:style w:type="paragraph" w:customStyle="1" w:styleId="-0">
    <w:name w:val="Сп-марк"/>
    <w:basedOn w:val="a8"/>
    <w:rsid w:val="005A59B8"/>
    <w:pPr>
      <w:numPr>
        <w:numId w:val="19"/>
      </w:numPr>
      <w:tabs>
        <w:tab w:val="left" w:pos="851"/>
      </w:tabs>
    </w:pPr>
    <w:rPr>
      <w:rFonts w:eastAsia="Calibri"/>
      <w:szCs w:val="24"/>
      <w:lang w:eastAsia="ru-RU"/>
    </w:rPr>
  </w:style>
  <w:style w:type="paragraph" w:customStyle="1" w:styleId="afffffff8">
    <w:name w:val="Стиль Название объекта + По центру"/>
    <w:basedOn w:val="af9"/>
    <w:rsid w:val="005A59B8"/>
    <w:pPr>
      <w:tabs>
        <w:tab w:val="left" w:pos="1260"/>
      </w:tabs>
      <w:overflowPunct w:val="0"/>
      <w:autoSpaceDE w:val="0"/>
      <w:autoSpaceDN w:val="0"/>
      <w:adjustRightInd w:val="0"/>
      <w:spacing w:before="60" w:after="60"/>
      <w:ind w:left="540" w:firstLine="851"/>
      <w:textAlignment w:val="baseline"/>
    </w:pPr>
    <w:rPr>
      <w:sz w:val="24"/>
    </w:rPr>
  </w:style>
  <w:style w:type="paragraph" w:customStyle="1" w:styleId="Nameobj111">
    <w:name w:val="Nameobj1.1.1"/>
    <w:basedOn w:val="af9"/>
    <w:autoRedefine/>
    <w:rsid w:val="005A59B8"/>
    <w:pPr>
      <w:numPr>
        <w:numId w:val="20"/>
      </w:numPr>
      <w:spacing w:before="240" w:after="120"/>
      <w:jc w:val="center"/>
    </w:pPr>
    <w:rPr>
      <w:sz w:val="22"/>
    </w:rPr>
  </w:style>
  <w:style w:type="paragraph" w:customStyle="1" w:styleId="afffffff9">
    <w:name w:val="Текст расчета"/>
    <w:basedOn w:val="a8"/>
    <w:rsid w:val="005A59B8"/>
    <w:pPr>
      <w:tabs>
        <w:tab w:val="left" w:pos="851"/>
      </w:tabs>
      <w:spacing w:line="360" w:lineRule="auto"/>
    </w:pPr>
    <w:rPr>
      <w:rFonts w:eastAsia="Calibri"/>
      <w:szCs w:val="20"/>
      <w:lang w:eastAsia="ru-RU"/>
    </w:rPr>
  </w:style>
  <w:style w:type="paragraph" w:customStyle="1" w:styleId="Iiiaeuiue">
    <w:name w:val="Ii?iaeuiue"/>
    <w:rsid w:val="005A59B8"/>
    <w:pPr>
      <w:spacing w:after="0" w:line="240" w:lineRule="auto"/>
    </w:pPr>
    <w:rPr>
      <w:rFonts w:ascii="Times New Roman" w:eastAsia="Calibri" w:hAnsi="Times New Roman" w:cs="Times New Roman"/>
      <w:sz w:val="20"/>
      <w:szCs w:val="20"/>
      <w:lang w:eastAsia="ru-RU"/>
    </w:rPr>
  </w:style>
  <w:style w:type="paragraph" w:styleId="afffffffa">
    <w:name w:val="table of figures"/>
    <w:basedOn w:val="a8"/>
    <w:next w:val="a8"/>
    <w:semiHidden/>
    <w:rsid w:val="005A59B8"/>
    <w:pPr>
      <w:ind w:firstLine="0"/>
    </w:pPr>
    <w:rPr>
      <w:rFonts w:eastAsia="Calibri"/>
      <w:szCs w:val="24"/>
      <w:lang w:eastAsia="ru-RU"/>
    </w:rPr>
  </w:style>
  <w:style w:type="paragraph" w:customStyle="1" w:styleId="afffffffb">
    <w:name w:val="список"/>
    <w:basedOn w:val="a8"/>
    <w:link w:val="afffffffc"/>
    <w:rsid w:val="005A59B8"/>
    <w:pPr>
      <w:widowControl w:val="0"/>
      <w:tabs>
        <w:tab w:val="num" w:pos="0"/>
        <w:tab w:val="left" w:pos="851"/>
      </w:tabs>
      <w:ind w:firstLine="0"/>
    </w:pPr>
    <w:rPr>
      <w:rFonts w:eastAsia="Calibri"/>
      <w:snapToGrid w:val="0"/>
      <w:sz w:val="20"/>
      <w:szCs w:val="20"/>
      <w:lang w:eastAsia="ru-RU"/>
    </w:rPr>
  </w:style>
  <w:style w:type="paragraph" w:customStyle="1" w:styleId="3d">
    <w:name w:val="заголовок 3"/>
    <w:basedOn w:val="a8"/>
    <w:next w:val="a8"/>
    <w:qFormat/>
    <w:rsid w:val="005A59B8"/>
    <w:pPr>
      <w:keepNext/>
      <w:tabs>
        <w:tab w:val="left" w:pos="851"/>
      </w:tabs>
      <w:autoSpaceDE w:val="0"/>
      <w:autoSpaceDN w:val="0"/>
      <w:spacing w:before="240" w:after="60"/>
      <w:ind w:firstLine="0"/>
      <w:jc w:val="left"/>
    </w:pPr>
    <w:rPr>
      <w:rFonts w:ascii="Arial" w:eastAsia="Calibri" w:hAnsi="Arial" w:cs="Arial"/>
      <w:szCs w:val="24"/>
      <w:lang w:eastAsia="ru-RU"/>
    </w:rPr>
  </w:style>
  <w:style w:type="paragraph" w:customStyle="1" w:styleId="afffffffd">
    <w:name w:val="Продолжение таб"/>
    <w:basedOn w:val="affffc"/>
    <w:rsid w:val="005A59B8"/>
    <w:pPr>
      <w:pageBreakBefore/>
      <w:spacing w:before="60" w:after="60"/>
      <w:jc w:val="right"/>
    </w:pPr>
  </w:style>
  <w:style w:type="paragraph" w:customStyle="1" w:styleId="Times9pic">
    <w:name w:val="Times9pic"/>
    <w:basedOn w:val="a8"/>
    <w:rsid w:val="005A59B8"/>
    <w:pPr>
      <w:tabs>
        <w:tab w:val="left" w:pos="851"/>
      </w:tabs>
      <w:ind w:firstLine="0"/>
      <w:jc w:val="left"/>
    </w:pPr>
    <w:rPr>
      <w:rFonts w:eastAsia="Calibri" w:cs="Arial"/>
      <w:sz w:val="18"/>
      <w:szCs w:val="24"/>
      <w:lang w:val="en-US" w:eastAsia="ru-RU"/>
    </w:rPr>
  </w:style>
  <w:style w:type="paragraph" w:customStyle="1" w:styleId="Arial8pic">
    <w:name w:val="Arial8pic"/>
    <w:basedOn w:val="2f1"/>
    <w:rsid w:val="005A59B8"/>
    <w:pPr>
      <w:spacing w:after="0" w:line="240" w:lineRule="auto"/>
      <w:ind w:firstLine="0"/>
      <w:jc w:val="center"/>
    </w:pPr>
    <w:rPr>
      <w:rFonts w:ascii="Arial" w:hAnsi="Arial" w:cs="Arial"/>
      <w:sz w:val="16"/>
      <w:szCs w:val="24"/>
    </w:rPr>
  </w:style>
  <w:style w:type="paragraph" w:customStyle="1" w:styleId="1f4">
    <w:name w:val="Список литературы1"/>
    <w:basedOn w:val="a8"/>
    <w:next w:val="a8"/>
    <w:rsid w:val="005A59B8"/>
    <w:pPr>
      <w:widowControl w:val="0"/>
      <w:tabs>
        <w:tab w:val="left" w:pos="851"/>
      </w:tabs>
      <w:ind w:firstLine="0"/>
    </w:pPr>
    <w:rPr>
      <w:rFonts w:eastAsia="Calibri"/>
      <w:szCs w:val="20"/>
      <w:lang w:eastAsia="ru-RU"/>
    </w:rPr>
  </w:style>
  <w:style w:type="paragraph" w:customStyle="1" w:styleId="SAOZPH">
    <w:name w:val="SAOZ PH"/>
    <w:basedOn w:val="a8"/>
    <w:next w:val="a8"/>
    <w:rsid w:val="005A59B8"/>
    <w:pPr>
      <w:keepNext/>
      <w:keepLines/>
      <w:spacing w:before="120" w:after="120" w:line="360" w:lineRule="auto"/>
      <w:ind w:firstLine="0"/>
      <w:jc w:val="center"/>
    </w:pPr>
    <w:rPr>
      <w:rFonts w:eastAsia="Calibri"/>
      <w:szCs w:val="20"/>
      <w:lang w:eastAsia="ru-RU"/>
    </w:rPr>
  </w:style>
  <w:style w:type="paragraph" w:customStyle="1" w:styleId="afffffffe">
    <w:name w:val="т"/>
    <w:basedOn w:val="a8"/>
    <w:rsid w:val="005A59B8"/>
    <w:pPr>
      <w:tabs>
        <w:tab w:val="left" w:pos="1134"/>
      </w:tabs>
      <w:ind w:firstLine="0"/>
    </w:pPr>
    <w:rPr>
      <w:rFonts w:ascii="Arial" w:eastAsia="Calibri" w:hAnsi="Arial"/>
      <w:szCs w:val="20"/>
      <w:lang w:eastAsia="ru-RU"/>
    </w:rPr>
  </w:style>
  <w:style w:type="paragraph" w:customStyle="1" w:styleId="Oaa2oaeno">
    <w:name w:val="Oaa2.oaeno"/>
    <w:basedOn w:val="a8"/>
    <w:rsid w:val="005A59B8"/>
    <w:pPr>
      <w:widowControl w:val="0"/>
      <w:overflowPunct w:val="0"/>
      <w:autoSpaceDE w:val="0"/>
      <w:autoSpaceDN w:val="0"/>
      <w:adjustRightInd w:val="0"/>
      <w:spacing w:after="120"/>
      <w:ind w:firstLine="0"/>
      <w:textAlignment w:val="baseline"/>
    </w:pPr>
    <w:rPr>
      <w:rFonts w:eastAsia="Calibri"/>
      <w:szCs w:val="20"/>
      <w:lang w:eastAsia="ru-RU"/>
    </w:rPr>
  </w:style>
  <w:style w:type="paragraph" w:customStyle="1" w:styleId="affffffff">
    <w:name w:val="Лист регистрации измерений"/>
    <w:basedOn w:val="a8"/>
    <w:autoRedefine/>
    <w:rsid w:val="005A59B8"/>
    <w:pPr>
      <w:keepNext/>
      <w:keepLines/>
      <w:pageBreakBefore/>
      <w:widowControl w:val="0"/>
      <w:tabs>
        <w:tab w:val="left" w:pos="851"/>
      </w:tabs>
      <w:spacing w:before="120" w:after="120"/>
      <w:ind w:firstLine="0"/>
      <w:outlineLvl w:val="0"/>
    </w:pPr>
    <w:rPr>
      <w:rFonts w:eastAsia="Calibri"/>
      <w:b/>
      <w:bCs/>
      <w:kern w:val="28"/>
      <w:sz w:val="28"/>
      <w:szCs w:val="20"/>
      <w:lang w:eastAsia="ru-RU"/>
    </w:rPr>
  </w:style>
  <w:style w:type="paragraph" w:customStyle="1" w:styleId="affffffff0">
    <w:name w:val="Обычный список"/>
    <w:basedOn w:val="a8"/>
    <w:qFormat/>
    <w:rsid w:val="005A59B8"/>
    <w:pPr>
      <w:tabs>
        <w:tab w:val="left" w:pos="851"/>
      </w:tabs>
    </w:pPr>
    <w:rPr>
      <w:rFonts w:eastAsia="Calibri"/>
      <w:szCs w:val="20"/>
      <w:lang w:eastAsia="ru-RU"/>
    </w:rPr>
  </w:style>
  <w:style w:type="paragraph" w:customStyle="1" w:styleId="P4">
    <w:name w:val="P4"/>
    <w:basedOn w:val="a8"/>
    <w:rsid w:val="005A59B8"/>
    <w:pPr>
      <w:spacing w:before="240"/>
      <w:ind w:left="1134" w:firstLine="0"/>
    </w:pPr>
    <w:rPr>
      <w:rFonts w:eastAsia="Calibri"/>
      <w:szCs w:val="20"/>
      <w:lang w:val="fr-FR" w:eastAsia="ru-RU"/>
    </w:rPr>
  </w:style>
  <w:style w:type="paragraph" w:customStyle="1" w:styleId="125">
    <w:name w:val="Стиль Название объекта + 12 пт По центру"/>
    <w:basedOn w:val="af9"/>
    <w:autoRedefine/>
    <w:rsid w:val="005A59B8"/>
    <w:pPr>
      <w:jc w:val="center"/>
    </w:pPr>
    <w:rPr>
      <w:sz w:val="24"/>
      <w:szCs w:val="24"/>
    </w:rPr>
  </w:style>
  <w:style w:type="character" w:customStyle="1" w:styleId="2ffb">
    <w:name w:val="Знак Знак2"/>
    <w:rsid w:val="005A59B8"/>
    <w:rPr>
      <w:sz w:val="24"/>
      <w:lang w:val="ru-RU" w:eastAsia="ru-RU"/>
    </w:rPr>
  </w:style>
  <w:style w:type="paragraph" w:customStyle="1" w:styleId="affffffff1">
    <w:name w:val="основной"/>
    <w:basedOn w:val="a8"/>
    <w:rsid w:val="005A59B8"/>
    <w:pPr>
      <w:tabs>
        <w:tab w:val="left" w:pos="851"/>
      </w:tabs>
      <w:ind w:firstLine="0"/>
      <w:jc w:val="center"/>
    </w:pPr>
    <w:rPr>
      <w:rFonts w:ascii="Arial" w:eastAsia="Calibri" w:hAnsi="Arial" w:cs="Arial"/>
      <w:b/>
      <w:color w:val="FF0000"/>
      <w:sz w:val="20"/>
      <w:szCs w:val="20"/>
      <w:lang w:val="en-US" w:eastAsia="ru-RU"/>
    </w:rPr>
  </w:style>
  <w:style w:type="paragraph" w:customStyle="1" w:styleId="affffffff2">
    <w:name w:val="Внутренний адрес"/>
    <w:basedOn w:val="a8"/>
    <w:rsid w:val="005A59B8"/>
    <w:pPr>
      <w:widowControl w:val="0"/>
      <w:tabs>
        <w:tab w:val="left" w:pos="851"/>
      </w:tabs>
    </w:pPr>
    <w:rPr>
      <w:rFonts w:eastAsia="Calibri"/>
      <w:szCs w:val="20"/>
      <w:lang w:eastAsia="ru-RU"/>
    </w:rPr>
  </w:style>
  <w:style w:type="paragraph" w:customStyle="1" w:styleId="affffffff3">
    <w:name w:val="Основной"/>
    <w:basedOn w:val="a8"/>
    <w:rsid w:val="005A59B8"/>
    <w:pPr>
      <w:widowControl w:val="0"/>
      <w:tabs>
        <w:tab w:val="left" w:pos="851"/>
      </w:tabs>
      <w:ind w:firstLine="0"/>
      <w:jc w:val="center"/>
    </w:pPr>
    <w:rPr>
      <w:rFonts w:ascii="Arial" w:eastAsia="Calibri" w:hAnsi="Arial" w:cs="Arial"/>
      <w:b/>
      <w:color w:val="FF0000"/>
      <w:sz w:val="20"/>
      <w:szCs w:val="20"/>
      <w:lang w:eastAsia="ru-RU"/>
    </w:rPr>
  </w:style>
  <w:style w:type="paragraph" w:customStyle="1" w:styleId="affffffff4">
    <w:name w:val="Имя файла"/>
    <w:basedOn w:val="a8"/>
    <w:rsid w:val="005A59B8"/>
    <w:pPr>
      <w:tabs>
        <w:tab w:val="left" w:pos="851"/>
      </w:tabs>
      <w:ind w:firstLine="0"/>
      <w:jc w:val="right"/>
    </w:pPr>
    <w:rPr>
      <w:rFonts w:eastAsia="Calibri"/>
      <w:i/>
      <w:iCs/>
      <w:noProof/>
      <w:sz w:val="20"/>
      <w:szCs w:val="24"/>
      <w:lang w:val="en-US" w:eastAsia="ru-RU"/>
    </w:rPr>
  </w:style>
  <w:style w:type="paragraph" w:customStyle="1" w:styleId="1-">
    <w:name w:val="Таб1-наимен."/>
    <w:basedOn w:val="a8"/>
    <w:rsid w:val="005A59B8"/>
    <w:pPr>
      <w:tabs>
        <w:tab w:val="left" w:pos="851"/>
      </w:tabs>
      <w:autoSpaceDE w:val="0"/>
      <w:autoSpaceDN w:val="0"/>
      <w:spacing w:before="120" w:line="288" w:lineRule="auto"/>
      <w:ind w:firstLine="0"/>
    </w:pPr>
    <w:rPr>
      <w:rFonts w:eastAsia="Calibri"/>
      <w:szCs w:val="24"/>
      <w:lang w:eastAsia="ru-RU"/>
    </w:rPr>
  </w:style>
  <w:style w:type="character" w:customStyle="1" w:styleId="410">
    <w:name w:val="Заголовок 4 Знак1"/>
    <w:aliases w:val="прилож. Знак,Заголовок 4 Знак2 Знак,Заголовок 4 Знак1 Знак1 Знак,Заголовок 4 Знак1 Знак Знак Знак Знак,Заголовок 4 Знак1 Знак Знак1 Знак,Заголовок 4 Знак Знак Знак Знак,Заголовок 4 Знак1 Знак Знак Знак1,Заголовок 4 Знак Знак Знак1"/>
    <w:rsid w:val="005A59B8"/>
    <w:rPr>
      <w:b/>
      <w:sz w:val="24"/>
    </w:rPr>
  </w:style>
  <w:style w:type="paragraph" w:customStyle="1" w:styleId="affffffff5">
    <w:name w:val="Рисунок"/>
    <w:basedOn w:val="NPP-2006-Body"/>
    <w:rsid w:val="005A59B8"/>
    <w:pPr>
      <w:ind w:left="0"/>
      <w:jc w:val="center"/>
    </w:pPr>
  </w:style>
  <w:style w:type="paragraph" w:customStyle="1" w:styleId="tabl1055">
    <w:name w:val="Стиль tabl + 10 пт По центру Перед:  5 пт После:  5 пт"/>
    <w:basedOn w:val="a8"/>
    <w:rsid w:val="005A59B8"/>
    <w:pPr>
      <w:widowControl w:val="0"/>
      <w:tabs>
        <w:tab w:val="left" w:pos="851"/>
      </w:tabs>
      <w:autoSpaceDE w:val="0"/>
      <w:autoSpaceDN w:val="0"/>
      <w:adjustRightInd w:val="0"/>
      <w:ind w:firstLine="0"/>
      <w:jc w:val="center"/>
    </w:pPr>
    <w:rPr>
      <w:rFonts w:eastAsia="Calibri"/>
      <w:sz w:val="20"/>
      <w:szCs w:val="20"/>
      <w:lang w:eastAsia="ru-RU"/>
    </w:rPr>
  </w:style>
  <w:style w:type="character" w:customStyle="1" w:styleId="1--00">
    <w:name w:val="Спис1--0 Знак"/>
    <w:rsid w:val="005A59B8"/>
    <w:rPr>
      <w:rFonts w:ascii="Arial" w:hAnsi="Arial"/>
      <w:sz w:val="24"/>
      <w:lang w:val="ru-RU" w:eastAsia="ru-RU"/>
    </w:rPr>
  </w:style>
  <w:style w:type="paragraph" w:customStyle="1" w:styleId="0202">
    <w:name w:val="Стиль Слева:  02 см Справа:  02 см"/>
    <w:basedOn w:val="a8"/>
    <w:rsid w:val="005A59B8"/>
    <w:pPr>
      <w:tabs>
        <w:tab w:val="left" w:pos="851"/>
      </w:tabs>
      <w:spacing w:before="100" w:beforeAutospacing="1" w:after="100" w:afterAutospacing="1" w:line="200" w:lineRule="exact"/>
      <w:ind w:firstLine="0"/>
    </w:pPr>
    <w:rPr>
      <w:rFonts w:eastAsia="Calibri"/>
      <w:sz w:val="20"/>
      <w:szCs w:val="20"/>
      <w:lang w:eastAsia="ru-RU"/>
    </w:rPr>
  </w:style>
  <w:style w:type="paragraph" w:customStyle="1" w:styleId="TableText">
    <w:name w:val="Table Text"/>
    <w:basedOn w:val="a8"/>
    <w:rsid w:val="005A59B8"/>
    <w:pPr>
      <w:tabs>
        <w:tab w:val="left" w:pos="851"/>
      </w:tabs>
      <w:spacing w:before="120" w:line="360" w:lineRule="auto"/>
      <w:ind w:firstLine="0"/>
      <w:jc w:val="center"/>
    </w:pPr>
    <w:rPr>
      <w:rFonts w:eastAsia="Calibri"/>
      <w:b/>
      <w:noProof/>
      <w:szCs w:val="20"/>
      <w:lang w:val="de-DE" w:eastAsia="ru-RU"/>
    </w:rPr>
  </w:style>
  <w:style w:type="paragraph" w:customStyle="1" w:styleId="affffffff6">
    <w:name w:val="табл"/>
    <w:basedOn w:val="a8"/>
    <w:rsid w:val="005A59B8"/>
    <w:pPr>
      <w:tabs>
        <w:tab w:val="left" w:pos="851"/>
      </w:tabs>
      <w:spacing w:before="60" w:after="60"/>
      <w:ind w:firstLine="0"/>
      <w:jc w:val="center"/>
    </w:pPr>
    <w:rPr>
      <w:rFonts w:eastAsia="Calibri"/>
      <w:szCs w:val="24"/>
      <w:lang w:eastAsia="ru-RU"/>
    </w:rPr>
  </w:style>
  <w:style w:type="paragraph" w:customStyle="1" w:styleId="affffffff7">
    <w:name w:val="Таблица текст"/>
    <w:basedOn w:val="a8"/>
    <w:rsid w:val="005A59B8"/>
    <w:pPr>
      <w:widowControl w:val="0"/>
      <w:tabs>
        <w:tab w:val="left" w:pos="851"/>
      </w:tabs>
      <w:spacing w:after="120"/>
      <w:ind w:firstLine="0"/>
    </w:pPr>
    <w:rPr>
      <w:rFonts w:eastAsia="Calibri"/>
      <w:szCs w:val="24"/>
      <w:lang w:eastAsia="ru-RU"/>
    </w:rPr>
  </w:style>
  <w:style w:type="paragraph" w:customStyle="1" w:styleId="1-32">
    <w:name w:val="Текст 1-3"/>
    <w:basedOn w:val="a8"/>
    <w:rsid w:val="005A59B8"/>
    <w:pPr>
      <w:widowControl w:val="0"/>
      <w:tabs>
        <w:tab w:val="left" w:pos="851"/>
      </w:tabs>
      <w:spacing w:after="60" w:line="288" w:lineRule="auto"/>
      <w:ind w:firstLine="709"/>
    </w:pPr>
    <w:rPr>
      <w:rFonts w:eastAsia="Calibri"/>
      <w:szCs w:val="24"/>
      <w:lang w:eastAsia="ru-RU"/>
    </w:rPr>
  </w:style>
  <w:style w:type="paragraph" w:customStyle="1" w:styleId="affffffff8">
    <w:name w:val="Заголовок таблицы"/>
    <w:basedOn w:val="a8"/>
    <w:rsid w:val="005A59B8"/>
    <w:pPr>
      <w:keepNext/>
      <w:keepLines/>
      <w:tabs>
        <w:tab w:val="left" w:pos="851"/>
      </w:tabs>
      <w:overflowPunct w:val="0"/>
      <w:autoSpaceDE w:val="0"/>
      <w:autoSpaceDN w:val="0"/>
      <w:adjustRightInd w:val="0"/>
      <w:spacing w:before="40" w:after="40"/>
      <w:ind w:firstLine="0"/>
      <w:jc w:val="center"/>
      <w:textAlignment w:val="baseline"/>
    </w:pPr>
    <w:rPr>
      <w:rFonts w:ascii="Arial" w:eastAsia="Calibri" w:hAnsi="Arial"/>
      <w:b/>
      <w:szCs w:val="20"/>
      <w:lang w:eastAsia="ru-RU"/>
    </w:rPr>
  </w:style>
  <w:style w:type="paragraph" w:customStyle="1" w:styleId="affffffff9">
    <w:name w:val="Строки таблицы"/>
    <w:basedOn w:val="a8"/>
    <w:rsid w:val="005A59B8"/>
    <w:pPr>
      <w:widowControl w:val="0"/>
      <w:tabs>
        <w:tab w:val="left" w:pos="851"/>
      </w:tabs>
      <w:spacing w:before="60" w:after="60"/>
      <w:ind w:firstLine="0"/>
      <w:contextualSpacing/>
    </w:pPr>
    <w:rPr>
      <w:rFonts w:eastAsia="Calibri"/>
      <w:color w:val="000000"/>
      <w:kern w:val="22"/>
      <w:sz w:val="22"/>
      <w:lang w:eastAsia="ru-RU"/>
    </w:rPr>
  </w:style>
  <w:style w:type="paragraph" w:customStyle="1" w:styleId="StyleCentered">
    <w:name w:val="Style Строки таблицы + Centered"/>
    <w:basedOn w:val="affffffff9"/>
    <w:rsid w:val="005A59B8"/>
    <w:pPr>
      <w:jc w:val="center"/>
    </w:pPr>
    <w:rPr>
      <w:szCs w:val="20"/>
    </w:rPr>
  </w:style>
  <w:style w:type="character" w:customStyle="1" w:styleId="47">
    <w:name w:val="Знак Знак4"/>
    <w:rsid w:val="005A59B8"/>
    <w:rPr>
      <w:b/>
      <w:sz w:val="24"/>
      <w:lang w:val="ru-RU" w:eastAsia="ru-RU"/>
    </w:rPr>
  </w:style>
  <w:style w:type="paragraph" w:customStyle="1" w:styleId="1f5">
    <w:name w:val="Стиль Текст таблицы + По центру1"/>
    <w:basedOn w:val="affffe"/>
    <w:rsid w:val="005A59B8"/>
  </w:style>
  <w:style w:type="paragraph" w:customStyle="1" w:styleId="affffffffa">
    <w:name w:val="Ненумерованный заголовок"/>
    <w:basedOn w:val="1"/>
    <w:next w:val="afd"/>
    <w:autoRedefine/>
    <w:rsid w:val="005A59B8"/>
    <w:pPr>
      <w:widowControl w:val="0"/>
      <w:numPr>
        <w:numId w:val="0"/>
      </w:numPr>
      <w:spacing w:before="360"/>
      <w:contextualSpacing/>
      <w:jc w:val="left"/>
    </w:pPr>
    <w:rPr>
      <w:rFonts w:eastAsia="Calibri" w:cs="Arial"/>
      <w:bCs w:val="0"/>
      <w:caps/>
      <w:kern w:val="32"/>
      <w:sz w:val="24"/>
      <w:szCs w:val="24"/>
    </w:rPr>
  </w:style>
  <w:style w:type="paragraph" w:styleId="affffffffb">
    <w:name w:val="Body Text First Indent"/>
    <w:basedOn w:val="afd"/>
    <w:link w:val="affffffffc"/>
    <w:rsid w:val="005A59B8"/>
    <w:pPr>
      <w:widowControl w:val="0"/>
      <w:spacing w:line="360" w:lineRule="auto"/>
      <w:ind w:firstLine="210"/>
    </w:pPr>
  </w:style>
  <w:style w:type="character" w:customStyle="1" w:styleId="affffffffc">
    <w:name w:val="Красная строка Знак"/>
    <w:basedOn w:val="afe"/>
    <w:link w:val="affffffffb"/>
    <w:rsid w:val="005A59B8"/>
    <w:rPr>
      <w:rFonts w:ascii="Times New Roman" w:eastAsia="Calibri" w:hAnsi="Times New Roman" w:cs="Times New Roman"/>
      <w:sz w:val="24"/>
      <w:szCs w:val="20"/>
      <w:lang w:eastAsia="ru-RU"/>
    </w:rPr>
  </w:style>
  <w:style w:type="paragraph" w:styleId="affffffffd">
    <w:name w:val="toa heading"/>
    <w:basedOn w:val="a8"/>
    <w:next w:val="a8"/>
    <w:rsid w:val="005A59B8"/>
    <w:pPr>
      <w:widowControl w:val="0"/>
      <w:tabs>
        <w:tab w:val="left" w:pos="851"/>
      </w:tabs>
      <w:spacing w:before="120"/>
      <w:ind w:firstLine="0"/>
    </w:pPr>
    <w:rPr>
      <w:rFonts w:eastAsia="Calibri" w:cs="Arial"/>
      <w:b/>
      <w:bCs/>
      <w:caps/>
      <w:szCs w:val="24"/>
      <w:lang w:eastAsia="ru-RU"/>
    </w:rPr>
  </w:style>
  <w:style w:type="paragraph" w:customStyle="1" w:styleId="25">
    <w:name w:val="маркированый 2"/>
    <w:basedOn w:val="a8"/>
    <w:rsid w:val="005A59B8"/>
    <w:pPr>
      <w:widowControl w:val="0"/>
      <w:numPr>
        <w:numId w:val="22"/>
      </w:numPr>
      <w:tabs>
        <w:tab w:val="left" w:pos="851"/>
        <w:tab w:val="left" w:pos="1134"/>
      </w:tabs>
      <w:spacing w:line="360" w:lineRule="auto"/>
    </w:pPr>
    <w:rPr>
      <w:rFonts w:eastAsia="Calibri"/>
      <w:szCs w:val="24"/>
    </w:rPr>
  </w:style>
  <w:style w:type="paragraph" w:customStyle="1" w:styleId="affffffffe">
    <w:name w:val="Центр"/>
    <w:rsid w:val="005A59B8"/>
    <w:pPr>
      <w:spacing w:after="0" w:line="240" w:lineRule="auto"/>
    </w:pPr>
    <w:rPr>
      <w:rFonts w:ascii="Times New Roman" w:eastAsia="Calibri" w:hAnsi="Times New Roman" w:cs="Times New Roman"/>
      <w:sz w:val="24"/>
      <w:szCs w:val="20"/>
      <w:lang w:eastAsia="ru-RU"/>
    </w:rPr>
  </w:style>
  <w:style w:type="paragraph" w:customStyle="1" w:styleId="afffffffff">
    <w:name w:val="заголовки в таблице"/>
    <w:basedOn w:val="a8"/>
    <w:autoRedefine/>
    <w:rsid w:val="005A59B8"/>
    <w:pPr>
      <w:widowControl w:val="0"/>
      <w:tabs>
        <w:tab w:val="left" w:pos="851"/>
      </w:tabs>
      <w:spacing w:before="60" w:after="60"/>
      <w:ind w:firstLine="0"/>
      <w:jc w:val="center"/>
    </w:pPr>
    <w:rPr>
      <w:rFonts w:eastAsia="Calibri"/>
      <w:b/>
      <w:bCs/>
      <w:i/>
      <w:iCs/>
      <w:sz w:val="22"/>
      <w:szCs w:val="24"/>
    </w:rPr>
  </w:style>
  <w:style w:type="paragraph" w:customStyle="1" w:styleId="afffffffff0">
    <w:name w:val="Заголовки в табл"/>
    <w:basedOn w:val="a8"/>
    <w:autoRedefine/>
    <w:rsid w:val="005A59B8"/>
    <w:pPr>
      <w:widowControl w:val="0"/>
      <w:tabs>
        <w:tab w:val="left" w:pos="851"/>
      </w:tabs>
      <w:spacing w:before="120" w:after="120"/>
      <w:ind w:firstLine="0"/>
      <w:jc w:val="center"/>
    </w:pPr>
    <w:rPr>
      <w:rFonts w:eastAsia="Calibri"/>
      <w:b/>
      <w:szCs w:val="24"/>
      <w:lang w:val="en-US"/>
    </w:rPr>
  </w:style>
  <w:style w:type="paragraph" w:customStyle="1" w:styleId="a0">
    <w:name w:val="Рисунок Знак"/>
    <w:basedOn w:val="a8"/>
    <w:next w:val="a8"/>
    <w:rsid w:val="005A59B8"/>
    <w:pPr>
      <w:widowControl w:val="0"/>
      <w:numPr>
        <w:numId w:val="23"/>
      </w:numPr>
      <w:tabs>
        <w:tab w:val="left" w:pos="851"/>
      </w:tabs>
      <w:spacing w:line="360" w:lineRule="auto"/>
      <w:ind w:firstLine="0"/>
      <w:jc w:val="center"/>
    </w:pPr>
    <w:rPr>
      <w:rFonts w:eastAsia="Calibri"/>
      <w:color w:val="000080"/>
      <w:szCs w:val="24"/>
      <w:lang w:eastAsia="ru-RU"/>
    </w:rPr>
  </w:style>
  <w:style w:type="paragraph" w:customStyle="1" w:styleId="StyleAuto">
    <w:name w:val="Style Заголовок таблицы + Auto"/>
    <w:basedOn w:val="affffffff8"/>
    <w:rsid w:val="005A59B8"/>
    <w:pPr>
      <w:keepNext w:val="0"/>
      <w:keepLines w:val="0"/>
      <w:widowControl w:val="0"/>
      <w:overflowPunct/>
      <w:autoSpaceDE/>
      <w:autoSpaceDN/>
      <w:adjustRightInd/>
      <w:spacing w:before="120" w:after="120"/>
      <w:textAlignment w:val="auto"/>
    </w:pPr>
    <w:rPr>
      <w:rFonts w:ascii="Times New Roman" w:hAnsi="Times New Roman"/>
      <w:b w:val="0"/>
      <w:kern w:val="22"/>
      <w:sz w:val="22"/>
      <w:szCs w:val="22"/>
    </w:rPr>
  </w:style>
  <w:style w:type="paragraph" w:customStyle="1" w:styleId="Arial10Bold">
    <w:name w:val="Для рис (Arial10Bold)"/>
    <w:autoRedefine/>
    <w:rsid w:val="005A59B8"/>
    <w:pPr>
      <w:spacing w:after="0" w:line="240" w:lineRule="auto"/>
    </w:pPr>
    <w:rPr>
      <w:rFonts w:ascii="Arial" w:eastAsia="Calibri" w:hAnsi="Arial" w:cs="Times New Roman"/>
      <w:b/>
      <w:sz w:val="20"/>
      <w:szCs w:val="20"/>
      <w:lang w:val="en-US"/>
    </w:rPr>
  </w:style>
  <w:style w:type="paragraph" w:customStyle="1" w:styleId="TableText10">
    <w:name w:val="TableText10"/>
    <w:rsid w:val="005A59B8"/>
    <w:pPr>
      <w:spacing w:after="0" w:line="240" w:lineRule="auto"/>
      <w:jc w:val="center"/>
    </w:pPr>
    <w:rPr>
      <w:rFonts w:ascii="Times New Roman" w:eastAsia="Calibri" w:hAnsi="Times New Roman" w:cs="Times New Roman"/>
      <w:sz w:val="20"/>
      <w:szCs w:val="20"/>
    </w:rPr>
  </w:style>
  <w:style w:type="paragraph" w:customStyle="1" w:styleId="TableHeadings11">
    <w:name w:val="Table Headings 11"/>
    <w:basedOn w:val="a8"/>
    <w:autoRedefine/>
    <w:rsid w:val="005A59B8"/>
    <w:pPr>
      <w:keepNext/>
      <w:keepLines/>
      <w:widowControl w:val="0"/>
      <w:shd w:val="clear" w:color="auto" w:fill="E6E6E6"/>
      <w:tabs>
        <w:tab w:val="left" w:pos="851"/>
      </w:tabs>
      <w:ind w:firstLine="0"/>
      <w:jc w:val="center"/>
    </w:pPr>
    <w:rPr>
      <w:rFonts w:eastAsia="Calibri"/>
      <w:b/>
      <w:bCs/>
      <w:iCs/>
      <w:kern w:val="22"/>
      <w:sz w:val="22"/>
      <w:szCs w:val="20"/>
      <w:lang w:eastAsia="ru-RU"/>
    </w:rPr>
  </w:style>
  <w:style w:type="paragraph" w:customStyle="1" w:styleId="CaptionAppendix">
    <w:name w:val="Caption Appendix"/>
    <w:basedOn w:val="af9"/>
    <w:next w:val="afd"/>
    <w:link w:val="CaptionAppendixCharChar"/>
    <w:autoRedefine/>
    <w:rsid w:val="005A59B8"/>
    <w:pPr>
      <w:widowControl w:val="0"/>
      <w:numPr>
        <w:numId w:val="24"/>
      </w:numPr>
      <w:spacing w:before="60" w:after="60"/>
      <w:jc w:val="center"/>
    </w:pPr>
    <w:rPr>
      <w:rFonts w:ascii="Calibri" w:hAnsi="Calibri"/>
      <w:kern w:val="24"/>
      <w:sz w:val="24"/>
      <w:lang w:eastAsia="en-US"/>
    </w:rPr>
  </w:style>
  <w:style w:type="paragraph" w:customStyle="1" w:styleId="StyleHeading9Justified">
    <w:name w:val="Style Heading 9 + Justified"/>
    <w:basedOn w:val="9"/>
    <w:autoRedefine/>
    <w:rsid w:val="005A59B8"/>
    <w:pPr>
      <w:keepNext w:val="0"/>
      <w:keepLines w:val="0"/>
      <w:widowControl w:val="0"/>
      <w:numPr>
        <w:ilvl w:val="0"/>
        <w:numId w:val="0"/>
      </w:numPr>
      <w:tabs>
        <w:tab w:val="left" w:pos="851"/>
      </w:tabs>
      <w:spacing w:before="0" w:line="360" w:lineRule="auto"/>
      <w:ind w:left="301"/>
    </w:pPr>
    <w:rPr>
      <w:rFonts w:ascii="Times New Roman" w:eastAsia="Calibri" w:hAnsi="Times New Roman"/>
      <w:i w:val="0"/>
      <w:iCs w:val="0"/>
      <w:color w:val="auto"/>
      <w:sz w:val="24"/>
    </w:rPr>
  </w:style>
  <w:style w:type="character" w:customStyle="1" w:styleId="CaptionAppendixCharChar">
    <w:name w:val="Caption Appendix Char Char"/>
    <w:link w:val="CaptionAppendix"/>
    <w:locked/>
    <w:rsid w:val="005A59B8"/>
    <w:rPr>
      <w:rFonts w:ascii="Calibri" w:eastAsia="Calibri" w:hAnsi="Calibri" w:cs="Times New Roman"/>
      <w:b/>
      <w:kern w:val="24"/>
      <w:sz w:val="24"/>
      <w:szCs w:val="20"/>
    </w:rPr>
  </w:style>
  <w:style w:type="paragraph" w:customStyle="1" w:styleId="116pt">
    <w:name w:val="Стиль Заголовок 1 + 16 pt Черный"/>
    <w:basedOn w:val="1"/>
    <w:autoRedefine/>
    <w:rsid w:val="005A59B8"/>
    <w:pPr>
      <w:numPr>
        <w:numId w:val="25"/>
      </w:numPr>
      <w:tabs>
        <w:tab w:val="clear" w:pos="397"/>
        <w:tab w:val="num" w:pos="360"/>
      </w:tabs>
      <w:overflowPunct w:val="0"/>
      <w:autoSpaceDE w:val="0"/>
      <w:autoSpaceDN w:val="0"/>
      <w:adjustRightInd w:val="0"/>
      <w:ind w:left="0" w:firstLine="0"/>
      <w:jc w:val="left"/>
      <w:textAlignment w:val="baseline"/>
    </w:pPr>
    <w:rPr>
      <w:rFonts w:eastAsia="Calibri"/>
      <w:color w:val="000000"/>
      <w:spacing w:val="-5"/>
      <w:kern w:val="32"/>
      <w:sz w:val="32"/>
      <w:szCs w:val="36"/>
      <w:lang w:eastAsia="ru-RU"/>
    </w:rPr>
  </w:style>
  <w:style w:type="paragraph" w:customStyle="1" w:styleId="92">
    <w:name w:val="Стиль Заголовок 9 + по центру"/>
    <w:basedOn w:val="9"/>
    <w:autoRedefine/>
    <w:rsid w:val="005A59B8"/>
    <w:pPr>
      <w:keepNext w:val="0"/>
      <w:keepLines w:val="0"/>
      <w:numPr>
        <w:ilvl w:val="0"/>
        <w:numId w:val="0"/>
      </w:numPr>
      <w:tabs>
        <w:tab w:val="left" w:pos="851"/>
      </w:tabs>
      <w:spacing w:before="240" w:after="60"/>
      <w:jc w:val="center"/>
    </w:pPr>
    <w:rPr>
      <w:rFonts w:ascii="Times New Roman" w:eastAsia="Calibri" w:hAnsi="Times New Roman"/>
      <w:bCs/>
      <w:color w:val="auto"/>
      <w:sz w:val="28"/>
      <w:lang w:eastAsia="ru-RU"/>
    </w:rPr>
  </w:style>
  <w:style w:type="paragraph" w:customStyle="1" w:styleId="93">
    <w:name w:val="Стиль Заголовок 9 + По центру"/>
    <w:basedOn w:val="9"/>
    <w:autoRedefine/>
    <w:rsid w:val="005A59B8"/>
    <w:pPr>
      <w:keepNext w:val="0"/>
      <w:keepLines w:val="0"/>
      <w:numPr>
        <w:ilvl w:val="0"/>
        <w:numId w:val="0"/>
      </w:numPr>
      <w:tabs>
        <w:tab w:val="left" w:pos="851"/>
      </w:tabs>
      <w:spacing w:before="240" w:after="60"/>
      <w:jc w:val="center"/>
    </w:pPr>
    <w:rPr>
      <w:rFonts w:ascii="Arial" w:eastAsia="Calibri" w:hAnsi="Arial"/>
      <w:i w:val="0"/>
      <w:iCs w:val="0"/>
      <w:color w:val="auto"/>
      <w:sz w:val="22"/>
      <w:lang w:eastAsia="ru-RU"/>
    </w:rPr>
  </w:style>
  <w:style w:type="paragraph" w:customStyle="1" w:styleId="a5">
    <w:name w:val="Стиль Приложение + влево"/>
    <w:basedOn w:val="a8"/>
    <w:next w:val="a8"/>
    <w:autoRedefine/>
    <w:rsid w:val="005A59B8"/>
    <w:pPr>
      <w:numPr>
        <w:numId w:val="26"/>
      </w:numPr>
      <w:tabs>
        <w:tab w:val="clear" w:pos="170"/>
        <w:tab w:val="num" w:pos="360"/>
        <w:tab w:val="left" w:pos="851"/>
      </w:tabs>
      <w:autoSpaceDE w:val="0"/>
      <w:autoSpaceDN w:val="0"/>
      <w:ind w:left="0" w:firstLine="0"/>
      <w:jc w:val="center"/>
      <w:outlineLvl w:val="0"/>
    </w:pPr>
    <w:rPr>
      <w:rFonts w:eastAsia="Calibri"/>
      <w:b/>
      <w:bCs/>
      <w:sz w:val="28"/>
      <w:szCs w:val="28"/>
      <w:lang w:eastAsia="ru-RU"/>
    </w:rPr>
  </w:style>
  <w:style w:type="character" w:customStyle="1" w:styleId="1f6">
    <w:name w:val="Основной шрифт1"/>
    <w:rsid w:val="005A59B8"/>
  </w:style>
  <w:style w:type="paragraph" w:customStyle="1" w:styleId="Title2">
    <w:name w:val="Title_2"/>
    <w:basedOn w:val="a8"/>
    <w:next w:val="a8"/>
    <w:rsid w:val="005A59B8"/>
    <w:pPr>
      <w:tabs>
        <w:tab w:val="left" w:pos="851"/>
      </w:tabs>
      <w:spacing w:line="360" w:lineRule="auto"/>
      <w:ind w:firstLine="0"/>
      <w:jc w:val="center"/>
    </w:pPr>
    <w:rPr>
      <w:rFonts w:ascii="Arial" w:eastAsia="Calibri" w:hAnsi="Arial"/>
      <w:b/>
      <w:caps/>
      <w:kern w:val="28"/>
      <w:sz w:val="28"/>
      <w:szCs w:val="20"/>
      <w:lang w:val="en-GB" w:eastAsia="ru-RU"/>
    </w:rPr>
  </w:style>
  <w:style w:type="paragraph" w:customStyle="1" w:styleId="Nonnumbered">
    <w:name w:val="Non_numbered"/>
    <w:basedOn w:val="a8"/>
    <w:next w:val="a8"/>
    <w:rsid w:val="005A59B8"/>
    <w:pPr>
      <w:pageBreakBefore/>
      <w:tabs>
        <w:tab w:val="left" w:pos="851"/>
      </w:tabs>
      <w:suppressAutoHyphens/>
      <w:spacing w:line="360" w:lineRule="auto"/>
      <w:ind w:firstLine="0"/>
      <w:jc w:val="center"/>
    </w:pPr>
    <w:rPr>
      <w:rFonts w:eastAsia="Calibri"/>
      <w:b/>
      <w:caps/>
      <w:szCs w:val="20"/>
      <w:lang w:val="en-GB" w:eastAsia="ru-RU"/>
    </w:rPr>
  </w:style>
  <w:style w:type="paragraph" w:customStyle="1" w:styleId="Abbreviation">
    <w:name w:val="Abbreviation"/>
    <w:basedOn w:val="a8"/>
    <w:next w:val="a8"/>
    <w:rsid w:val="005A59B8"/>
    <w:pPr>
      <w:pageBreakBefore/>
      <w:tabs>
        <w:tab w:val="left" w:pos="851"/>
      </w:tabs>
      <w:spacing w:line="360" w:lineRule="auto"/>
      <w:ind w:firstLine="0"/>
      <w:jc w:val="center"/>
    </w:pPr>
    <w:rPr>
      <w:rFonts w:eastAsia="Calibri"/>
      <w:b/>
      <w:szCs w:val="20"/>
      <w:lang w:val="en-GB" w:eastAsia="ru-RU"/>
    </w:rPr>
  </w:style>
  <w:style w:type="paragraph" w:customStyle="1" w:styleId="1f7">
    <w:name w:val="çàãîëîâîê 1"/>
    <w:basedOn w:val="a8"/>
    <w:next w:val="a8"/>
    <w:rsid w:val="005A59B8"/>
    <w:pPr>
      <w:keepNext/>
      <w:tabs>
        <w:tab w:val="left" w:pos="851"/>
      </w:tabs>
      <w:spacing w:before="240" w:after="60" w:line="360" w:lineRule="auto"/>
      <w:ind w:left="709" w:hanging="709"/>
    </w:pPr>
    <w:rPr>
      <w:rFonts w:eastAsia="Calibri"/>
      <w:b/>
      <w:caps/>
      <w:kern w:val="28"/>
      <w:szCs w:val="20"/>
      <w:lang w:val="en-GB" w:eastAsia="ru-RU"/>
    </w:rPr>
  </w:style>
  <w:style w:type="paragraph" w:customStyle="1" w:styleId="100">
    <w:name w:val="Стиль10"/>
    <w:basedOn w:val="a8"/>
    <w:rsid w:val="005A59B8"/>
    <w:pPr>
      <w:widowControl w:val="0"/>
      <w:tabs>
        <w:tab w:val="left" w:pos="851"/>
      </w:tabs>
      <w:spacing w:line="360" w:lineRule="auto"/>
      <w:ind w:firstLine="284"/>
    </w:pPr>
    <w:rPr>
      <w:rFonts w:eastAsia="Calibri"/>
      <w:szCs w:val="20"/>
      <w:lang w:val="en-US" w:eastAsia="ru-RU"/>
    </w:rPr>
  </w:style>
  <w:style w:type="paragraph" w:customStyle="1" w:styleId="82">
    <w:name w:val="çàãîëîâîê 8"/>
    <w:basedOn w:val="a8"/>
    <w:next w:val="a8"/>
    <w:rsid w:val="005A59B8"/>
    <w:pPr>
      <w:tabs>
        <w:tab w:val="left" w:pos="851"/>
      </w:tabs>
      <w:spacing w:before="240" w:after="60" w:line="360" w:lineRule="auto"/>
      <w:ind w:left="5664" w:hanging="708"/>
    </w:pPr>
    <w:rPr>
      <w:rFonts w:ascii="Arial" w:eastAsia="Calibri" w:hAnsi="Arial"/>
      <w:i/>
      <w:szCs w:val="20"/>
      <w:lang w:val="en-GB" w:eastAsia="ru-RU"/>
    </w:rPr>
  </w:style>
  <w:style w:type="paragraph" w:customStyle="1" w:styleId="11">
    <w:name w:val="Заголовок11"/>
    <w:basedOn w:val="a8"/>
    <w:next w:val="a8"/>
    <w:rsid w:val="005A59B8"/>
    <w:pPr>
      <w:numPr>
        <w:numId w:val="27"/>
      </w:numPr>
      <w:tabs>
        <w:tab w:val="left" w:pos="851"/>
      </w:tabs>
      <w:spacing w:after="120" w:line="360" w:lineRule="auto"/>
      <w:ind w:firstLine="0"/>
    </w:pPr>
    <w:rPr>
      <w:rFonts w:ascii="Arial" w:eastAsia="Calibri" w:hAnsi="Arial"/>
      <w:i/>
      <w:szCs w:val="20"/>
      <w:lang w:eastAsia="ru-RU"/>
    </w:rPr>
  </w:style>
  <w:style w:type="paragraph" w:customStyle="1" w:styleId="Oaio">
    <w:name w:val="Oaio?"/>
    <w:rsid w:val="005A59B8"/>
    <w:pPr>
      <w:overflowPunct w:val="0"/>
      <w:autoSpaceDE w:val="0"/>
      <w:autoSpaceDN w:val="0"/>
      <w:adjustRightInd w:val="0"/>
      <w:spacing w:after="0" w:line="240" w:lineRule="auto"/>
      <w:textAlignment w:val="baseline"/>
    </w:pPr>
    <w:rPr>
      <w:rFonts w:ascii="Times New Roman" w:eastAsia="Calibri" w:hAnsi="Times New Roman" w:cs="Times New Roman"/>
      <w:sz w:val="24"/>
      <w:szCs w:val="20"/>
      <w:lang w:eastAsia="ru-RU"/>
    </w:rPr>
  </w:style>
  <w:style w:type="paragraph" w:customStyle="1" w:styleId="aacionooi">
    <w:name w:val="aac. ionooi"/>
    <w:basedOn w:val="afd"/>
    <w:rsid w:val="005A59B8"/>
    <w:pPr>
      <w:overflowPunct w:val="0"/>
      <w:autoSpaceDE w:val="0"/>
      <w:autoSpaceDN w:val="0"/>
      <w:adjustRightInd w:val="0"/>
      <w:spacing w:after="0" w:line="360" w:lineRule="auto"/>
      <w:ind w:firstLine="709"/>
      <w:jc w:val="center"/>
      <w:textAlignment w:val="baseline"/>
    </w:pPr>
  </w:style>
  <w:style w:type="paragraph" w:customStyle="1" w:styleId="a4">
    <w:name w:val="ЧАСТЬ"/>
    <w:basedOn w:val="1"/>
    <w:next w:val="a8"/>
    <w:rsid w:val="005A59B8"/>
    <w:pPr>
      <w:numPr>
        <w:numId w:val="28"/>
      </w:numPr>
      <w:tabs>
        <w:tab w:val="left" w:pos="567"/>
        <w:tab w:val="left" w:leader="dot" w:pos="9356"/>
      </w:tabs>
      <w:spacing w:line="360" w:lineRule="auto"/>
      <w:ind w:firstLine="567"/>
    </w:pPr>
    <w:rPr>
      <w:rFonts w:eastAsia="Calibri"/>
      <w:b w:val="0"/>
      <w:bCs w:val="0"/>
      <w:caps/>
      <w:color w:val="000080"/>
      <w:sz w:val="36"/>
      <w:szCs w:val="20"/>
      <w:lang w:eastAsia="ru-RU"/>
    </w:rPr>
  </w:style>
  <w:style w:type="paragraph" w:customStyle="1" w:styleId="xl30">
    <w:name w:val="xl30"/>
    <w:basedOn w:val="a8"/>
    <w:rsid w:val="005A59B8"/>
    <w:pPr>
      <w:tabs>
        <w:tab w:val="left" w:pos="851"/>
      </w:tabs>
      <w:spacing w:before="100" w:after="100" w:line="360" w:lineRule="auto"/>
      <w:ind w:firstLine="0"/>
      <w:jc w:val="center"/>
      <w:textAlignment w:val="center"/>
    </w:pPr>
    <w:rPr>
      <w:rFonts w:eastAsia="Calibri"/>
      <w:szCs w:val="20"/>
      <w:lang w:eastAsia="ru-RU"/>
    </w:rPr>
  </w:style>
  <w:style w:type="paragraph" w:customStyle="1" w:styleId="xl24">
    <w:name w:val="xl24"/>
    <w:basedOn w:val="a8"/>
    <w:rsid w:val="005A59B8"/>
    <w:pPr>
      <w:pBdr>
        <w:top w:val="single" w:sz="4" w:space="0" w:color="auto"/>
        <w:bottom w:val="single" w:sz="4" w:space="0" w:color="auto"/>
        <w:right w:val="single" w:sz="4" w:space="0" w:color="auto"/>
      </w:pBdr>
      <w:tabs>
        <w:tab w:val="left" w:pos="851"/>
      </w:tabs>
      <w:spacing w:before="100" w:beforeAutospacing="1" w:after="100" w:afterAutospacing="1"/>
      <w:ind w:firstLine="0"/>
      <w:jc w:val="center"/>
      <w:textAlignment w:val="center"/>
    </w:pPr>
    <w:rPr>
      <w:rFonts w:eastAsia="Calibri"/>
      <w:szCs w:val="24"/>
      <w:lang w:eastAsia="ru-RU"/>
    </w:rPr>
  </w:style>
  <w:style w:type="paragraph" w:customStyle="1" w:styleId="xl25">
    <w:name w:val="xl25"/>
    <w:basedOn w:val="a8"/>
    <w:rsid w:val="005A59B8"/>
    <w:pPr>
      <w:pBdr>
        <w:top w:val="single" w:sz="4" w:space="0" w:color="auto"/>
        <w:left w:val="single" w:sz="4" w:space="0" w:color="auto"/>
        <w:bottom w:val="single" w:sz="4" w:space="0" w:color="auto"/>
      </w:pBdr>
      <w:tabs>
        <w:tab w:val="left" w:pos="851"/>
      </w:tabs>
      <w:spacing w:before="100" w:beforeAutospacing="1" w:after="100" w:afterAutospacing="1"/>
      <w:ind w:firstLine="0"/>
    </w:pPr>
    <w:rPr>
      <w:rFonts w:eastAsia="Calibri"/>
      <w:szCs w:val="24"/>
      <w:lang w:eastAsia="ru-RU"/>
    </w:rPr>
  </w:style>
  <w:style w:type="paragraph" w:customStyle="1" w:styleId="xl26">
    <w:name w:val="xl26"/>
    <w:basedOn w:val="a8"/>
    <w:rsid w:val="005A59B8"/>
    <w:pPr>
      <w:pBdr>
        <w:top w:val="single" w:sz="4" w:space="0" w:color="auto"/>
        <w:left w:val="single" w:sz="4" w:space="0" w:color="auto"/>
        <w:bottom w:val="single" w:sz="4" w:space="0" w:color="auto"/>
        <w:right w:val="single" w:sz="4" w:space="0" w:color="auto"/>
      </w:pBdr>
      <w:tabs>
        <w:tab w:val="left" w:pos="851"/>
      </w:tabs>
      <w:spacing w:before="100" w:beforeAutospacing="1" w:after="100" w:afterAutospacing="1"/>
      <w:ind w:firstLine="0"/>
      <w:jc w:val="right"/>
      <w:textAlignment w:val="center"/>
    </w:pPr>
    <w:rPr>
      <w:rFonts w:eastAsia="Calibri"/>
      <w:szCs w:val="24"/>
      <w:lang w:eastAsia="ru-RU"/>
    </w:rPr>
  </w:style>
  <w:style w:type="paragraph" w:customStyle="1" w:styleId="xl27">
    <w:name w:val="xl27"/>
    <w:basedOn w:val="a8"/>
    <w:rsid w:val="005A59B8"/>
    <w:pPr>
      <w:pBdr>
        <w:top w:val="single" w:sz="4" w:space="0" w:color="auto"/>
        <w:left w:val="single" w:sz="4" w:space="0" w:color="auto"/>
        <w:bottom w:val="single" w:sz="4" w:space="0" w:color="auto"/>
        <w:right w:val="single" w:sz="4" w:space="0" w:color="auto"/>
      </w:pBdr>
      <w:tabs>
        <w:tab w:val="left" w:pos="851"/>
      </w:tabs>
      <w:spacing w:before="100" w:beforeAutospacing="1" w:after="100" w:afterAutospacing="1"/>
      <w:ind w:firstLine="0"/>
      <w:jc w:val="right"/>
    </w:pPr>
    <w:rPr>
      <w:rFonts w:eastAsia="Calibri"/>
      <w:szCs w:val="24"/>
      <w:lang w:eastAsia="ru-RU"/>
    </w:rPr>
  </w:style>
  <w:style w:type="paragraph" w:customStyle="1" w:styleId="xl28">
    <w:name w:val="xl28"/>
    <w:basedOn w:val="a8"/>
    <w:rsid w:val="005A59B8"/>
    <w:pPr>
      <w:pBdr>
        <w:top w:val="single" w:sz="4" w:space="0" w:color="auto"/>
        <w:left w:val="single" w:sz="4" w:space="0" w:color="auto"/>
        <w:bottom w:val="single" w:sz="4" w:space="0" w:color="auto"/>
        <w:right w:val="single" w:sz="4" w:space="0" w:color="auto"/>
      </w:pBdr>
      <w:tabs>
        <w:tab w:val="left" w:pos="851"/>
      </w:tabs>
      <w:spacing w:before="100" w:beforeAutospacing="1" w:after="100" w:afterAutospacing="1"/>
      <w:ind w:firstLine="0"/>
      <w:jc w:val="center"/>
    </w:pPr>
    <w:rPr>
      <w:rFonts w:eastAsia="Calibri"/>
      <w:szCs w:val="24"/>
      <w:lang w:eastAsia="ru-RU"/>
    </w:rPr>
  </w:style>
  <w:style w:type="paragraph" w:customStyle="1" w:styleId="xl29">
    <w:name w:val="xl29"/>
    <w:basedOn w:val="a8"/>
    <w:rsid w:val="005A59B8"/>
    <w:pPr>
      <w:pBdr>
        <w:top w:val="single" w:sz="4" w:space="0" w:color="auto"/>
        <w:left w:val="single" w:sz="4" w:space="0" w:color="auto"/>
        <w:bottom w:val="single" w:sz="4" w:space="0" w:color="auto"/>
        <w:right w:val="single" w:sz="4" w:space="0" w:color="auto"/>
      </w:pBdr>
      <w:tabs>
        <w:tab w:val="left" w:pos="851"/>
      </w:tabs>
      <w:spacing w:before="100" w:beforeAutospacing="1" w:after="100" w:afterAutospacing="1"/>
      <w:ind w:firstLine="0"/>
      <w:textAlignment w:val="center"/>
    </w:pPr>
    <w:rPr>
      <w:rFonts w:eastAsia="Calibri"/>
      <w:sz w:val="22"/>
      <w:lang w:eastAsia="ru-RU"/>
    </w:rPr>
  </w:style>
  <w:style w:type="paragraph" w:customStyle="1" w:styleId="xl31">
    <w:name w:val="xl31"/>
    <w:basedOn w:val="a8"/>
    <w:rsid w:val="005A59B8"/>
    <w:pPr>
      <w:tabs>
        <w:tab w:val="left" w:pos="851"/>
      </w:tabs>
      <w:spacing w:before="100" w:beforeAutospacing="1" w:after="100" w:afterAutospacing="1"/>
      <w:ind w:firstLine="0"/>
      <w:jc w:val="center"/>
    </w:pPr>
    <w:rPr>
      <w:rFonts w:eastAsia="Calibri"/>
      <w:szCs w:val="24"/>
      <w:lang w:eastAsia="ru-RU"/>
    </w:rPr>
  </w:style>
  <w:style w:type="paragraph" w:customStyle="1" w:styleId="xl32">
    <w:name w:val="xl32"/>
    <w:basedOn w:val="a8"/>
    <w:rsid w:val="005A59B8"/>
    <w:pPr>
      <w:pBdr>
        <w:top w:val="single" w:sz="4" w:space="0" w:color="auto"/>
        <w:right w:val="single" w:sz="4" w:space="0" w:color="auto"/>
      </w:pBdr>
      <w:tabs>
        <w:tab w:val="left" w:pos="851"/>
      </w:tabs>
      <w:spacing w:before="100" w:beforeAutospacing="1" w:after="100" w:afterAutospacing="1"/>
      <w:ind w:firstLine="0"/>
      <w:jc w:val="center"/>
      <w:textAlignment w:val="center"/>
    </w:pPr>
    <w:rPr>
      <w:rFonts w:eastAsia="Calibri"/>
      <w:szCs w:val="24"/>
      <w:lang w:eastAsia="ru-RU"/>
    </w:rPr>
  </w:style>
  <w:style w:type="paragraph" w:customStyle="1" w:styleId="xl33">
    <w:name w:val="xl33"/>
    <w:basedOn w:val="a8"/>
    <w:rsid w:val="005A59B8"/>
    <w:pPr>
      <w:pBdr>
        <w:top w:val="single" w:sz="4" w:space="0" w:color="auto"/>
        <w:left w:val="single" w:sz="4" w:space="0" w:color="auto"/>
        <w:right w:val="single" w:sz="4" w:space="0" w:color="auto"/>
      </w:pBdr>
      <w:tabs>
        <w:tab w:val="left" w:pos="851"/>
      </w:tabs>
      <w:spacing w:before="100" w:beforeAutospacing="1" w:after="100" w:afterAutospacing="1"/>
      <w:ind w:firstLine="0"/>
      <w:jc w:val="center"/>
      <w:textAlignment w:val="center"/>
    </w:pPr>
    <w:rPr>
      <w:rFonts w:eastAsia="Calibri"/>
      <w:szCs w:val="24"/>
      <w:lang w:eastAsia="ru-RU"/>
    </w:rPr>
  </w:style>
  <w:style w:type="paragraph" w:customStyle="1" w:styleId="xl34">
    <w:name w:val="xl34"/>
    <w:basedOn w:val="a8"/>
    <w:rsid w:val="005A59B8"/>
    <w:pPr>
      <w:pBdr>
        <w:left w:val="single" w:sz="4" w:space="0" w:color="auto"/>
        <w:right w:val="single" w:sz="4" w:space="0" w:color="auto"/>
      </w:pBdr>
      <w:tabs>
        <w:tab w:val="left" w:pos="851"/>
      </w:tabs>
      <w:spacing w:before="100" w:beforeAutospacing="1" w:after="100" w:afterAutospacing="1"/>
      <w:ind w:firstLine="0"/>
      <w:jc w:val="center"/>
      <w:textAlignment w:val="center"/>
    </w:pPr>
    <w:rPr>
      <w:rFonts w:eastAsia="Calibri"/>
      <w:szCs w:val="24"/>
      <w:lang w:eastAsia="ru-RU"/>
    </w:rPr>
  </w:style>
  <w:style w:type="paragraph" w:customStyle="1" w:styleId="xl35">
    <w:name w:val="xl35"/>
    <w:basedOn w:val="a8"/>
    <w:rsid w:val="005A59B8"/>
    <w:pPr>
      <w:pBdr>
        <w:top w:val="single" w:sz="4" w:space="0" w:color="auto"/>
        <w:left w:val="single" w:sz="4" w:space="0" w:color="auto"/>
        <w:bottom w:val="single" w:sz="4" w:space="0" w:color="auto"/>
      </w:pBdr>
      <w:tabs>
        <w:tab w:val="left" w:pos="851"/>
      </w:tabs>
      <w:spacing w:before="100" w:beforeAutospacing="1" w:after="100" w:afterAutospacing="1"/>
      <w:ind w:firstLine="0"/>
      <w:jc w:val="center"/>
      <w:textAlignment w:val="center"/>
    </w:pPr>
    <w:rPr>
      <w:rFonts w:eastAsia="Calibri"/>
      <w:szCs w:val="24"/>
      <w:lang w:eastAsia="ru-RU"/>
    </w:rPr>
  </w:style>
  <w:style w:type="paragraph" w:customStyle="1" w:styleId="Title3">
    <w:name w:val="Title_3"/>
    <w:basedOn w:val="a8"/>
    <w:next w:val="a8"/>
    <w:rsid w:val="005A59B8"/>
    <w:pPr>
      <w:tabs>
        <w:tab w:val="left" w:pos="851"/>
      </w:tabs>
      <w:ind w:firstLine="0"/>
    </w:pPr>
    <w:rPr>
      <w:rFonts w:eastAsia="Calibri"/>
      <w:b/>
      <w:sz w:val="28"/>
      <w:szCs w:val="20"/>
      <w:lang w:val="en-GB" w:eastAsia="ru-RU"/>
    </w:rPr>
  </w:style>
  <w:style w:type="paragraph" w:customStyle="1" w:styleId="Title1">
    <w:name w:val="Title_1"/>
    <w:basedOn w:val="a8"/>
    <w:next w:val="a8"/>
    <w:rsid w:val="005A59B8"/>
    <w:pPr>
      <w:tabs>
        <w:tab w:val="left" w:pos="851"/>
      </w:tabs>
      <w:suppressAutoHyphens/>
      <w:ind w:firstLine="0"/>
      <w:jc w:val="center"/>
    </w:pPr>
    <w:rPr>
      <w:rFonts w:ascii="Arial" w:eastAsia="Calibri" w:hAnsi="Arial"/>
      <w:caps/>
      <w:sz w:val="36"/>
      <w:szCs w:val="20"/>
      <w:lang w:val="en-GB" w:eastAsia="ru-RU"/>
    </w:rPr>
  </w:style>
  <w:style w:type="paragraph" w:styleId="1f8">
    <w:name w:val="index 1"/>
    <w:basedOn w:val="a8"/>
    <w:next w:val="a8"/>
    <w:autoRedefine/>
    <w:rsid w:val="005A59B8"/>
    <w:pPr>
      <w:tabs>
        <w:tab w:val="left" w:pos="851"/>
      </w:tabs>
      <w:spacing w:line="360" w:lineRule="auto"/>
      <w:ind w:left="240" w:hanging="240"/>
    </w:pPr>
    <w:rPr>
      <w:rFonts w:eastAsia="Calibri"/>
      <w:color w:val="003366"/>
      <w:szCs w:val="20"/>
      <w:lang w:eastAsia="ru-RU"/>
    </w:rPr>
  </w:style>
  <w:style w:type="paragraph" w:customStyle="1" w:styleId="1f9">
    <w:name w:val="Тема примечания1"/>
    <w:basedOn w:val="affff2"/>
    <w:next w:val="affff2"/>
    <w:semiHidden/>
    <w:rsid w:val="005A59B8"/>
    <w:pPr>
      <w:widowControl/>
      <w:overflowPunct/>
      <w:autoSpaceDE/>
      <w:autoSpaceDN/>
      <w:adjustRightInd/>
      <w:spacing w:after="0" w:line="360" w:lineRule="auto"/>
      <w:textAlignment w:val="auto"/>
    </w:pPr>
    <w:rPr>
      <w:b/>
      <w:bCs/>
      <w:lang w:val="ru-RU"/>
    </w:rPr>
  </w:style>
  <w:style w:type="paragraph" w:customStyle="1" w:styleId="1fa">
    <w:name w:val="Текст выноски1"/>
    <w:basedOn w:val="a8"/>
    <w:semiHidden/>
    <w:rsid w:val="005A59B8"/>
    <w:pPr>
      <w:tabs>
        <w:tab w:val="left" w:pos="851"/>
      </w:tabs>
      <w:spacing w:line="360" w:lineRule="auto"/>
      <w:ind w:firstLine="0"/>
    </w:pPr>
    <w:rPr>
      <w:rFonts w:ascii="Arial" w:eastAsia="Calibri" w:hAnsi="Arial" w:cs="Arial"/>
      <w:sz w:val="16"/>
      <w:szCs w:val="16"/>
      <w:lang w:eastAsia="ru-RU"/>
    </w:rPr>
  </w:style>
  <w:style w:type="paragraph" w:customStyle="1" w:styleId="Abstract">
    <w:name w:val="Abstract"/>
    <w:basedOn w:val="a8"/>
    <w:next w:val="a8"/>
    <w:rsid w:val="005A59B8"/>
    <w:pPr>
      <w:tabs>
        <w:tab w:val="left" w:pos="851"/>
      </w:tabs>
      <w:spacing w:after="240" w:line="360" w:lineRule="auto"/>
      <w:ind w:firstLine="0"/>
      <w:jc w:val="center"/>
      <w:outlineLvl w:val="0"/>
    </w:pPr>
    <w:rPr>
      <w:rFonts w:eastAsia="Calibri"/>
      <w:caps/>
      <w:szCs w:val="24"/>
      <w:lang w:val="en-US" w:eastAsia="ru-RU"/>
    </w:rPr>
  </w:style>
  <w:style w:type="paragraph" w:customStyle="1" w:styleId="afffffffff1">
    <w:name w:val="Оглавление"/>
    <w:basedOn w:val="16"/>
    <w:autoRedefine/>
    <w:qFormat/>
    <w:rsid w:val="005A59B8"/>
    <w:pPr>
      <w:tabs>
        <w:tab w:val="clear" w:pos="9628"/>
        <w:tab w:val="left" w:pos="851"/>
        <w:tab w:val="right" w:leader="dot" w:pos="9072"/>
      </w:tabs>
      <w:spacing w:after="0"/>
      <w:ind w:left="567" w:right="567"/>
    </w:pPr>
    <w:rPr>
      <w:rFonts w:eastAsia="Calibri"/>
      <w:color w:val="000000"/>
      <w:szCs w:val="24"/>
      <w:lang w:val="en-US" w:eastAsia="ru-RU"/>
    </w:rPr>
  </w:style>
  <w:style w:type="paragraph" w:customStyle="1" w:styleId="afffffffff2">
    <w:name w:val="Таблица слева"/>
    <w:basedOn w:val="a8"/>
    <w:rsid w:val="005A59B8"/>
    <w:pPr>
      <w:tabs>
        <w:tab w:val="left" w:pos="851"/>
      </w:tabs>
      <w:spacing w:before="120" w:after="120"/>
      <w:ind w:firstLine="0"/>
      <w:jc w:val="right"/>
    </w:pPr>
    <w:rPr>
      <w:rFonts w:ascii="Calibri" w:eastAsia="Calibri" w:hAnsi="Calibri"/>
      <w:szCs w:val="24"/>
      <w:lang w:val="en-US" w:eastAsia="ru-RU"/>
    </w:rPr>
  </w:style>
  <w:style w:type="paragraph" w:customStyle="1" w:styleId="5a">
    <w:name w:val="заголовок5"/>
    <w:basedOn w:val="4"/>
    <w:rsid w:val="005A59B8"/>
    <w:pPr>
      <w:numPr>
        <w:ilvl w:val="0"/>
        <w:numId w:val="0"/>
      </w:numPr>
      <w:tabs>
        <w:tab w:val="num" w:pos="2007"/>
      </w:tabs>
      <w:spacing w:before="0" w:after="360" w:line="360" w:lineRule="auto"/>
      <w:ind w:left="1575" w:hanging="1008"/>
      <w:outlineLvl w:val="4"/>
    </w:pPr>
    <w:rPr>
      <w:b w:val="0"/>
      <w:bCs w:val="0"/>
      <w:lang w:eastAsia="ru-RU"/>
    </w:rPr>
  </w:style>
  <w:style w:type="paragraph" w:customStyle="1" w:styleId="tableplan">
    <w:name w:val="table plan"/>
    <w:basedOn w:val="a8"/>
    <w:rsid w:val="005A59B8"/>
    <w:pPr>
      <w:keepNext/>
      <w:keepLines/>
      <w:tabs>
        <w:tab w:val="left" w:pos="851"/>
      </w:tabs>
      <w:spacing w:before="120" w:after="120"/>
      <w:ind w:firstLine="0"/>
    </w:pPr>
    <w:rPr>
      <w:rFonts w:ascii="Calibri" w:eastAsia="Calibri" w:hAnsi="Calibri"/>
      <w:sz w:val="20"/>
      <w:szCs w:val="20"/>
      <w:lang w:val="en-GB" w:eastAsia="ru-RU"/>
    </w:rPr>
  </w:style>
  <w:style w:type="paragraph" w:customStyle="1" w:styleId="afffffffff3">
    <w:name w:val="абз. отступ"/>
    <w:basedOn w:val="afd"/>
    <w:rsid w:val="005A59B8"/>
    <w:pPr>
      <w:spacing w:after="0" w:line="360" w:lineRule="auto"/>
      <w:ind w:firstLine="709"/>
    </w:pPr>
  </w:style>
  <w:style w:type="paragraph" w:customStyle="1" w:styleId="Referency">
    <w:name w:val="Referency"/>
    <w:basedOn w:val="a8"/>
    <w:rsid w:val="005A59B8"/>
    <w:pPr>
      <w:tabs>
        <w:tab w:val="left" w:pos="851"/>
      </w:tabs>
      <w:spacing w:after="120" w:line="360" w:lineRule="atLeast"/>
      <w:ind w:left="397" w:hanging="397"/>
    </w:pPr>
    <w:rPr>
      <w:rFonts w:ascii="Calibri" w:eastAsia="Calibri" w:hAnsi="Calibri"/>
      <w:szCs w:val="20"/>
      <w:lang w:val="en-GB" w:eastAsia="ru-RU"/>
    </w:rPr>
  </w:style>
  <w:style w:type="paragraph" w:customStyle="1" w:styleId="a">
    <w:name w:val="Заголовок _Раздел_список"/>
    <w:basedOn w:val="1"/>
    <w:rsid w:val="005A59B8"/>
    <w:pPr>
      <w:numPr>
        <w:numId w:val="29"/>
      </w:numPr>
      <w:tabs>
        <w:tab w:val="left" w:pos="567"/>
        <w:tab w:val="left" w:leader="dot" w:pos="9356"/>
      </w:tabs>
      <w:spacing w:line="360" w:lineRule="auto"/>
      <w:jc w:val="left"/>
    </w:pPr>
    <w:rPr>
      <w:rFonts w:ascii="Calibri" w:eastAsia="Calibri" w:hAnsi="Calibri"/>
      <w:b w:val="0"/>
      <w:bCs w:val="0"/>
      <w:color w:val="000080"/>
      <w:sz w:val="32"/>
      <w:lang w:eastAsia="ru-RU"/>
    </w:rPr>
  </w:style>
  <w:style w:type="paragraph" w:customStyle="1" w:styleId="215">
    <w:name w:val="рис_2.1"/>
    <w:basedOn w:val="a8"/>
    <w:rsid w:val="005A59B8"/>
    <w:pPr>
      <w:tabs>
        <w:tab w:val="left" w:pos="851"/>
      </w:tabs>
      <w:spacing w:line="360" w:lineRule="auto"/>
      <w:ind w:left="847" w:hanging="847"/>
      <w:jc w:val="center"/>
    </w:pPr>
    <w:rPr>
      <w:rFonts w:ascii="Calibri" w:eastAsia="Calibri" w:hAnsi="Calibri"/>
      <w:color w:val="000080"/>
      <w:szCs w:val="24"/>
      <w:lang w:eastAsia="ru-RU"/>
    </w:rPr>
  </w:style>
  <w:style w:type="paragraph" w:customStyle="1" w:styleId="411">
    <w:name w:val="табл 4.1"/>
    <w:basedOn w:val="afffffa"/>
    <w:rsid w:val="005A59B8"/>
    <w:pPr>
      <w:tabs>
        <w:tab w:val="clear" w:pos="851"/>
      </w:tabs>
      <w:overflowPunct/>
      <w:autoSpaceDE/>
      <w:autoSpaceDN/>
      <w:adjustRightInd/>
      <w:spacing w:before="0" w:after="0" w:line="360" w:lineRule="auto"/>
      <w:textAlignment w:val="auto"/>
    </w:pPr>
    <w:rPr>
      <w:rFonts w:ascii="Calibri" w:hAnsi="Calibri"/>
      <w:color w:val="000080"/>
      <w:sz w:val="24"/>
      <w:szCs w:val="24"/>
    </w:rPr>
  </w:style>
  <w:style w:type="paragraph" w:customStyle="1" w:styleId="4-1">
    <w:name w:val="табл4-1"/>
    <w:basedOn w:val="afffffa"/>
    <w:rsid w:val="005A59B8"/>
    <w:pPr>
      <w:tabs>
        <w:tab w:val="clear" w:pos="851"/>
      </w:tabs>
      <w:overflowPunct/>
      <w:autoSpaceDE/>
      <w:autoSpaceDN/>
      <w:adjustRightInd/>
      <w:spacing w:before="0" w:after="0" w:line="360" w:lineRule="auto"/>
      <w:textAlignment w:val="auto"/>
    </w:pPr>
    <w:rPr>
      <w:rFonts w:ascii="Calibri" w:hAnsi="Calibri"/>
      <w:sz w:val="24"/>
      <w:szCs w:val="24"/>
    </w:rPr>
  </w:style>
  <w:style w:type="paragraph" w:customStyle="1" w:styleId="-4">
    <w:name w:val="Стиль Основной текст с отступом + Темно-синий"/>
    <w:basedOn w:val="aff1"/>
    <w:rsid w:val="005A59B8"/>
    <w:pPr>
      <w:keepNext/>
      <w:widowControl w:val="0"/>
      <w:spacing w:line="360" w:lineRule="auto"/>
      <w:ind w:left="0" w:firstLine="709"/>
    </w:pPr>
    <w:rPr>
      <w:caps w:val="0"/>
      <w:color w:val="000080"/>
      <w:sz w:val="20"/>
    </w:rPr>
  </w:style>
  <w:style w:type="paragraph" w:customStyle="1" w:styleId="BodyNon-update">
    <w:name w:val="Body Non-update"/>
    <w:basedOn w:val="afd"/>
    <w:rsid w:val="005A59B8"/>
    <w:pPr>
      <w:widowControl w:val="0"/>
      <w:spacing w:after="0" w:line="360" w:lineRule="auto"/>
    </w:pPr>
  </w:style>
  <w:style w:type="paragraph" w:customStyle="1" w:styleId="1-33">
    <w:name w:val="Текст1-3 Знак"/>
    <w:basedOn w:val="a8"/>
    <w:rsid w:val="005A59B8"/>
    <w:pPr>
      <w:widowControl w:val="0"/>
      <w:tabs>
        <w:tab w:val="left" w:pos="851"/>
      </w:tabs>
      <w:spacing w:after="60" w:line="288" w:lineRule="auto"/>
      <w:ind w:firstLine="709"/>
    </w:pPr>
    <w:rPr>
      <w:rFonts w:ascii="Arial" w:eastAsia="Calibri" w:hAnsi="Arial"/>
      <w:szCs w:val="24"/>
      <w:lang w:eastAsia="ru-RU"/>
    </w:rPr>
  </w:style>
  <w:style w:type="paragraph" w:customStyle="1" w:styleId="1-34">
    <w:name w:val="текс1-3Ж"/>
    <w:basedOn w:val="1-3"/>
    <w:autoRedefine/>
    <w:rsid w:val="005A59B8"/>
    <w:pPr>
      <w:widowControl w:val="0"/>
      <w:ind w:firstLine="0"/>
      <w:jc w:val="center"/>
    </w:pPr>
    <w:rPr>
      <w:rFonts w:ascii="Arial" w:hAnsi="Arial"/>
      <w:b/>
      <w:bCs/>
      <w:iCs/>
      <w:noProof/>
      <w:szCs w:val="24"/>
    </w:rPr>
  </w:style>
  <w:style w:type="character" w:customStyle="1" w:styleId="afff6">
    <w:name w:val="Содержание Знак"/>
    <w:link w:val="afff5"/>
    <w:locked/>
    <w:rsid w:val="005A59B8"/>
    <w:rPr>
      <w:rFonts w:ascii="Times New Roman" w:eastAsia="Calibri" w:hAnsi="Times New Roman" w:cs="Times New Roman"/>
      <w:b/>
      <w:caps/>
      <w:snapToGrid w:val="0"/>
      <w:color w:val="000000"/>
      <w:sz w:val="20"/>
      <w:szCs w:val="20"/>
      <w:shd w:val="clear" w:color="auto" w:fill="FFFFFF"/>
      <w:lang w:eastAsia="ru-RU"/>
    </w:rPr>
  </w:style>
  <w:style w:type="character" w:customStyle="1" w:styleId="afffffffc">
    <w:name w:val="список Знак Знак"/>
    <w:link w:val="afffffffb"/>
    <w:locked/>
    <w:rsid w:val="005A59B8"/>
    <w:rPr>
      <w:rFonts w:ascii="Times New Roman" w:eastAsia="Calibri" w:hAnsi="Times New Roman" w:cs="Times New Roman"/>
      <w:snapToGrid w:val="0"/>
      <w:sz w:val="20"/>
      <w:szCs w:val="20"/>
      <w:lang w:eastAsia="ru-RU"/>
    </w:rPr>
  </w:style>
  <w:style w:type="paragraph" w:customStyle="1" w:styleId="48">
    <w:name w:val="Тит4"/>
    <w:aliases w:val="п/разд.том"/>
    <w:basedOn w:val="a8"/>
    <w:rsid w:val="005A59B8"/>
    <w:pPr>
      <w:tabs>
        <w:tab w:val="left" w:pos="851"/>
      </w:tabs>
      <w:overflowPunct w:val="0"/>
      <w:autoSpaceDE w:val="0"/>
      <w:autoSpaceDN w:val="0"/>
      <w:adjustRightInd w:val="0"/>
      <w:spacing w:before="120" w:after="120" w:line="288" w:lineRule="auto"/>
      <w:ind w:firstLine="0"/>
      <w:jc w:val="center"/>
      <w:textAlignment w:val="baseline"/>
    </w:pPr>
    <w:rPr>
      <w:rFonts w:ascii="Arial" w:eastAsia="Calibri" w:hAnsi="Arial"/>
      <w:b/>
      <w:szCs w:val="20"/>
      <w:lang w:eastAsia="ru-RU"/>
    </w:rPr>
  </w:style>
  <w:style w:type="paragraph" w:customStyle="1" w:styleId="7272">
    <w:name w:val="Стиль Перед:  72 пт После:  72 пт"/>
    <w:basedOn w:val="a8"/>
    <w:rsid w:val="005A59B8"/>
    <w:pPr>
      <w:tabs>
        <w:tab w:val="left" w:pos="851"/>
      </w:tabs>
      <w:spacing w:before="60" w:after="60"/>
      <w:ind w:firstLine="0"/>
    </w:pPr>
    <w:rPr>
      <w:rFonts w:eastAsia="Calibri"/>
      <w:szCs w:val="20"/>
      <w:lang w:eastAsia="ru-RU"/>
    </w:rPr>
  </w:style>
  <w:style w:type="paragraph" w:customStyle="1" w:styleId="afffffffff4">
    <w:name w:val="бычный"/>
    <w:link w:val="afffffffff5"/>
    <w:rsid w:val="005A59B8"/>
    <w:pPr>
      <w:widowControl w:val="0"/>
      <w:autoSpaceDE w:val="0"/>
      <w:autoSpaceDN w:val="0"/>
      <w:spacing w:after="0" w:line="360" w:lineRule="auto"/>
      <w:ind w:firstLine="851"/>
      <w:jc w:val="both"/>
    </w:pPr>
    <w:rPr>
      <w:rFonts w:ascii="Times New Roman" w:eastAsia="Calibri" w:hAnsi="Times New Roman" w:cs="Times New Roman"/>
      <w:szCs w:val="20"/>
      <w:lang w:eastAsia="ru-RU"/>
    </w:rPr>
  </w:style>
  <w:style w:type="character" w:customStyle="1" w:styleId="afffffffff5">
    <w:name w:val="бычный Знак"/>
    <w:link w:val="afffffffff4"/>
    <w:locked/>
    <w:rsid w:val="005A59B8"/>
    <w:rPr>
      <w:rFonts w:ascii="Times New Roman" w:eastAsia="Calibri" w:hAnsi="Times New Roman" w:cs="Times New Roman"/>
      <w:szCs w:val="20"/>
      <w:lang w:eastAsia="ru-RU"/>
    </w:rPr>
  </w:style>
  <w:style w:type="paragraph" w:customStyle="1" w:styleId="BodyText31">
    <w:name w:val="Body Text 31"/>
    <w:basedOn w:val="a8"/>
    <w:rsid w:val="005A59B8"/>
    <w:pPr>
      <w:tabs>
        <w:tab w:val="left" w:pos="851"/>
      </w:tabs>
      <w:ind w:firstLine="0"/>
      <w:jc w:val="center"/>
    </w:pPr>
    <w:rPr>
      <w:rFonts w:ascii="Arial" w:eastAsia="Calibri" w:hAnsi="Arial"/>
      <w:szCs w:val="20"/>
      <w:lang w:eastAsia="ru-RU"/>
    </w:rPr>
  </w:style>
  <w:style w:type="character" w:customStyle="1" w:styleId="1-35">
    <w:name w:val="Текст 1-3 Знак Знак Знак Знак"/>
    <w:link w:val="1-36"/>
    <w:locked/>
    <w:rsid w:val="005A59B8"/>
    <w:rPr>
      <w:rFonts w:ascii="Arial" w:hAnsi="Arial"/>
      <w:sz w:val="24"/>
    </w:rPr>
  </w:style>
  <w:style w:type="paragraph" w:customStyle="1" w:styleId="1-36">
    <w:name w:val="Текст 1-3 Знак Знак Знак"/>
    <w:basedOn w:val="a8"/>
    <w:link w:val="1-35"/>
    <w:rsid w:val="005A59B8"/>
    <w:pPr>
      <w:tabs>
        <w:tab w:val="left" w:pos="851"/>
      </w:tabs>
      <w:spacing w:after="60" w:line="288" w:lineRule="auto"/>
      <w:ind w:firstLine="709"/>
    </w:pPr>
    <w:rPr>
      <w:rFonts w:ascii="Arial" w:eastAsiaTheme="minorHAnsi" w:hAnsi="Arial" w:cstheme="minorBidi"/>
    </w:rPr>
  </w:style>
  <w:style w:type="paragraph" w:customStyle="1" w:styleId="1-37">
    <w:name w:val="текст1-3 Знак Знак Знак"/>
    <w:basedOn w:val="a8"/>
    <w:autoRedefine/>
    <w:rsid w:val="005A59B8"/>
    <w:pPr>
      <w:tabs>
        <w:tab w:val="left" w:pos="851"/>
      </w:tabs>
      <w:spacing w:line="288" w:lineRule="auto"/>
      <w:ind w:firstLine="0"/>
    </w:pPr>
    <w:rPr>
      <w:rFonts w:ascii="Arial" w:eastAsia="Calibri" w:hAnsi="Arial"/>
      <w:szCs w:val="20"/>
      <w:lang w:eastAsia="ru-RU"/>
    </w:rPr>
  </w:style>
  <w:style w:type="paragraph" w:customStyle="1" w:styleId="1-38">
    <w:name w:val="Текст1-3 Знак Знак"/>
    <w:basedOn w:val="a8"/>
    <w:link w:val="1-39"/>
    <w:rsid w:val="005A59B8"/>
    <w:pPr>
      <w:widowControl w:val="0"/>
      <w:tabs>
        <w:tab w:val="left" w:pos="851"/>
      </w:tabs>
      <w:spacing w:after="60" w:line="288" w:lineRule="auto"/>
      <w:ind w:firstLine="709"/>
    </w:pPr>
    <w:rPr>
      <w:rFonts w:ascii="Arial" w:eastAsia="Calibri" w:hAnsi="Arial"/>
      <w:szCs w:val="20"/>
      <w:lang w:eastAsia="ru-RU"/>
    </w:rPr>
  </w:style>
  <w:style w:type="character" w:customStyle="1" w:styleId="1-39">
    <w:name w:val="Текст1-3 Знак Знак Знак"/>
    <w:link w:val="1-38"/>
    <w:locked/>
    <w:rsid w:val="005A59B8"/>
    <w:rPr>
      <w:rFonts w:ascii="Arial" w:eastAsia="Calibri" w:hAnsi="Arial" w:cs="Times New Roman"/>
      <w:sz w:val="24"/>
      <w:szCs w:val="20"/>
      <w:lang w:eastAsia="ru-RU"/>
    </w:rPr>
  </w:style>
  <w:style w:type="paragraph" w:customStyle="1" w:styleId="3-0">
    <w:name w:val="Титул 3-раздел"/>
    <w:aliases w:val="том"/>
    <w:basedOn w:val="a8"/>
    <w:rsid w:val="005A59B8"/>
    <w:pPr>
      <w:widowControl w:val="0"/>
      <w:tabs>
        <w:tab w:val="left" w:pos="851"/>
      </w:tabs>
      <w:spacing w:before="120" w:after="120" w:line="288" w:lineRule="auto"/>
      <w:ind w:firstLine="0"/>
      <w:jc w:val="center"/>
    </w:pPr>
    <w:rPr>
      <w:rFonts w:eastAsia="Calibri"/>
      <w:sz w:val="28"/>
      <w:szCs w:val="24"/>
      <w:lang w:eastAsia="ru-RU"/>
    </w:rPr>
  </w:style>
  <w:style w:type="paragraph" w:customStyle="1" w:styleId="afffffffff6">
    <w:name w:val="Стиль Текст таблицы + По центру"/>
    <w:basedOn w:val="affffe"/>
    <w:rsid w:val="005A59B8"/>
  </w:style>
  <w:style w:type="paragraph" w:customStyle="1" w:styleId="1fb">
    <w:name w:val="таб1"/>
    <w:aliases w:val="наим.прод."/>
    <w:basedOn w:val="a8"/>
    <w:next w:val="a8"/>
    <w:rsid w:val="005A59B8"/>
    <w:pPr>
      <w:keepNext/>
      <w:tabs>
        <w:tab w:val="left" w:pos="851"/>
      </w:tabs>
      <w:spacing w:before="120" w:line="288" w:lineRule="auto"/>
      <w:ind w:firstLine="0"/>
    </w:pPr>
    <w:rPr>
      <w:rFonts w:ascii="Arial" w:eastAsia="Calibri" w:hAnsi="Arial"/>
      <w:b/>
      <w:i/>
      <w:szCs w:val="20"/>
      <w:lang w:eastAsia="ru-RU"/>
    </w:rPr>
  </w:style>
  <w:style w:type="character" w:customStyle="1" w:styleId="afffffffff7">
    <w:name w:val="Знак Знак Знак"/>
    <w:rsid w:val="005A59B8"/>
    <w:rPr>
      <w:snapToGrid w:val="0"/>
      <w:color w:val="000000"/>
      <w:sz w:val="24"/>
      <w:lang w:val="ru-RU" w:eastAsia="ru-RU"/>
    </w:rPr>
  </w:style>
  <w:style w:type="table" w:styleId="afffffffff8">
    <w:name w:val="Table Theme"/>
    <w:basedOn w:val="aa"/>
    <w:rsid w:val="005A59B8"/>
    <w:pPr>
      <w:spacing w:after="0" w:line="240" w:lineRule="auto"/>
    </w:pPr>
    <w:rPr>
      <w:rFonts w:ascii="Times New Roman" w:eastAsia="Calibri"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3">
    <w:name w:val="Section 3"/>
    <w:basedOn w:val="a8"/>
    <w:rsid w:val="005A59B8"/>
    <w:pPr>
      <w:numPr>
        <w:ilvl w:val="2"/>
        <w:numId w:val="31"/>
      </w:numPr>
      <w:tabs>
        <w:tab w:val="left" w:pos="851"/>
      </w:tabs>
      <w:spacing w:before="120" w:after="120"/>
    </w:pPr>
    <w:rPr>
      <w:rFonts w:eastAsia="Calibri"/>
      <w:sz w:val="28"/>
      <w:szCs w:val="28"/>
      <w:lang w:eastAsia="ru-RU"/>
    </w:rPr>
  </w:style>
  <w:style w:type="paragraph" w:customStyle="1" w:styleId="AuthorAffilliation">
    <w:name w:val="Author Affilliation"/>
    <w:rsid w:val="005A59B8"/>
    <w:pPr>
      <w:spacing w:after="0" w:line="240" w:lineRule="auto"/>
      <w:jc w:val="center"/>
    </w:pPr>
    <w:rPr>
      <w:rFonts w:ascii="Times New Roman" w:eastAsia="Calibri" w:hAnsi="Times New Roman" w:cs="Times New Roman"/>
      <w:sz w:val="24"/>
      <w:szCs w:val="20"/>
      <w:lang w:val="en-US" w:eastAsia="ru-RU"/>
    </w:rPr>
  </w:style>
  <w:style w:type="character" w:customStyle="1" w:styleId="1-3a">
    <w:name w:val="текст1-3 Знак Знак"/>
    <w:rsid w:val="005A59B8"/>
    <w:rPr>
      <w:rFonts w:ascii="Arial" w:hAnsi="Arial"/>
      <w:sz w:val="24"/>
      <w:lang w:val="ru-RU" w:eastAsia="ru-RU"/>
    </w:rPr>
  </w:style>
  <w:style w:type="paragraph" w:customStyle="1" w:styleId="afffffffff9">
    <w:name w:val="Первая колонка"/>
    <w:basedOn w:val="affffe"/>
    <w:rsid w:val="005A59B8"/>
    <w:pPr>
      <w:autoSpaceDE/>
      <w:autoSpaceDN/>
      <w:spacing w:before="40" w:after="40"/>
      <w:jc w:val="left"/>
    </w:pPr>
    <w:rPr>
      <w:sz w:val="20"/>
    </w:rPr>
  </w:style>
  <w:style w:type="paragraph" w:customStyle="1" w:styleId="afffffffffa">
    <w:name w:val="Заголовок табл."/>
    <w:basedOn w:val="affffe"/>
    <w:next w:val="affffe"/>
    <w:rsid w:val="005A59B8"/>
    <w:pPr>
      <w:suppressAutoHyphens/>
      <w:autoSpaceDE/>
      <w:autoSpaceDN/>
      <w:spacing w:before="40" w:after="40"/>
    </w:pPr>
    <w:rPr>
      <w:b/>
      <w:sz w:val="20"/>
    </w:rPr>
  </w:style>
  <w:style w:type="paragraph" w:customStyle="1" w:styleId="afffffffffb">
    <w:name w:val="Ñòèëü"/>
    <w:rsid w:val="005A59B8"/>
    <w:pPr>
      <w:widowControl w:val="0"/>
      <w:spacing w:after="0" w:line="240" w:lineRule="auto"/>
    </w:pPr>
    <w:rPr>
      <w:rFonts w:ascii="Times New Roman" w:eastAsia="Calibri" w:hAnsi="Times New Roman" w:cs="Times New Roman"/>
      <w:spacing w:val="-1"/>
      <w:kern w:val="65535"/>
      <w:position w:val="-1"/>
      <w:sz w:val="24"/>
      <w:szCs w:val="20"/>
      <w:lang w:val="en-US" w:eastAsia="ru-RU"/>
    </w:rPr>
  </w:style>
  <w:style w:type="paragraph" w:customStyle="1" w:styleId="Body-text">
    <w:name w:val="Body-text"/>
    <w:basedOn w:val="afffffffffb"/>
    <w:rsid w:val="005A59B8"/>
    <w:pPr>
      <w:widowControl/>
      <w:tabs>
        <w:tab w:val="left" w:pos="284"/>
        <w:tab w:val="left" w:pos="360"/>
        <w:tab w:val="left" w:pos="567"/>
      </w:tabs>
      <w:spacing w:line="360" w:lineRule="auto"/>
      <w:ind w:firstLine="720"/>
      <w:jc w:val="both"/>
    </w:pPr>
    <w:rPr>
      <w:spacing w:val="0"/>
      <w:kern w:val="0"/>
      <w:position w:val="0"/>
      <w:lang w:val="ru-RU"/>
    </w:rPr>
  </w:style>
  <w:style w:type="paragraph" w:customStyle="1" w:styleId="1--03">
    <w:name w:val="Стиль Спис1--0 + После:  3 пт"/>
    <w:basedOn w:val="1--0"/>
    <w:rsid w:val="005A59B8"/>
    <w:pPr>
      <w:tabs>
        <w:tab w:val="clear" w:pos="0"/>
        <w:tab w:val="num" w:pos="851"/>
      </w:tabs>
      <w:ind w:left="851" w:firstLine="0"/>
    </w:pPr>
  </w:style>
  <w:style w:type="paragraph" w:customStyle="1" w:styleId="1--031">
    <w:name w:val="Стиль Спис1--0 + После:  3 пт1"/>
    <w:basedOn w:val="1--0"/>
    <w:rsid w:val="005A59B8"/>
    <w:pPr>
      <w:tabs>
        <w:tab w:val="clear" w:pos="0"/>
        <w:tab w:val="clear" w:pos="851"/>
      </w:tabs>
      <w:ind w:left="851" w:firstLine="0"/>
    </w:pPr>
  </w:style>
  <w:style w:type="paragraph" w:customStyle="1" w:styleId="204">
    <w:name w:val="Стиль Введение + Перед:  204 пт"/>
    <w:basedOn w:val="afff9"/>
    <w:rsid w:val="005A59B8"/>
    <w:pPr>
      <w:numPr>
        <w:numId w:val="0"/>
      </w:numPr>
      <w:tabs>
        <w:tab w:val="clear" w:pos="1134"/>
      </w:tabs>
      <w:spacing w:before="6000"/>
      <w:jc w:val="center"/>
    </w:pPr>
    <w:rPr>
      <w:bCs/>
      <w:sz w:val="32"/>
    </w:rPr>
  </w:style>
  <w:style w:type="paragraph" w:customStyle="1" w:styleId="1415">
    <w:name w:val="Стиль 14 пт полужирный все прописные Слева:  15 см"/>
    <w:basedOn w:val="a8"/>
    <w:rsid w:val="005A59B8"/>
    <w:pPr>
      <w:tabs>
        <w:tab w:val="left" w:pos="851"/>
      </w:tabs>
      <w:spacing w:before="120" w:after="120"/>
      <w:ind w:left="851" w:firstLine="0"/>
    </w:pPr>
    <w:rPr>
      <w:rFonts w:eastAsia="Calibri"/>
      <w:b/>
      <w:bCs/>
      <w:caps/>
      <w:sz w:val="28"/>
      <w:szCs w:val="20"/>
      <w:lang w:eastAsia="ru-RU"/>
    </w:rPr>
  </w:style>
  <w:style w:type="paragraph" w:customStyle="1" w:styleId="150">
    <w:name w:val="Стиль полужирный все прописные Слева:  15 см"/>
    <w:basedOn w:val="a8"/>
    <w:rsid w:val="005A59B8"/>
    <w:pPr>
      <w:tabs>
        <w:tab w:val="left" w:pos="851"/>
      </w:tabs>
      <w:spacing w:before="60" w:after="60"/>
      <w:ind w:left="851" w:firstLine="0"/>
    </w:pPr>
    <w:rPr>
      <w:rFonts w:eastAsia="Calibri"/>
      <w:b/>
      <w:bCs/>
      <w:caps/>
      <w:szCs w:val="20"/>
      <w:lang w:eastAsia="ru-RU"/>
    </w:rPr>
  </w:style>
  <w:style w:type="character" w:customStyle="1" w:styleId="afffffffffc">
    <w:name w:val="список Знак"/>
    <w:rsid w:val="005A59B8"/>
    <w:rPr>
      <w:sz w:val="24"/>
      <w:lang w:val="ru-RU" w:eastAsia="ru-RU"/>
    </w:rPr>
  </w:style>
  <w:style w:type="paragraph" w:customStyle="1" w:styleId="160">
    <w:name w:val="Стиль 16 пт полужирный По центру"/>
    <w:basedOn w:val="a8"/>
    <w:rsid w:val="005A59B8"/>
    <w:pPr>
      <w:tabs>
        <w:tab w:val="left" w:pos="851"/>
      </w:tabs>
      <w:ind w:firstLine="0"/>
      <w:jc w:val="center"/>
    </w:pPr>
    <w:rPr>
      <w:rFonts w:eastAsia="Calibri"/>
      <w:b/>
      <w:bCs/>
      <w:caps/>
      <w:sz w:val="32"/>
      <w:szCs w:val="20"/>
      <w:lang w:eastAsia="ru-RU"/>
    </w:rPr>
  </w:style>
  <w:style w:type="paragraph" w:customStyle="1" w:styleId="1614">
    <w:name w:val="Стиль Стиль 16 пт полужирный По центру + 14 пт По ширине"/>
    <w:basedOn w:val="160"/>
    <w:rsid w:val="005A59B8"/>
    <w:pPr>
      <w:spacing w:before="120" w:after="120"/>
      <w:ind w:left="851"/>
      <w:jc w:val="both"/>
    </w:pPr>
    <w:rPr>
      <w:sz w:val="28"/>
    </w:rPr>
  </w:style>
  <w:style w:type="paragraph" w:customStyle="1" w:styleId="161412">
    <w:name w:val="Стиль Стиль Стиль 16 пт полужирный По центру + 14 пт По ширине + 12..."/>
    <w:basedOn w:val="1614"/>
    <w:rsid w:val="005A59B8"/>
    <w:rPr>
      <w:sz w:val="24"/>
    </w:rPr>
  </w:style>
  <w:style w:type="paragraph" w:styleId="afffffffffd">
    <w:name w:val="index heading"/>
    <w:basedOn w:val="a8"/>
    <w:next w:val="1f8"/>
    <w:rsid w:val="005A59B8"/>
    <w:pPr>
      <w:ind w:firstLine="567"/>
    </w:pPr>
    <w:rPr>
      <w:rFonts w:ascii="Arial" w:eastAsia="Calibri" w:hAnsi="Arial"/>
      <w:b/>
      <w:szCs w:val="20"/>
      <w:lang w:val="en-GB"/>
    </w:rPr>
  </w:style>
  <w:style w:type="paragraph" w:customStyle="1" w:styleId="afffffffffe">
    <w:name w:val="Обычный по центру"/>
    <w:basedOn w:val="a8"/>
    <w:autoRedefine/>
    <w:rsid w:val="005A59B8"/>
    <w:pPr>
      <w:spacing w:before="240" w:after="120"/>
      <w:ind w:firstLine="0"/>
      <w:jc w:val="center"/>
    </w:pPr>
    <w:rPr>
      <w:rFonts w:eastAsia="Calibri"/>
      <w:bCs/>
      <w:szCs w:val="18"/>
      <w:lang w:eastAsia="ru-RU"/>
    </w:rPr>
  </w:style>
  <w:style w:type="paragraph" w:customStyle="1" w:styleId="u-2-msoplaintext">
    <w:name w:val="u-2-msoplaintext"/>
    <w:basedOn w:val="a8"/>
    <w:rsid w:val="005A59B8"/>
    <w:pPr>
      <w:spacing w:before="100" w:beforeAutospacing="1" w:after="100" w:afterAutospacing="1"/>
      <w:ind w:firstLine="0"/>
      <w:jc w:val="left"/>
    </w:pPr>
    <w:rPr>
      <w:rFonts w:eastAsia="Calibri"/>
      <w:szCs w:val="24"/>
      <w:lang w:eastAsia="ru-RU"/>
    </w:rPr>
  </w:style>
  <w:style w:type="paragraph" w:customStyle="1" w:styleId="2">
    <w:name w:val="Обычный2список"/>
    <w:basedOn w:val="a8"/>
    <w:link w:val="2ffc"/>
    <w:qFormat/>
    <w:rsid w:val="005A59B8"/>
    <w:pPr>
      <w:numPr>
        <w:numId w:val="32"/>
      </w:numPr>
      <w:tabs>
        <w:tab w:val="left" w:pos="851"/>
      </w:tabs>
    </w:pPr>
    <w:rPr>
      <w:rFonts w:ascii="Calibri" w:eastAsia="Calibri" w:hAnsi="Calibri"/>
      <w:szCs w:val="24"/>
      <w:lang w:eastAsia="ja-JP"/>
    </w:rPr>
  </w:style>
  <w:style w:type="paragraph" w:customStyle="1" w:styleId="49">
    <w:name w:val="Обычный4таблица"/>
    <w:link w:val="4a"/>
    <w:qFormat/>
    <w:rsid w:val="005A59B8"/>
    <w:pPr>
      <w:spacing w:after="0" w:line="240" w:lineRule="auto"/>
    </w:pPr>
    <w:rPr>
      <w:rFonts w:ascii="Times New Roman" w:eastAsia="Calibri" w:hAnsi="Times New Roman" w:cs="Times New Roman"/>
      <w:szCs w:val="20"/>
      <w:lang w:eastAsia="ru-RU"/>
    </w:rPr>
  </w:style>
  <w:style w:type="character" w:customStyle="1" w:styleId="2ffc">
    <w:name w:val="Обычный2список Знак"/>
    <w:link w:val="2"/>
    <w:locked/>
    <w:rsid w:val="005A59B8"/>
    <w:rPr>
      <w:rFonts w:ascii="Calibri" w:eastAsia="Calibri" w:hAnsi="Calibri" w:cs="Times New Roman"/>
      <w:sz w:val="24"/>
      <w:szCs w:val="24"/>
      <w:lang w:eastAsia="ja-JP"/>
    </w:rPr>
  </w:style>
  <w:style w:type="paragraph" w:customStyle="1" w:styleId="420">
    <w:name w:val="Стиль4отступ2"/>
    <w:basedOn w:val="af3"/>
    <w:link w:val="421"/>
    <w:qFormat/>
    <w:rsid w:val="005A59B8"/>
    <w:pPr>
      <w:spacing w:before="120" w:after="120"/>
    </w:pPr>
    <w:rPr>
      <w:szCs w:val="24"/>
    </w:rPr>
  </w:style>
  <w:style w:type="character" w:customStyle="1" w:styleId="4a">
    <w:name w:val="Обычный4таблица Знак"/>
    <w:link w:val="49"/>
    <w:locked/>
    <w:rsid w:val="005A59B8"/>
    <w:rPr>
      <w:rFonts w:ascii="Times New Roman" w:eastAsia="Calibri" w:hAnsi="Times New Roman" w:cs="Times New Roman"/>
      <w:szCs w:val="20"/>
      <w:lang w:eastAsia="ru-RU"/>
    </w:rPr>
  </w:style>
  <w:style w:type="paragraph" w:customStyle="1" w:styleId="4b">
    <w:name w:val="Обычный4цт"/>
    <w:basedOn w:val="49"/>
    <w:link w:val="4c"/>
    <w:qFormat/>
    <w:rsid w:val="005A59B8"/>
    <w:pPr>
      <w:jc w:val="center"/>
    </w:pPr>
    <w:rPr>
      <w:sz w:val="20"/>
    </w:rPr>
  </w:style>
  <w:style w:type="character" w:customStyle="1" w:styleId="421">
    <w:name w:val="Стиль4отступ2 Знак"/>
    <w:link w:val="420"/>
    <w:locked/>
    <w:rsid w:val="005A59B8"/>
    <w:rPr>
      <w:rFonts w:ascii="Times New Roman" w:eastAsia="Calibri" w:hAnsi="Times New Roman" w:cs="Times New Roman"/>
      <w:sz w:val="24"/>
      <w:szCs w:val="24"/>
      <w:lang w:eastAsia="ru-RU"/>
    </w:rPr>
  </w:style>
  <w:style w:type="paragraph" w:customStyle="1" w:styleId="4d">
    <w:name w:val="Стиль4список"/>
    <w:basedOn w:val="a8"/>
    <w:link w:val="4e"/>
    <w:qFormat/>
    <w:rsid w:val="005A59B8"/>
    <w:pPr>
      <w:tabs>
        <w:tab w:val="left" w:pos="851"/>
      </w:tabs>
      <w:ind w:firstLine="0"/>
    </w:pPr>
    <w:rPr>
      <w:rFonts w:eastAsia="Calibri"/>
      <w:szCs w:val="20"/>
      <w:lang w:eastAsia="ru-RU"/>
    </w:rPr>
  </w:style>
  <w:style w:type="character" w:customStyle="1" w:styleId="4c">
    <w:name w:val="Обычный4цт Знак"/>
    <w:link w:val="4b"/>
    <w:locked/>
    <w:rsid w:val="005A59B8"/>
    <w:rPr>
      <w:rFonts w:ascii="Times New Roman" w:eastAsia="Calibri" w:hAnsi="Times New Roman" w:cs="Times New Roman"/>
      <w:sz w:val="20"/>
      <w:szCs w:val="20"/>
      <w:lang w:eastAsia="ru-RU"/>
    </w:rPr>
  </w:style>
  <w:style w:type="paragraph" w:customStyle="1" w:styleId="5b">
    <w:name w:val="Стиль5список"/>
    <w:basedOn w:val="4d"/>
    <w:link w:val="5c"/>
    <w:qFormat/>
    <w:rsid w:val="005A59B8"/>
    <w:pPr>
      <w:spacing w:before="60" w:after="60"/>
    </w:pPr>
    <w:rPr>
      <w:szCs w:val="24"/>
    </w:rPr>
  </w:style>
  <w:style w:type="character" w:customStyle="1" w:styleId="4e">
    <w:name w:val="Стиль4список Знак"/>
    <w:link w:val="4d"/>
    <w:locked/>
    <w:rsid w:val="005A59B8"/>
    <w:rPr>
      <w:rFonts w:ascii="Times New Roman" w:eastAsia="Calibri" w:hAnsi="Times New Roman" w:cs="Times New Roman"/>
      <w:sz w:val="24"/>
      <w:szCs w:val="20"/>
      <w:lang w:eastAsia="ru-RU"/>
    </w:rPr>
  </w:style>
  <w:style w:type="character" w:customStyle="1" w:styleId="5c">
    <w:name w:val="Стиль5список Знак"/>
    <w:link w:val="5b"/>
    <w:locked/>
    <w:rsid w:val="005A59B8"/>
    <w:rPr>
      <w:rFonts w:ascii="Times New Roman" w:eastAsia="Calibri" w:hAnsi="Times New Roman" w:cs="Times New Roman"/>
      <w:sz w:val="24"/>
      <w:szCs w:val="24"/>
      <w:lang w:eastAsia="ru-RU"/>
    </w:rPr>
  </w:style>
  <w:style w:type="paragraph" w:customStyle="1" w:styleId="5d">
    <w:name w:val="Стиль5отступ"/>
    <w:basedOn w:val="af3"/>
    <w:link w:val="5e"/>
    <w:qFormat/>
    <w:rsid w:val="005A59B8"/>
    <w:pPr>
      <w:spacing w:before="120"/>
    </w:pPr>
    <w:rPr>
      <w:szCs w:val="24"/>
    </w:rPr>
  </w:style>
  <w:style w:type="character" w:customStyle="1" w:styleId="5e">
    <w:name w:val="Стиль5отступ Знак"/>
    <w:link w:val="5d"/>
    <w:locked/>
    <w:rsid w:val="005A59B8"/>
    <w:rPr>
      <w:rFonts w:ascii="Times New Roman" w:eastAsia="Calibri" w:hAnsi="Times New Roman" w:cs="Times New Roman"/>
      <w:sz w:val="24"/>
      <w:szCs w:val="24"/>
      <w:lang w:eastAsia="ru-RU"/>
    </w:rPr>
  </w:style>
  <w:style w:type="character" w:customStyle="1" w:styleId="52">
    <w:name w:val="Стиль5обычный Знак"/>
    <w:link w:val="51"/>
    <w:locked/>
    <w:rsid w:val="005A59B8"/>
    <w:rPr>
      <w:rFonts w:ascii="Calibri" w:eastAsia="Calibri" w:hAnsi="Calibri" w:cs="Times New Roman"/>
      <w:sz w:val="24"/>
      <w:szCs w:val="20"/>
      <w:lang w:eastAsia="ru-RU"/>
    </w:rPr>
  </w:style>
  <w:style w:type="character" w:customStyle="1" w:styleId="slug-pub-date">
    <w:name w:val="slug-pub-date"/>
    <w:rsid w:val="005A59B8"/>
  </w:style>
  <w:style w:type="character" w:customStyle="1" w:styleId="slug-vol">
    <w:name w:val="slug-vol"/>
    <w:rsid w:val="005A59B8"/>
  </w:style>
  <w:style w:type="character" w:customStyle="1" w:styleId="slug-issue">
    <w:name w:val="slug-issue"/>
    <w:rsid w:val="005A59B8"/>
  </w:style>
  <w:style w:type="character" w:customStyle="1" w:styleId="slug-pages">
    <w:name w:val="slug-pages"/>
    <w:rsid w:val="005A59B8"/>
  </w:style>
  <w:style w:type="paragraph" w:customStyle="1" w:styleId="551">
    <w:name w:val="Стиль55рис"/>
    <w:basedOn w:val="53"/>
    <w:link w:val="552"/>
    <w:qFormat/>
    <w:rsid w:val="005A59B8"/>
    <w:pPr>
      <w:spacing w:before="240" w:after="120"/>
    </w:pPr>
  </w:style>
  <w:style w:type="paragraph" w:customStyle="1" w:styleId="4f">
    <w:name w:val="Стиль4примеч"/>
    <w:basedOn w:val="af3"/>
    <w:link w:val="4f0"/>
    <w:qFormat/>
    <w:rsid w:val="005A59B8"/>
    <w:rPr>
      <w:b/>
      <w:i/>
    </w:rPr>
  </w:style>
  <w:style w:type="character" w:customStyle="1" w:styleId="552">
    <w:name w:val="Стиль55рис Знак"/>
    <w:basedOn w:val="54"/>
    <w:link w:val="551"/>
    <w:locked/>
    <w:rsid w:val="005A59B8"/>
    <w:rPr>
      <w:rFonts w:ascii="Times New Roman" w:eastAsia="Calibri" w:hAnsi="Times New Roman" w:cs="Times New Roman"/>
      <w:sz w:val="24"/>
      <w:szCs w:val="24"/>
      <w:lang w:eastAsia="ru-RU"/>
    </w:rPr>
  </w:style>
  <w:style w:type="paragraph" w:customStyle="1" w:styleId="5f">
    <w:name w:val="Стиль5прим"/>
    <w:basedOn w:val="4f"/>
    <w:link w:val="5f0"/>
    <w:qFormat/>
    <w:rsid w:val="005A59B8"/>
    <w:pPr>
      <w:spacing w:before="120"/>
    </w:pPr>
    <w:rPr>
      <w:szCs w:val="24"/>
    </w:rPr>
  </w:style>
  <w:style w:type="character" w:customStyle="1" w:styleId="4f0">
    <w:name w:val="Стиль4примеч Знак"/>
    <w:link w:val="4f"/>
    <w:locked/>
    <w:rsid w:val="005A59B8"/>
    <w:rPr>
      <w:rFonts w:ascii="Times New Roman" w:eastAsia="Calibri" w:hAnsi="Times New Roman" w:cs="Times New Roman"/>
      <w:b/>
      <w:i/>
      <w:sz w:val="24"/>
      <w:szCs w:val="20"/>
      <w:lang w:eastAsia="ru-RU"/>
    </w:rPr>
  </w:style>
  <w:style w:type="character" w:customStyle="1" w:styleId="5f0">
    <w:name w:val="Стиль5прим Знак"/>
    <w:link w:val="5f"/>
    <w:locked/>
    <w:rsid w:val="005A59B8"/>
    <w:rPr>
      <w:rFonts w:ascii="Times New Roman" w:eastAsia="Calibri" w:hAnsi="Times New Roman" w:cs="Times New Roman"/>
      <w:b/>
      <w:i/>
      <w:sz w:val="24"/>
      <w:szCs w:val="24"/>
      <w:lang w:eastAsia="ru-RU"/>
    </w:rPr>
  </w:style>
  <w:style w:type="paragraph" w:customStyle="1" w:styleId="4nametabl">
    <w:name w:val="Стиль4nametabl"/>
    <w:basedOn w:val="a8"/>
    <w:link w:val="4nametabl0"/>
    <w:qFormat/>
    <w:rsid w:val="005A59B8"/>
    <w:pPr>
      <w:tabs>
        <w:tab w:val="left" w:pos="851"/>
      </w:tabs>
      <w:spacing w:before="120" w:after="120"/>
      <w:ind w:firstLine="0"/>
    </w:pPr>
    <w:rPr>
      <w:rFonts w:eastAsia="Calibri"/>
      <w:b/>
      <w:szCs w:val="20"/>
      <w:lang w:eastAsia="ru-RU"/>
    </w:rPr>
  </w:style>
  <w:style w:type="paragraph" w:customStyle="1" w:styleId="5nametabl">
    <w:name w:val="Стиль5 nametabl"/>
    <w:basedOn w:val="4nametabl"/>
    <w:link w:val="5nametabl0"/>
    <w:qFormat/>
    <w:rsid w:val="005A59B8"/>
    <w:pPr>
      <w:spacing w:after="60"/>
    </w:pPr>
    <w:rPr>
      <w:szCs w:val="24"/>
    </w:rPr>
  </w:style>
  <w:style w:type="character" w:customStyle="1" w:styleId="4nametabl0">
    <w:name w:val="Стиль4nametabl Знак"/>
    <w:link w:val="4nametabl"/>
    <w:locked/>
    <w:rsid w:val="005A59B8"/>
    <w:rPr>
      <w:rFonts w:ascii="Times New Roman" w:eastAsia="Calibri" w:hAnsi="Times New Roman" w:cs="Times New Roman"/>
      <w:b/>
      <w:sz w:val="24"/>
      <w:szCs w:val="20"/>
      <w:lang w:eastAsia="ru-RU"/>
    </w:rPr>
  </w:style>
  <w:style w:type="paragraph" w:customStyle="1" w:styleId="55primer">
    <w:name w:val="Стиль55primer"/>
    <w:basedOn w:val="5f"/>
    <w:link w:val="55primer0"/>
    <w:qFormat/>
    <w:rsid w:val="005A59B8"/>
    <w:pPr>
      <w:ind w:firstLine="0"/>
    </w:pPr>
  </w:style>
  <w:style w:type="character" w:customStyle="1" w:styleId="5nametabl0">
    <w:name w:val="Стиль5 nametabl Знак"/>
    <w:link w:val="5nametabl"/>
    <w:locked/>
    <w:rsid w:val="005A59B8"/>
    <w:rPr>
      <w:rFonts w:ascii="Times New Roman" w:eastAsia="Calibri" w:hAnsi="Times New Roman" w:cs="Times New Roman"/>
      <w:b/>
      <w:sz w:val="24"/>
      <w:szCs w:val="24"/>
      <w:lang w:eastAsia="ru-RU"/>
    </w:rPr>
  </w:style>
  <w:style w:type="character" w:customStyle="1" w:styleId="55primer0">
    <w:name w:val="Стиль55primer Знак"/>
    <w:basedOn w:val="5f0"/>
    <w:link w:val="55primer"/>
    <w:locked/>
    <w:rsid w:val="005A59B8"/>
    <w:rPr>
      <w:rFonts w:ascii="Times New Roman" w:eastAsia="Calibri" w:hAnsi="Times New Roman" w:cs="Times New Roman"/>
      <w:b/>
      <w:i/>
      <w:sz w:val="24"/>
      <w:szCs w:val="24"/>
      <w:lang w:eastAsia="ru-RU"/>
    </w:rPr>
  </w:style>
  <w:style w:type="paragraph" w:customStyle="1" w:styleId="LiteraturaList">
    <w:name w:val="Literatura_List"/>
    <w:rsid w:val="005A59B8"/>
    <w:pPr>
      <w:numPr>
        <w:ilvl w:val="1"/>
        <w:numId w:val="33"/>
      </w:numPr>
      <w:spacing w:after="0" w:line="240" w:lineRule="auto"/>
      <w:jc w:val="both"/>
    </w:pPr>
    <w:rPr>
      <w:rFonts w:ascii="Times New Roman" w:eastAsia="Calibri" w:hAnsi="Times New Roman" w:cs="Times New Roman"/>
      <w:bCs/>
      <w:sz w:val="20"/>
      <w:szCs w:val="20"/>
      <w:lang w:eastAsia="ru-RU"/>
    </w:rPr>
  </w:style>
  <w:style w:type="character" w:customStyle="1" w:styleId="1fc">
    <w:name w:val="Замещающий текст1"/>
    <w:semiHidden/>
    <w:rsid w:val="005A59B8"/>
    <w:rPr>
      <w:rFonts w:cs="Times New Roman"/>
      <w:color w:val="808080"/>
    </w:rPr>
  </w:style>
  <w:style w:type="paragraph" w:customStyle="1" w:styleId="affffffffff">
    <w:name w:val="обычный++"/>
    <w:basedOn w:val="a8"/>
    <w:link w:val="affffffffff0"/>
    <w:qFormat/>
    <w:rsid w:val="005A59B8"/>
    <w:pPr>
      <w:tabs>
        <w:tab w:val="left" w:pos="851"/>
      </w:tabs>
      <w:spacing w:before="120" w:after="120"/>
      <w:ind w:firstLine="0"/>
    </w:pPr>
    <w:rPr>
      <w:rFonts w:eastAsia="Calibri"/>
      <w:szCs w:val="20"/>
      <w:lang w:eastAsia="ru-RU"/>
    </w:rPr>
  </w:style>
  <w:style w:type="character" w:customStyle="1" w:styleId="affffffffff0">
    <w:name w:val="обычный++ Знак"/>
    <w:link w:val="affffffffff"/>
    <w:locked/>
    <w:rsid w:val="005A59B8"/>
    <w:rPr>
      <w:rFonts w:ascii="Times New Roman" w:eastAsia="Calibri" w:hAnsi="Times New Roman" w:cs="Times New Roman"/>
      <w:sz w:val="24"/>
      <w:szCs w:val="20"/>
      <w:lang w:eastAsia="ru-RU"/>
    </w:rPr>
  </w:style>
  <w:style w:type="paragraph" w:customStyle="1" w:styleId="4f1">
    <w:name w:val="обычный4табл"/>
    <w:basedOn w:val="4b"/>
    <w:link w:val="4f2"/>
    <w:qFormat/>
    <w:rsid w:val="003806EF"/>
    <w:pPr>
      <w:jc w:val="both"/>
    </w:pPr>
    <w:rPr>
      <w:sz w:val="24"/>
    </w:rPr>
  </w:style>
  <w:style w:type="character" w:customStyle="1" w:styleId="4f2">
    <w:name w:val="обычный4табл Знак"/>
    <w:link w:val="4f1"/>
    <w:locked/>
    <w:rsid w:val="003806EF"/>
    <w:rPr>
      <w:rFonts w:ascii="Times New Roman" w:eastAsia="Calibri" w:hAnsi="Times New Roman" w:cs="Times New Roman"/>
      <w:sz w:val="24"/>
      <w:szCs w:val="20"/>
      <w:lang w:eastAsia="ru-RU"/>
    </w:rPr>
  </w:style>
  <w:style w:type="paragraph" w:customStyle="1" w:styleId="4puc">
    <w:name w:val="Стиль4puc+"/>
    <w:basedOn w:val="42"/>
    <w:link w:val="4puc0"/>
    <w:qFormat/>
    <w:rsid w:val="005A59B8"/>
    <w:pPr>
      <w:jc w:val="both"/>
    </w:pPr>
    <w:rPr>
      <w:szCs w:val="24"/>
    </w:rPr>
  </w:style>
  <w:style w:type="character" w:customStyle="1" w:styleId="4puc0">
    <w:name w:val="Стиль4puc+ Знак"/>
    <w:link w:val="4puc"/>
    <w:locked/>
    <w:rsid w:val="005A59B8"/>
    <w:rPr>
      <w:rFonts w:ascii="Times New Roman" w:eastAsia="Calibri" w:hAnsi="Times New Roman" w:cs="Times New Roman"/>
      <w:sz w:val="24"/>
      <w:szCs w:val="24"/>
      <w:lang w:eastAsia="ru-RU"/>
    </w:rPr>
  </w:style>
  <w:style w:type="paragraph" w:customStyle="1" w:styleId="3e">
    <w:name w:val="Перечисление3"/>
    <w:basedOn w:val="22"/>
    <w:next w:val="a8"/>
    <w:link w:val="3f"/>
    <w:autoRedefine/>
    <w:qFormat/>
    <w:rsid w:val="005A59B8"/>
    <w:pPr>
      <w:ind w:left="1418" w:firstLine="0"/>
    </w:pPr>
    <w:rPr>
      <w:rFonts w:ascii="Calibri" w:hAnsi="Calibri"/>
      <w:lang w:val="en-US"/>
    </w:rPr>
  </w:style>
  <w:style w:type="character" w:customStyle="1" w:styleId="510">
    <w:name w:val="Заголовок 5 Знак1"/>
    <w:aliases w:val="аннот.др Знак1,наимен Знак1,маркер Знак,Заголовок 5 Знак Знак"/>
    <w:rsid w:val="005A59B8"/>
    <w:rPr>
      <w:sz w:val="26"/>
    </w:rPr>
  </w:style>
  <w:style w:type="character" w:customStyle="1" w:styleId="3f">
    <w:name w:val="Перечисление3 Знак"/>
    <w:link w:val="3e"/>
    <w:locked/>
    <w:rsid w:val="005A59B8"/>
    <w:rPr>
      <w:rFonts w:ascii="Calibri" w:eastAsia="Calibri" w:hAnsi="Calibri" w:cs="Times New Roman"/>
      <w:sz w:val="24"/>
      <w:szCs w:val="20"/>
      <w:lang w:val="en-US" w:eastAsia="ja-JP"/>
    </w:rPr>
  </w:style>
  <w:style w:type="paragraph" w:customStyle="1" w:styleId="affffffffff1">
    <w:name w:val="Табуляция"/>
    <w:basedOn w:val="a8"/>
    <w:rsid w:val="005A59B8"/>
    <w:pPr>
      <w:tabs>
        <w:tab w:val="right" w:pos="9356"/>
      </w:tabs>
      <w:spacing w:before="120" w:after="120" w:line="360" w:lineRule="auto"/>
      <w:ind w:firstLine="708"/>
    </w:pPr>
    <w:rPr>
      <w:rFonts w:eastAsia="Calibri"/>
      <w:szCs w:val="20"/>
      <w:lang w:eastAsia="ru-RU"/>
    </w:rPr>
  </w:style>
  <w:style w:type="paragraph" w:customStyle="1" w:styleId="05">
    <w:name w:val="Стиль Первая строка:  05 см"/>
    <w:basedOn w:val="a8"/>
    <w:rsid w:val="005A59B8"/>
    <w:pPr>
      <w:spacing w:before="60" w:after="60"/>
      <w:ind w:firstLine="284"/>
    </w:pPr>
    <w:rPr>
      <w:rFonts w:eastAsia="Calibri"/>
      <w:szCs w:val="20"/>
      <w:lang w:eastAsia="ru-RU"/>
    </w:rPr>
  </w:style>
  <w:style w:type="paragraph" w:customStyle="1" w:styleId="a3">
    <w:name w:val="Маркированный текст"/>
    <w:basedOn w:val="a8"/>
    <w:rsid w:val="005A59B8"/>
    <w:pPr>
      <w:numPr>
        <w:ilvl w:val="1"/>
        <w:numId w:val="35"/>
      </w:numPr>
    </w:pPr>
    <w:rPr>
      <w:rFonts w:eastAsia="Calibri"/>
      <w:szCs w:val="24"/>
      <w:lang w:val="en-US" w:eastAsia="ru-RU"/>
    </w:rPr>
  </w:style>
  <w:style w:type="paragraph" w:customStyle="1" w:styleId="affffffffff2">
    <w:name w:val="Основной мой текст"/>
    <w:basedOn w:val="a8"/>
    <w:rsid w:val="005A59B8"/>
    <w:pPr>
      <w:ind w:firstLine="284"/>
    </w:pPr>
    <w:rPr>
      <w:rFonts w:ascii="Encyclopaedia" w:eastAsia="Calibri" w:hAnsi="Encyclopaedia"/>
      <w:sz w:val="20"/>
      <w:szCs w:val="20"/>
      <w:lang w:eastAsia="ru-RU"/>
    </w:rPr>
  </w:style>
  <w:style w:type="paragraph" w:customStyle="1" w:styleId="216">
    <w:name w:val="Основной текст с отступом 21"/>
    <w:basedOn w:val="2ffd"/>
    <w:rsid w:val="005A59B8"/>
    <w:pPr>
      <w:tabs>
        <w:tab w:val="num" w:pos="360"/>
        <w:tab w:val="num" w:pos="397"/>
      </w:tabs>
      <w:spacing w:before="80" w:after="80"/>
      <w:ind w:left="360" w:hanging="397"/>
      <w:jc w:val="both"/>
    </w:pPr>
  </w:style>
  <w:style w:type="paragraph" w:customStyle="1" w:styleId="2ffd">
    <w:name w:val="Обычный2"/>
    <w:rsid w:val="005A59B8"/>
    <w:pPr>
      <w:spacing w:after="0" w:line="240" w:lineRule="auto"/>
    </w:pPr>
    <w:rPr>
      <w:rFonts w:ascii="Times New Roman" w:eastAsia="Calibri" w:hAnsi="Times New Roman" w:cs="Times New Roman"/>
      <w:sz w:val="24"/>
      <w:szCs w:val="20"/>
      <w:lang w:val="en-US" w:eastAsia="ru-RU"/>
    </w:rPr>
  </w:style>
  <w:style w:type="paragraph" w:customStyle="1" w:styleId="BodyTextIndentbullet">
    <w:name w:val="Body Text Indent (bullet)"/>
    <w:basedOn w:val="a8"/>
    <w:rsid w:val="005A59B8"/>
    <w:pPr>
      <w:tabs>
        <w:tab w:val="num" w:pos="0"/>
      </w:tabs>
      <w:spacing w:before="40" w:after="40"/>
      <w:ind w:left="1134" w:hanging="283"/>
    </w:pPr>
    <w:rPr>
      <w:rFonts w:eastAsia="Calibri"/>
      <w:szCs w:val="20"/>
      <w:lang w:val="en-US" w:eastAsia="ru-RU"/>
    </w:rPr>
  </w:style>
  <w:style w:type="paragraph" w:customStyle="1" w:styleId="1T">
    <w:name w:val="Стиль 1T"/>
    <w:basedOn w:val="a8"/>
    <w:rsid w:val="005A59B8"/>
    <w:pPr>
      <w:ind w:firstLine="0"/>
    </w:pPr>
    <w:rPr>
      <w:rFonts w:eastAsia="Calibri"/>
      <w:sz w:val="20"/>
      <w:szCs w:val="20"/>
      <w:lang w:eastAsia="ru-RU"/>
    </w:rPr>
  </w:style>
  <w:style w:type="paragraph" w:customStyle="1" w:styleId="3f0">
    <w:name w:val="Îñíîâíîé òåêñò 3"/>
    <w:basedOn w:val="a8"/>
    <w:rsid w:val="005A59B8"/>
    <w:pPr>
      <w:ind w:firstLine="0"/>
    </w:pPr>
    <w:rPr>
      <w:rFonts w:eastAsia="Calibri"/>
      <w:szCs w:val="20"/>
      <w:lang w:eastAsia="ru-RU"/>
    </w:rPr>
  </w:style>
  <w:style w:type="paragraph" w:customStyle="1" w:styleId="222">
    <w:name w:val="Основной текст 22"/>
    <w:basedOn w:val="a8"/>
    <w:rsid w:val="005A59B8"/>
    <w:pPr>
      <w:widowControl w:val="0"/>
      <w:ind w:firstLine="720"/>
    </w:pPr>
    <w:rPr>
      <w:rFonts w:eastAsia="Calibri"/>
      <w:szCs w:val="20"/>
      <w:lang w:eastAsia="ru-RU"/>
    </w:rPr>
  </w:style>
  <w:style w:type="paragraph" w:customStyle="1" w:styleId="OSSIPTEXT1">
    <w:name w:val="OSSIP_TEXT_1"/>
    <w:basedOn w:val="a8"/>
    <w:rsid w:val="005A59B8"/>
    <w:pPr>
      <w:spacing w:line="360" w:lineRule="auto"/>
      <w:ind w:firstLine="709"/>
    </w:pPr>
    <w:rPr>
      <w:rFonts w:eastAsia="Calibri"/>
      <w:szCs w:val="24"/>
      <w:lang w:eastAsia="ru-RU"/>
    </w:rPr>
  </w:style>
  <w:style w:type="paragraph" w:customStyle="1" w:styleId="2ffe">
    <w:name w:val="Îñíîâíîé òåêñò 2"/>
    <w:basedOn w:val="a8"/>
    <w:rsid w:val="005A59B8"/>
    <w:pPr>
      <w:ind w:firstLine="0"/>
      <w:jc w:val="center"/>
    </w:pPr>
    <w:rPr>
      <w:rFonts w:eastAsia="Calibri"/>
      <w:szCs w:val="20"/>
      <w:lang w:eastAsia="ru-RU"/>
    </w:rPr>
  </w:style>
  <w:style w:type="paragraph" w:customStyle="1" w:styleId="affffffffff3">
    <w:name w:val="Стиль Междустр.интервал:  полуторный"/>
    <w:basedOn w:val="a8"/>
    <w:rsid w:val="005A59B8"/>
    <w:pPr>
      <w:spacing w:line="360" w:lineRule="auto"/>
    </w:pPr>
    <w:rPr>
      <w:rFonts w:eastAsia="Calibri"/>
      <w:szCs w:val="20"/>
      <w:lang w:eastAsia="ru-RU"/>
    </w:rPr>
  </w:style>
  <w:style w:type="paragraph" w:customStyle="1" w:styleId="affffffffff4">
    <w:name w:val="титул"/>
    <w:basedOn w:val="a8"/>
    <w:rsid w:val="005A59B8"/>
    <w:pPr>
      <w:spacing w:line="360" w:lineRule="auto"/>
      <w:ind w:firstLine="0"/>
      <w:jc w:val="center"/>
    </w:pPr>
    <w:rPr>
      <w:rFonts w:eastAsia="Calibri"/>
      <w:szCs w:val="24"/>
      <w:lang w:eastAsia="ru-RU"/>
    </w:rPr>
  </w:style>
  <w:style w:type="paragraph" w:customStyle="1" w:styleId="2fff">
    <w:name w:val="титул2"/>
    <w:basedOn w:val="affffffffff4"/>
    <w:rsid w:val="005A59B8"/>
    <w:pPr>
      <w:jc w:val="right"/>
    </w:pPr>
    <w:rPr>
      <w:lang w:val="en-US"/>
    </w:rPr>
  </w:style>
  <w:style w:type="paragraph" w:customStyle="1" w:styleId="affffffffff5">
    <w:name w:val="По центру"/>
    <w:basedOn w:val="a8"/>
    <w:autoRedefine/>
    <w:rsid w:val="005A59B8"/>
    <w:pPr>
      <w:spacing w:line="360" w:lineRule="auto"/>
      <w:ind w:firstLine="0"/>
      <w:jc w:val="center"/>
    </w:pPr>
    <w:rPr>
      <w:rFonts w:eastAsia="Calibri"/>
      <w:szCs w:val="24"/>
      <w:lang w:eastAsia="ru-RU"/>
    </w:rPr>
  </w:style>
  <w:style w:type="paragraph" w:customStyle="1" w:styleId="1250">
    <w:name w:val="Стиль по ширине Первая строка:  1.25 см Междустр.интервал:  полут..."/>
    <w:basedOn w:val="a8"/>
    <w:rsid w:val="005A59B8"/>
    <w:pPr>
      <w:spacing w:before="60" w:after="60"/>
      <w:ind w:firstLine="284"/>
    </w:pPr>
    <w:rPr>
      <w:rFonts w:eastAsia="Calibri"/>
      <w:szCs w:val="20"/>
      <w:lang w:eastAsia="ru-RU"/>
    </w:rPr>
  </w:style>
  <w:style w:type="paragraph" w:customStyle="1" w:styleId="Equation10">
    <w:name w:val="Equation Знак Знак Знак1"/>
    <w:link w:val="Equation11"/>
    <w:rsid w:val="005A59B8"/>
    <w:pPr>
      <w:tabs>
        <w:tab w:val="center" w:pos="4536"/>
        <w:tab w:val="right" w:pos="9072"/>
      </w:tabs>
      <w:overflowPunct w:val="0"/>
      <w:autoSpaceDE w:val="0"/>
      <w:autoSpaceDN w:val="0"/>
      <w:adjustRightInd w:val="0"/>
      <w:spacing w:before="120" w:after="120" w:line="240" w:lineRule="auto"/>
      <w:textAlignment w:val="baseline"/>
    </w:pPr>
    <w:rPr>
      <w:rFonts w:ascii="Times New Roman" w:eastAsia="Batang" w:hAnsi="Times New Roman" w:cs="Times New Roman"/>
      <w:noProof/>
      <w:szCs w:val="20"/>
      <w:lang w:eastAsia="ru-RU"/>
    </w:rPr>
  </w:style>
  <w:style w:type="paragraph" w:customStyle="1" w:styleId="050">
    <w:name w:val="Стиль Первая строка:  0.5 см"/>
    <w:basedOn w:val="a8"/>
    <w:rsid w:val="005A59B8"/>
    <w:pPr>
      <w:spacing w:line="360" w:lineRule="auto"/>
    </w:pPr>
    <w:rPr>
      <w:rFonts w:eastAsia="Calibri"/>
      <w:szCs w:val="20"/>
      <w:lang w:eastAsia="ru-RU"/>
    </w:rPr>
  </w:style>
  <w:style w:type="paragraph" w:customStyle="1" w:styleId="affffffffff6">
    <w:name w:val="ТАБЛ"/>
    <w:basedOn w:val="a8"/>
    <w:rsid w:val="005A59B8"/>
    <w:pPr>
      <w:tabs>
        <w:tab w:val="left" w:pos="851"/>
        <w:tab w:val="left" w:pos="1080"/>
      </w:tabs>
      <w:spacing w:before="60" w:after="60"/>
      <w:ind w:firstLine="0"/>
    </w:pPr>
    <w:rPr>
      <w:rFonts w:eastAsia="Calibri"/>
      <w:szCs w:val="16"/>
      <w:lang w:eastAsia="ru-RU"/>
    </w:rPr>
  </w:style>
  <w:style w:type="paragraph" w:customStyle="1" w:styleId="3new">
    <w:name w:val="Заголовок 3 new"/>
    <w:basedOn w:val="20"/>
    <w:rsid w:val="005A59B8"/>
    <w:pPr>
      <w:numPr>
        <w:ilvl w:val="0"/>
        <w:numId w:val="0"/>
      </w:numPr>
      <w:tabs>
        <w:tab w:val="clear" w:pos="851"/>
      </w:tabs>
      <w:spacing w:before="240"/>
      <w:jc w:val="center"/>
    </w:pPr>
    <w:rPr>
      <w:rFonts w:cs="Arial"/>
      <w:szCs w:val="24"/>
      <w:lang w:eastAsia="ru-RU"/>
    </w:rPr>
  </w:style>
  <w:style w:type="paragraph" w:customStyle="1" w:styleId="Equation2">
    <w:name w:val="Equation Знак Знак Знак Знак"/>
    <w:link w:val="Equation3"/>
    <w:rsid w:val="005A59B8"/>
    <w:pPr>
      <w:tabs>
        <w:tab w:val="center" w:pos="4536"/>
        <w:tab w:val="right" w:pos="9072"/>
      </w:tabs>
      <w:overflowPunct w:val="0"/>
      <w:autoSpaceDE w:val="0"/>
      <w:autoSpaceDN w:val="0"/>
      <w:adjustRightInd w:val="0"/>
      <w:spacing w:before="120" w:after="120" w:line="240" w:lineRule="auto"/>
      <w:textAlignment w:val="baseline"/>
    </w:pPr>
    <w:rPr>
      <w:rFonts w:ascii="Times New Roman" w:eastAsia="Batang" w:hAnsi="Times New Roman" w:cs="Times New Roman"/>
      <w:noProof/>
      <w:szCs w:val="20"/>
      <w:lang w:eastAsia="ru-RU"/>
    </w:rPr>
  </w:style>
  <w:style w:type="character" w:customStyle="1" w:styleId="Equation3">
    <w:name w:val="Equation Знак Знак Знак Знак Знак"/>
    <w:link w:val="Equation2"/>
    <w:locked/>
    <w:rsid w:val="005A59B8"/>
    <w:rPr>
      <w:rFonts w:ascii="Times New Roman" w:eastAsia="Batang" w:hAnsi="Times New Roman" w:cs="Times New Roman"/>
      <w:noProof/>
      <w:szCs w:val="20"/>
      <w:lang w:eastAsia="ru-RU"/>
    </w:rPr>
  </w:style>
  <w:style w:type="paragraph" w:customStyle="1" w:styleId="Equation12">
    <w:name w:val="Equation Знак Знак Знак Знак1"/>
    <w:link w:val="Equation13"/>
    <w:rsid w:val="005A59B8"/>
    <w:pPr>
      <w:tabs>
        <w:tab w:val="center" w:pos="4536"/>
        <w:tab w:val="right" w:pos="9072"/>
      </w:tabs>
      <w:overflowPunct w:val="0"/>
      <w:autoSpaceDE w:val="0"/>
      <w:autoSpaceDN w:val="0"/>
      <w:adjustRightInd w:val="0"/>
      <w:spacing w:before="120" w:after="120" w:line="240" w:lineRule="auto"/>
      <w:textAlignment w:val="baseline"/>
    </w:pPr>
    <w:rPr>
      <w:rFonts w:ascii="Times New Roman" w:eastAsia="Batang" w:hAnsi="Times New Roman" w:cs="Times New Roman"/>
      <w:noProof/>
      <w:szCs w:val="20"/>
      <w:lang w:eastAsia="ru-RU"/>
    </w:rPr>
  </w:style>
  <w:style w:type="paragraph" w:customStyle="1" w:styleId="affffffffff7">
    <w:name w:val="Стиль Стиль Междустр.интервал:  полуторный + полужирный по центру..."/>
    <w:basedOn w:val="affffffffff3"/>
    <w:rsid w:val="005A59B8"/>
    <w:pPr>
      <w:spacing w:line="240" w:lineRule="auto"/>
      <w:ind w:firstLine="0"/>
      <w:jc w:val="center"/>
    </w:pPr>
    <w:rPr>
      <w:b/>
      <w:bCs/>
    </w:rPr>
  </w:style>
  <w:style w:type="paragraph" w:customStyle="1" w:styleId="1fd">
    <w:name w:val="Стиль Стиль Междустр.интервал:  полуторный + полужирный по центру...1"/>
    <w:basedOn w:val="affffffffff3"/>
    <w:rsid w:val="005A59B8"/>
    <w:pPr>
      <w:spacing w:before="40"/>
      <w:ind w:firstLine="0"/>
      <w:jc w:val="center"/>
    </w:pPr>
    <w:rPr>
      <w:bCs/>
    </w:rPr>
  </w:style>
  <w:style w:type="character" w:customStyle="1" w:styleId="Equation13">
    <w:name w:val="Equation Знак Знак Знак Знак1 Знак"/>
    <w:link w:val="Equation12"/>
    <w:locked/>
    <w:rsid w:val="005A59B8"/>
    <w:rPr>
      <w:rFonts w:ascii="Times New Roman" w:eastAsia="Batang" w:hAnsi="Times New Roman" w:cs="Times New Roman"/>
      <w:noProof/>
      <w:szCs w:val="20"/>
      <w:lang w:eastAsia="ru-RU"/>
    </w:rPr>
  </w:style>
  <w:style w:type="character" w:customStyle="1" w:styleId="1f1">
    <w:name w:val="Список Знак1"/>
    <w:link w:val="affffff0"/>
    <w:locked/>
    <w:rsid w:val="005A59B8"/>
    <w:rPr>
      <w:rFonts w:ascii="Times New Roman" w:eastAsia="Calibri" w:hAnsi="Times New Roman" w:cs="Times New Roman"/>
      <w:sz w:val="24"/>
      <w:szCs w:val="20"/>
      <w:lang w:eastAsia="ru-RU"/>
    </w:rPr>
  </w:style>
  <w:style w:type="paragraph" w:customStyle="1" w:styleId="1251">
    <w:name w:val="Стиль Первая строка:  125 см Междустр.интервал:  полуторный"/>
    <w:basedOn w:val="a8"/>
    <w:link w:val="1252"/>
    <w:rsid w:val="005A59B8"/>
    <w:pPr>
      <w:ind w:firstLine="284"/>
    </w:pPr>
    <w:rPr>
      <w:rFonts w:eastAsia="Batang"/>
      <w:szCs w:val="20"/>
      <w:lang w:eastAsia="ru-RU"/>
    </w:rPr>
  </w:style>
  <w:style w:type="character" w:customStyle="1" w:styleId="Equation11">
    <w:name w:val="Equation Знак Знак Знак1 Знак"/>
    <w:link w:val="Equation10"/>
    <w:locked/>
    <w:rsid w:val="005A59B8"/>
    <w:rPr>
      <w:rFonts w:ascii="Times New Roman" w:eastAsia="Batang" w:hAnsi="Times New Roman" w:cs="Times New Roman"/>
      <w:noProof/>
      <w:szCs w:val="20"/>
      <w:lang w:eastAsia="ru-RU"/>
    </w:rPr>
  </w:style>
  <w:style w:type="character" w:customStyle="1" w:styleId="1252">
    <w:name w:val="Стиль Первая строка:  125 см Междустр.интервал:  полуторный Знак"/>
    <w:link w:val="1251"/>
    <w:locked/>
    <w:rsid w:val="005A59B8"/>
    <w:rPr>
      <w:rFonts w:ascii="Times New Roman" w:eastAsia="Batang" w:hAnsi="Times New Roman" w:cs="Times New Roman"/>
      <w:sz w:val="24"/>
      <w:szCs w:val="20"/>
      <w:lang w:eastAsia="ru-RU"/>
    </w:rPr>
  </w:style>
  <w:style w:type="paragraph" w:customStyle="1" w:styleId="201">
    <w:name w:val="Стиль Основной текст с отступом 2 + Первая строка:  0 см"/>
    <w:basedOn w:val="2e"/>
    <w:rsid w:val="005A59B8"/>
    <w:pPr>
      <w:tabs>
        <w:tab w:val="clear" w:pos="851"/>
      </w:tabs>
      <w:overflowPunct w:val="0"/>
      <w:autoSpaceDE w:val="0"/>
      <w:autoSpaceDN w:val="0"/>
      <w:adjustRightInd w:val="0"/>
      <w:ind w:left="0"/>
      <w:textAlignment w:val="baseline"/>
    </w:pPr>
    <w:rPr>
      <w:b w:val="0"/>
      <w:bCs/>
      <w:lang w:val="en-US"/>
    </w:rPr>
  </w:style>
  <w:style w:type="paragraph" w:customStyle="1" w:styleId="202">
    <w:name w:val="Стиль Основной текст 2 + Первая строка:  0 см"/>
    <w:basedOn w:val="2f1"/>
    <w:rsid w:val="005A59B8"/>
    <w:pPr>
      <w:tabs>
        <w:tab w:val="clear" w:pos="851"/>
      </w:tabs>
      <w:spacing w:after="0" w:line="240" w:lineRule="auto"/>
      <w:ind w:firstLine="0"/>
    </w:pPr>
  </w:style>
  <w:style w:type="character" w:customStyle="1" w:styleId="3f1">
    <w:name w:val="Гиперссылка3"/>
    <w:rsid w:val="005A59B8"/>
    <w:rPr>
      <w:color w:val="777777"/>
      <w:u w:val="single"/>
      <w:effect w:val="none"/>
    </w:rPr>
  </w:style>
  <w:style w:type="paragraph" w:customStyle="1" w:styleId="Equation14">
    <w:name w:val="Equation Знак1 Знак"/>
    <w:rsid w:val="005A59B8"/>
    <w:pPr>
      <w:tabs>
        <w:tab w:val="center" w:pos="4536"/>
        <w:tab w:val="right" w:pos="9072"/>
      </w:tabs>
      <w:overflowPunct w:val="0"/>
      <w:autoSpaceDE w:val="0"/>
      <w:autoSpaceDN w:val="0"/>
      <w:adjustRightInd w:val="0"/>
      <w:spacing w:before="120" w:after="120" w:line="240" w:lineRule="auto"/>
      <w:textAlignment w:val="baseline"/>
    </w:pPr>
    <w:rPr>
      <w:rFonts w:ascii="Times New Roman" w:eastAsia="Calibri" w:hAnsi="Times New Roman" w:cs="Times New Roman"/>
      <w:noProof/>
      <w:sz w:val="24"/>
      <w:szCs w:val="20"/>
      <w:lang w:eastAsia="ru-RU"/>
    </w:rPr>
  </w:style>
  <w:style w:type="paragraph" w:customStyle="1" w:styleId="331">
    <w:name w:val="Стиль Перед:  3 пт После:  3 пт Междустр.интервал:  полуторный"/>
    <w:basedOn w:val="a8"/>
    <w:rsid w:val="005A59B8"/>
    <w:pPr>
      <w:spacing w:before="60" w:after="60"/>
      <w:ind w:firstLine="284"/>
    </w:pPr>
    <w:rPr>
      <w:rFonts w:eastAsia="Calibri"/>
      <w:szCs w:val="24"/>
      <w:lang w:eastAsia="ko-KR"/>
    </w:rPr>
  </w:style>
  <w:style w:type="character" w:customStyle="1" w:styleId="121">
    <w:name w:val="Обычный 12 Знак Знак1"/>
    <w:link w:val="120"/>
    <w:locked/>
    <w:rsid w:val="005A59B8"/>
    <w:rPr>
      <w:rFonts w:ascii="Times New Roman CYR" w:eastAsia="Calibri" w:hAnsi="Times New Roman CYR" w:cs="Times New Roman"/>
      <w:sz w:val="20"/>
      <w:szCs w:val="20"/>
      <w:lang w:eastAsia="ru-RU"/>
    </w:rPr>
  </w:style>
  <w:style w:type="paragraph" w:customStyle="1" w:styleId="a2">
    <w:name w:val="Список вт уровня"/>
    <w:basedOn w:val="22"/>
    <w:link w:val="affffffffff8"/>
    <w:qFormat/>
    <w:rsid w:val="005A59B8"/>
    <w:pPr>
      <w:numPr>
        <w:numId w:val="37"/>
      </w:numPr>
      <w:tabs>
        <w:tab w:val="num" w:pos="0"/>
        <w:tab w:val="left" w:pos="1560"/>
      </w:tabs>
    </w:pPr>
  </w:style>
  <w:style w:type="character" w:customStyle="1" w:styleId="affffffffff8">
    <w:name w:val="Список вт уровня Знак"/>
    <w:basedOn w:val="29"/>
    <w:link w:val="a2"/>
    <w:locked/>
    <w:rsid w:val="005A59B8"/>
    <w:rPr>
      <w:rFonts w:ascii="Times New Roman" w:eastAsia="Calibri" w:hAnsi="Times New Roman" w:cs="Times New Roman"/>
      <w:sz w:val="24"/>
      <w:szCs w:val="20"/>
      <w:lang w:eastAsia="ja-JP"/>
    </w:rPr>
  </w:style>
  <w:style w:type="paragraph" w:customStyle="1" w:styleId="63">
    <w:name w:val="Заголовок6Нат"/>
    <w:basedOn w:val="6"/>
    <w:link w:val="64"/>
    <w:qFormat/>
    <w:rsid w:val="005A59B8"/>
    <w:rPr>
      <w:rFonts w:ascii="Times New Roman" w:hAnsi="Times New Roman"/>
      <w:i w:val="0"/>
      <w:color w:val="auto"/>
    </w:rPr>
  </w:style>
  <w:style w:type="character" w:customStyle="1" w:styleId="64">
    <w:name w:val="Заголовок6Нат Знак"/>
    <w:basedOn w:val="60"/>
    <w:link w:val="63"/>
    <w:locked/>
    <w:rsid w:val="005A59B8"/>
    <w:rPr>
      <w:rFonts w:ascii="Times New Roman" w:eastAsia="MS ????" w:hAnsi="Times New Roman" w:cs="Times New Roman"/>
      <w:i/>
      <w:iCs/>
      <w:color w:val="243F60"/>
      <w:sz w:val="24"/>
      <w:szCs w:val="20"/>
    </w:rPr>
  </w:style>
  <w:style w:type="paragraph" w:customStyle="1" w:styleId="1fe">
    <w:name w:val="Рецензия1"/>
    <w:hidden/>
    <w:semiHidden/>
    <w:rsid w:val="005A59B8"/>
    <w:pPr>
      <w:spacing w:after="0" w:line="240" w:lineRule="auto"/>
    </w:pPr>
    <w:rPr>
      <w:rFonts w:ascii="Times New Roman" w:eastAsia="Times New Roman" w:hAnsi="Times New Roman" w:cs="Times New Roman"/>
      <w:sz w:val="24"/>
    </w:rPr>
  </w:style>
  <w:style w:type="paragraph" w:customStyle="1" w:styleId="26">
    <w:name w:val="Заголовок оглавления2"/>
    <w:basedOn w:val="1"/>
    <w:next w:val="a8"/>
    <w:rsid w:val="005A59B8"/>
    <w:pPr>
      <w:numPr>
        <w:numId w:val="38"/>
      </w:numPr>
      <w:spacing w:before="480" w:line="276" w:lineRule="auto"/>
      <w:ind w:left="0" w:firstLine="0"/>
      <w:jc w:val="left"/>
      <w:outlineLvl w:val="9"/>
    </w:pPr>
    <w:rPr>
      <w:rFonts w:ascii="Cambria" w:eastAsia="Times New Roman" w:hAnsi="Cambria"/>
      <w:bCs w:val="0"/>
      <w:color w:val="365F91"/>
    </w:rPr>
  </w:style>
  <w:style w:type="paragraph" w:customStyle="1" w:styleId="2fff0">
    <w:name w:val="Абзац списка2"/>
    <w:basedOn w:val="a8"/>
    <w:rsid w:val="005A59B8"/>
    <w:pPr>
      <w:shd w:val="clear" w:color="auto" w:fill="FFFFFF"/>
      <w:tabs>
        <w:tab w:val="left" w:pos="851"/>
      </w:tabs>
      <w:ind w:left="720" w:firstLine="669"/>
    </w:pPr>
    <w:rPr>
      <w:szCs w:val="24"/>
      <w:lang w:eastAsia="ru-RU"/>
    </w:rPr>
  </w:style>
  <w:style w:type="paragraph" w:customStyle="1" w:styleId="TableNormal11">
    <w:name w:val="Table Normal11"/>
    <w:basedOn w:val="a8"/>
    <w:rsid w:val="005A59B8"/>
    <w:pPr>
      <w:tabs>
        <w:tab w:val="left" w:pos="851"/>
      </w:tabs>
      <w:spacing w:before="120" w:line="240" w:lineRule="atLeast"/>
      <w:ind w:firstLine="709"/>
    </w:pPr>
    <w:rPr>
      <w:sz w:val="18"/>
      <w:szCs w:val="20"/>
      <w:lang w:eastAsia="ru-RU"/>
    </w:rPr>
  </w:style>
  <w:style w:type="paragraph" w:customStyle="1" w:styleId="113">
    <w:name w:val="Список литературы11"/>
    <w:basedOn w:val="a8"/>
    <w:next w:val="a8"/>
    <w:rsid w:val="005A59B8"/>
    <w:pPr>
      <w:widowControl w:val="0"/>
      <w:tabs>
        <w:tab w:val="left" w:pos="851"/>
      </w:tabs>
      <w:ind w:firstLine="0"/>
    </w:pPr>
    <w:rPr>
      <w:szCs w:val="20"/>
      <w:lang w:eastAsia="ru-RU"/>
    </w:rPr>
  </w:style>
  <w:style w:type="character" w:customStyle="1" w:styleId="114">
    <w:name w:val="Замещающий текст11"/>
    <w:semiHidden/>
    <w:rsid w:val="005A59B8"/>
    <w:rPr>
      <w:color w:val="808080"/>
    </w:rPr>
  </w:style>
  <w:style w:type="paragraph" w:customStyle="1" w:styleId="220">
    <w:name w:val="Основной текст с отступом 22"/>
    <w:basedOn w:val="3f2"/>
    <w:rsid w:val="005A59B8"/>
    <w:pPr>
      <w:numPr>
        <w:numId w:val="39"/>
      </w:numPr>
      <w:tabs>
        <w:tab w:val="num" w:pos="360"/>
      </w:tabs>
      <w:spacing w:before="80" w:after="80"/>
      <w:ind w:left="360"/>
      <w:jc w:val="both"/>
    </w:pPr>
  </w:style>
  <w:style w:type="paragraph" w:customStyle="1" w:styleId="3f2">
    <w:name w:val="Обычный3"/>
    <w:rsid w:val="005A59B8"/>
    <w:pPr>
      <w:spacing w:after="0" w:line="240" w:lineRule="auto"/>
    </w:pPr>
    <w:rPr>
      <w:rFonts w:ascii="Times New Roman" w:eastAsia="Calibri" w:hAnsi="Times New Roman" w:cs="Times New Roman"/>
      <w:sz w:val="24"/>
      <w:szCs w:val="20"/>
      <w:lang w:val="en-US" w:eastAsia="ru-RU"/>
    </w:rPr>
  </w:style>
  <w:style w:type="paragraph" w:customStyle="1" w:styleId="231">
    <w:name w:val="Основной текст 23"/>
    <w:basedOn w:val="a8"/>
    <w:rsid w:val="005A59B8"/>
    <w:pPr>
      <w:widowControl w:val="0"/>
      <w:ind w:firstLine="720"/>
    </w:pPr>
    <w:rPr>
      <w:rFonts w:eastAsia="Calibri"/>
      <w:szCs w:val="20"/>
      <w:lang w:eastAsia="ru-RU"/>
    </w:rPr>
  </w:style>
  <w:style w:type="paragraph" w:customStyle="1" w:styleId="affffffffff9">
    <w:name w:val="Таблица. Название объекта"/>
    <w:basedOn w:val="af9"/>
    <w:rsid w:val="005A59B8"/>
    <w:pPr>
      <w:keepNext/>
      <w:widowControl w:val="0"/>
      <w:spacing w:before="120" w:after="120"/>
      <w:jc w:val="left"/>
    </w:pPr>
    <w:rPr>
      <w:b w:val="0"/>
      <w:sz w:val="24"/>
    </w:rPr>
  </w:style>
  <w:style w:type="paragraph" w:customStyle="1" w:styleId="610">
    <w:name w:val="Стиль Перед:  6 пт1"/>
    <w:basedOn w:val="a8"/>
    <w:rsid w:val="005A59B8"/>
    <w:pPr>
      <w:widowControl w:val="0"/>
      <w:autoSpaceDE w:val="0"/>
      <w:autoSpaceDN w:val="0"/>
      <w:adjustRightInd w:val="0"/>
      <w:spacing w:line="360" w:lineRule="auto"/>
      <w:ind w:firstLine="0"/>
    </w:pPr>
    <w:rPr>
      <w:rFonts w:eastAsia="Calibri"/>
      <w:szCs w:val="20"/>
      <w:lang w:eastAsia="ru-RU"/>
    </w:rPr>
  </w:style>
  <w:style w:type="character" w:customStyle="1" w:styleId="FontStyle13">
    <w:name w:val="Font Style13"/>
    <w:rsid w:val="005A59B8"/>
    <w:rPr>
      <w:rFonts w:ascii="Times New Roman" w:hAnsi="Times New Roman"/>
      <w:sz w:val="22"/>
    </w:rPr>
  </w:style>
  <w:style w:type="character" w:customStyle="1" w:styleId="1ff">
    <w:name w:val="Знак Знак1"/>
    <w:locked/>
    <w:rsid w:val="005A59B8"/>
    <w:rPr>
      <w:rFonts w:ascii="Times New Roman" w:hAnsi="Times New Roman"/>
      <w:sz w:val="24"/>
    </w:rPr>
  </w:style>
  <w:style w:type="numbering" w:styleId="111111">
    <w:name w:val="Outline List 2"/>
    <w:basedOn w:val="ab"/>
    <w:rsid w:val="005A59B8"/>
    <w:pPr>
      <w:numPr>
        <w:numId w:val="36"/>
      </w:numPr>
    </w:pPr>
  </w:style>
  <w:style w:type="numbering" w:customStyle="1" w:styleId="a1">
    <w:name w:val="Стиль нумерованный"/>
    <w:rsid w:val="005A59B8"/>
    <w:pPr>
      <w:numPr>
        <w:numId w:val="30"/>
      </w:numPr>
    </w:pPr>
  </w:style>
  <w:style w:type="numbering" w:styleId="1ai">
    <w:name w:val="Outline List 1"/>
    <w:basedOn w:val="ab"/>
    <w:rsid w:val="005A59B8"/>
    <w:pPr>
      <w:numPr>
        <w:numId w:val="21"/>
      </w:numPr>
    </w:pPr>
  </w:style>
  <w:style w:type="numbering" w:customStyle="1" w:styleId="0">
    <w:name w:val="Стиль нумерованный Слева:  0 мм"/>
    <w:rsid w:val="005A59B8"/>
    <w:pPr>
      <w:numPr>
        <w:numId w:val="40"/>
      </w:numPr>
    </w:pPr>
  </w:style>
  <w:style w:type="numbering" w:customStyle="1" w:styleId="a6">
    <w:name w:val="Стиль маркированный"/>
    <w:rsid w:val="005A59B8"/>
    <w:pPr>
      <w:numPr>
        <w:numId w:val="2"/>
      </w:numPr>
    </w:pPr>
  </w:style>
  <w:style w:type="paragraph" w:customStyle="1" w:styleId="-11">
    <w:name w:val="Цветной список - Акцент 11"/>
    <w:basedOn w:val="a8"/>
    <w:qFormat/>
    <w:rsid w:val="005A59B8"/>
    <w:pPr>
      <w:ind w:left="708"/>
    </w:pPr>
  </w:style>
  <w:style w:type="paragraph" w:customStyle="1" w:styleId="3">
    <w:name w:val="Заголовок оглавления3"/>
    <w:basedOn w:val="1"/>
    <w:next w:val="a8"/>
    <w:uiPriority w:val="39"/>
    <w:qFormat/>
    <w:rsid w:val="005A59B8"/>
    <w:pPr>
      <w:numPr>
        <w:numId w:val="42"/>
      </w:numPr>
      <w:spacing w:before="480" w:line="276" w:lineRule="auto"/>
      <w:ind w:left="0" w:firstLine="851"/>
      <w:jc w:val="left"/>
      <w:outlineLvl w:val="9"/>
    </w:pPr>
    <w:rPr>
      <w:rFonts w:ascii="Cambria" w:hAnsi="Cambria"/>
      <w:color w:val="365F91"/>
    </w:rPr>
  </w:style>
  <w:style w:type="paragraph" w:customStyle="1" w:styleId="2fff1">
    <w:name w:val="Список литературы2"/>
    <w:basedOn w:val="a8"/>
    <w:next w:val="a8"/>
    <w:rsid w:val="005A59B8"/>
    <w:pPr>
      <w:widowControl w:val="0"/>
      <w:tabs>
        <w:tab w:val="left" w:pos="851"/>
      </w:tabs>
      <w:ind w:firstLine="0"/>
    </w:pPr>
    <w:rPr>
      <w:szCs w:val="20"/>
      <w:lang w:eastAsia="ru-RU"/>
    </w:rPr>
  </w:style>
  <w:style w:type="character" w:customStyle="1" w:styleId="2fff2">
    <w:name w:val="Замещающий текст2"/>
    <w:uiPriority w:val="99"/>
    <w:semiHidden/>
    <w:rsid w:val="005A59B8"/>
    <w:rPr>
      <w:rFonts w:cs="Times New Roman"/>
      <w:color w:val="808080"/>
    </w:rPr>
  </w:style>
  <w:style w:type="paragraph" w:customStyle="1" w:styleId="-110">
    <w:name w:val="Цветная заливка - Акцент 11"/>
    <w:hidden/>
    <w:uiPriority w:val="99"/>
    <w:semiHidden/>
    <w:rsid w:val="005A59B8"/>
    <w:pPr>
      <w:spacing w:after="0" w:line="240" w:lineRule="auto"/>
    </w:pPr>
    <w:rPr>
      <w:rFonts w:ascii="Times New Roman" w:eastAsia="Calibri" w:hAnsi="Times New Roman" w:cs="Times New Roman"/>
      <w:sz w:val="24"/>
    </w:rPr>
  </w:style>
  <w:style w:type="paragraph" w:customStyle="1" w:styleId="TableNormal">
    <w:name w:val="Table Normal"/>
    <w:basedOn w:val="a8"/>
    <w:rsid w:val="005A59B8"/>
    <w:pPr>
      <w:widowControl w:val="0"/>
      <w:tabs>
        <w:tab w:val="left" w:pos="851"/>
      </w:tabs>
      <w:overflowPunct w:val="0"/>
      <w:autoSpaceDE w:val="0"/>
      <w:autoSpaceDN w:val="0"/>
      <w:adjustRightInd w:val="0"/>
      <w:spacing w:after="240" w:line="240" w:lineRule="atLeast"/>
      <w:ind w:firstLine="0"/>
      <w:textAlignment w:val="baseline"/>
    </w:pPr>
    <w:rPr>
      <w:kern w:val="24"/>
      <w:sz w:val="18"/>
      <w:szCs w:val="20"/>
      <w:lang w:eastAsia="ru-RU"/>
    </w:rPr>
  </w:style>
  <w:style w:type="paragraph" w:customStyle="1" w:styleId="115">
    <w:name w:val="Цветная заливка — акцент 11"/>
    <w:hidden/>
    <w:uiPriority w:val="71"/>
    <w:rsid w:val="005A59B8"/>
    <w:pPr>
      <w:spacing w:after="0" w:line="240" w:lineRule="auto"/>
    </w:pPr>
    <w:rPr>
      <w:rFonts w:ascii="Times New Roman" w:eastAsia="Times New Roman" w:hAnsi="Times New Roman" w:cs="Times New Roman"/>
      <w:sz w:val="24"/>
    </w:rPr>
  </w:style>
  <w:style w:type="paragraph" w:styleId="affffffffffa">
    <w:name w:val="Revision"/>
    <w:hidden/>
    <w:uiPriority w:val="71"/>
    <w:rsid w:val="005A59B8"/>
    <w:pPr>
      <w:spacing w:after="0" w:line="240" w:lineRule="auto"/>
    </w:pPr>
    <w:rPr>
      <w:rFonts w:ascii="Times New Roman" w:eastAsia="Times New Roman" w:hAnsi="Times New Roman" w:cs="Times New Roman"/>
      <w:sz w:val="24"/>
    </w:rPr>
  </w:style>
  <w:style w:type="paragraph" w:styleId="affffffffffb">
    <w:name w:val="List Paragraph"/>
    <w:basedOn w:val="a8"/>
    <w:uiPriority w:val="34"/>
    <w:qFormat/>
    <w:rsid w:val="005A59B8"/>
    <w:pPr>
      <w:ind w:left="720"/>
      <w:contextualSpacing/>
    </w:pPr>
  </w:style>
  <w:style w:type="table" w:customStyle="1" w:styleId="1ff0">
    <w:name w:val="Сетка таблицы1"/>
    <w:basedOn w:val="aa"/>
    <w:next w:val="af2"/>
    <w:uiPriority w:val="59"/>
    <w:rsid w:val="005A59B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ffffffc">
    <w:name w:val="Placeholder Text"/>
    <w:basedOn w:val="a9"/>
    <w:uiPriority w:val="67"/>
    <w:rsid w:val="005A59B8"/>
    <w:rPr>
      <w:color w:val="808080"/>
    </w:rPr>
  </w:style>
  <w:style w:type="paragraph" w:customStyle="1" w:styleId="affffffffffd">
    <w:name w:val="Обычный (с отступом)"/>
    <w:basedOn w:val="a8"/>
    <w:rsid w:val="005A59B8"/>
    <w:pPr>
      <w:tabs>
        <w:tab w:val="left" w:pos="851"/>
      </w:tabs>
      <w:ind w:firstLine="709"/>
    </w:pPr>
    <w:rPr>
      <w:rFonts w:eastAsia="Calibri"/>
      <w:szCs w:val="20"/>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6.bin"/><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image" Target="media/image31.wmf"/><Relationship Id="rId84" Type="http://schemas.openxmlformats.org/officeDocument/2006/relationships/image" Target="media/image46.wmf"/><Relationship Id="rId138" Type="http://schemas.openxmlformats.org/officeDocument/2006/relationships/oleObject" Target="embeddings/oleObject47.bin"/><Relationship Id="rId159" Type="http://schemas.openxmlformats.org/officeDocument/2006/relationships/oleObject" Target="embeddings/oleObject58.bin"/><Relationship Id="rId170" Type="http://schemas.openxmlformats.org/officeDocument/2006/relationships/image" Target="media/image96.wmf"/><Relationship Id="rId191" Type="http://schemas.openxmlformats.org/officeDocument/2006/relationships/oleObject" Target="embeddings/oleObject75.bin"/><Relationship Id="rId205" Type="http://schemas.openxmlformats.org/officeDocument/2006/relationships/image" Target="media/image113.wmf"/><Relationship Id="rId107" Type="http://schemas.openxmlformats.org/officeDocument/2006/relationships/image" Target="media/image64.wmf"/><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40.wmf"/><Relationship Id="rId79" Type="http://schemas.openxmlformats.org/officeDocument/2006/relationships/image" Target="media/image43.wmf"/><Relationship Id="rId102" Type="http://schemas.openxmlformats.org/officeDocument/2006/relationships/image" Target="media/image60.wmf"/><Relationship Id="rId123" Type="http://schemas.openxmlformats.org/officeDocument/2006/relationships/oleObject" Target="embeddings/oleObject39.bin"/><Relationship Id="rId128" Type="http://schemas.openxmlformats.org/officeDocument/2006/relationships/image" Target="media/image77.wmf"/><Relationship Id="rId144" Type="http://schemas.openxmlformats.org/officeDocument/2006/relationships/oleObject" Target="embeddings/oleObject50.bin"/><Relationship Id="rId149" Type="http://schemas.openxmlformats.org/officeDocument/2006/relationships/oleObject" Target="embeddings/oleObject53.bin"/><Relationship Id="rId5" Type="http://schemas.openxmlformats.org/officeDocument/2006/relationships/styles" Target="styles.xml"/><Relationship Id="rId90" Type="http://schemas.openxmlformats.org/officeDocument/2006/relationships/image" Target="media/image51.wmf"/><Relationship Id="rId95" Type="http://schemas.openxmlformats.org/officeDocument/2006/relationships/image" Target="media/image54.wmf"/><Relationship Id="rId160" Type="http://schemas.openxmlformats.org/officeDocument/2006/relationships/image" Target="media/image92.wmf"/><Relationship Id="rId165" Type="http://schemas.openxmlformats.org/officeDocument/2006/relationships/oleObject" Target="embeddings/oleObject62.bin"/><Relationship Id="rId181" Type="http://schemas.openxmlformats.org/officeDocument/2006/relationships/oleObject" Target="embeddings/oleObject70.bin"/><Relationship Id="rId186" Type="http://schemas.openxmlformats.org/officeDocument/2006/relationships/image" Target="media/image104.wmf"/><Relationship Id="rId211" Type="http://schemas.openxmlformats.org/officeDocument/2006/relationships/footer" Target="footer1.xml"/><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32.wmf"/><Relationship Id="rId69" Type="http://schemas.openxmlformats.org/officeDocument/2006/relationships/image" Target="media/image36.wmf"/><Relationship Id="rId113" Type="http://schemas.openxmlformats.org/officeDocument/2006/relationships/oleObject" Target="embeddings/oleObject34.bin"/><Relationship Id="rId118" Type="http://schemas.openxmlformats.org/officeDocument/2006/relationships/image" Target="media/image72.wmf"/><Relationship Id="rId134" Type="http://schemas.openxmlformats.org/officeDocument/2006/relationships/oleObject" Target="embeddings/oleObject45.bin"/><Relationship Id="rId139" Type="http://schemas.openxmlformats.org/officeDocument/2006/relationships/image" Target="media/image82.wmf"/><Relationship Id="rId80" Type="http://schemas.openxmlformats.org/officeDocument/2006/relationships/oleObject" Target="embeddings/oleObject28.bin"/><Relationship Id="rId85" Type="http://schemas.openxmlformats.org/officeDocument/2006/relationships/image" Target="media/image47.wmf"/><Relationship Id="rId150" Type="http://schemas.openxmlformats.org/officeDocument/2006/relationships/image" Target="media/image87.wmf"/><Relationship Id="rId155" Type="http://schemas.openxmlformats.org/officeDocument/2006/relationships/oleObject" Target="embeddings/oleObject56.bin"/><Relationship Id="rId171" Type="http://schemas.openxmlformats.org/officeDocument/2006/relationships/oleObject" Target="embeddings/oleObject65.bin"/><Relationship Id="rId176" Type="http://schemas.openxmlformats.org/officeDocument/2006/relationships/image" Target="media/image99.wmf"/><Relationship Id="rId192" Type="http://schemas.openxmlformats.org/officeDocument/2006/relationships/image" Target="media/image107.wmf"/><Relationship Id="rId197" Type="http://schemas.openxmlformats.org/officeDocument/2006/relationships/image" Target="media/image109.wmf"/><Relationship Id="rId206" Type="http://schemas.openxmlformats.org/officeDocument/2006/relationships/oleObject" Target="embeddings/oleObject83.bin"/><Relationship Id="rId201" Type="http://schemas.openxmlformats.org/officeDocument/2006/relationships/image" Target="media/image111.wmf"/><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image" Target="media/image27.wmf"/><Relationship Id="rId103" Type="http://schemas.openxmlformats.org/officeDocument/2006/relationships/image" Target="media/image61.emf"/><Relationship Id="rId108" Type="http://schemas.openxmlformats.org/officeDocument/2006/relationships/image" Target="media/image65.wmf"/><Relationship Id="rId124" Type="http://schemas.openxmlformats.org/officeDocument/2006/relationships/image" Target="media/image75.wmf"/><Relationship Id="rId129" Type="http://schemas.openxmlformats.org/officeDocument/2006/relationships/oleObject" Target="embeddings/oleObject42.bin"/><Relationship Id="rId54" Type="http://schemas.openxmlformats.org/officeDocument/2006/relationships/image" Target="media/image23.wmf"/><Relationship Id="rId70" Type="http://schemas.openxmlformats.org/officeDocument/2006/relationships/image" Target="media/image37.wmf"/><Relationship Id="rId75" Type="http://schemas.openxmlformats.org/officeDocument/2006/relationships/image" Target="media/image41.emf"/><Relationship Id="rId91" Type="http://schemas.openxmlformats.org/officeDocument/2006/relationships/oleObject" Target="embeddings/oleObject31.bin"/><Relationship Id="rId96" Type="http://schemas.openxmlformats.org/officeDocument/2006/relationships/oleObject" Target="embeddings/oleObject33.bin"/><Relationship Id="rId140" Type="http://schemas.openxmlformats.org/officeDocument/2006/relationships/oleObject" Target="embeddings/oleObject48.bin"/><Relationship Id="rId145" Type="http://schemas.openxmlformats.org/officeDocument/2006/relationships/image" Target="media/image85.wmf"/><Relationship Id="rId161" Type="http://schemas.openxmlformats.org/officeDocument/2006/relationships/oleObject" Target="embeddings/oleObject59.bin"/><Relationship Id="rId166" Type="http://schemas.openxmlformats.org/officeDocument/2006/relationships/image" Target="media/image94.wmf"/><Relationship Id="rId182" Type="http://schemas.openxmlformats.org/officeDocument/2006/relationships/image" Target="media/image102.wmf"/><Relationship Id="rId187" Type="http://schemas.openxmlformats.org/officeDocument/2006/relationships/oleObject" Target="embeddings/oleObject73.bin"/><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fontTable" Target="fontTable.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70.wmf"/><Relationship Id="rId119" Type="http://schemas.openxmlformats.org/officeDocument/2006/relationships/oleObject" Target="embeddings/oleObject37.bin"/><Relationship Id="rId44" Type="http://schemas.openxmlformats.org/officeDocument/2006/relationships/image" Target="media/image18.wmf"/><Relationship Id="rId60" Type="http://schemas.openxmlformats.org/officeDocument/2006/relationships/image" Target="media/image28.wmf"/><Relationship Id="rId65" Type="http://schemas.openxmlformats.org/officeDocument/2006/relationships/oleObject" Target="embeddings/oleObject24.bin"/><Relationship Id="rId81" Type="http://schemas.openxmlformats.org/officeDocument/2006/relationships/image" Target="media/image44.wmf"/><Relationship Id="rId86" Type="http://schemas.openxmlformats.org/officeDocument/2006/relationships/image" Target="media/image48.wmf"/><Relationship Id="rId130" Type="http://schemas.openxmlformats.org/officeDocument/2006/relationships/image" Target="media/image78.wmf"/><Relationship Id="rId135" Type="http://schemas.openxmlformats.org/officeDocument/2006/relationships/image" Target="media/image80.wmf"/><Relationship Id="rId151" Type="http://schemas.openxmlformats.org/officeDocument/2006/relationships/oleObject" Target="embeddings/oleObject54.bin"/><Relationship Id="rId156" Type="http://schemas.openxmlformats.org/officeDocument/2006/relationships/image" Target="media/image90.wmf"/><Relationship Id="rId177" Type="http://schemas.openxmlformats.org/officeDocument/2006/relationships/oleObject" Target="embeddings/oleObject68.bin"/><Relationship Id="rId198" Type="http://schemas.openxmlformats.org/officeDocument/2006/relationships/oleObject" Target="embeddings/oleObject79.bin"/><Relationship Id="rId172" Type="http://schemas.openxmlformats.org/officeDocument/2006/relationships/image" Target="media/image97.wmf"/><Relationship Id="rId193" Type="http://schemas.openxmlformats.org/officeDocument/2006/relationships/oleObject" Target="embeddings/oleObject76.bin"/><Relationship Id="rId202" Type="http://schemas.openxmlformats.org/officeDocument/2006/relationships/oleObject" Target="embeddings/oleObject81.bin"/><Relationship Id="rId207" Type="http://schemas.openxmlformats.org/officeDocument/2006/relationships/image" Target="media/image114.w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image" Target="media/image66.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oleObject" Target="embeddings/oleObject26.bin"/><Relationship Id="rId97" Type="http://schemas.openxmlformats.org/officeDocument/2006/relationships/image" Target="media/image55.wmf"/><Relationship Id="rId104" Type="http://schemas.openxmlformats.org/officeDocument/2006/relationships/image" Target="media/image62.emf"/><Relationship Id="rId120" Type="http://schemas.openxmlformats.org/officeDocument/2006/relationships/image" Target="media/image73.wmf"/><Relationship Id="rId125" Type="http://schemas.openxmlformats.org/officeDocument/2006/relationships/oleObject" Target="embeddings/oleObject40.bin"/><Relationship Id="rId141" Type="http://schemas.openxmlformats.org/officeDocument/2006/relationships/image" Target="media/image83.wmf"/><Relationship Id="rId146" Type="http://schemas.openxmlformats.org/officeDocument/2006/relationships/oleObject" Target="embeddings/oleObject51.bin"/><Relationship Id="rId167" Type="http://schemas.openxmlformats.org/officeDocument/2006/relationships/oleObject" Target="embeddings/oleObject63.bin"/><Relationship Id="rId188" Type="http://schemas.openxmlformats.org/officeDocument/2006/relationships/image" Target="media/image105.wmf"/><Relationship Id="rId7" Type="http://schemas.openxmlformats.org/officeDocument/2006/relationships/webSettings" Target="webSettings.xml"/><Relationship Id="rId71" Type="http://schemas.openxmlformats.org/officeDocument/2006/relationships/image" Target="media/image38.emf"/><Relationship Id="rId92" Type="http://schemas.openxmlformats.org/officeDocument/2006/relationships/image" Target="media/image52.wmf"/><Relationship Id="rId162" Type="http://schemas.openxmlformats.org/officeDocument/2006/relationships/image" Target="media/image93.wmf"/><Relationship Id="rId183" Type="http://schemas.openxmlformats.org/officeDocument/2006/relationships/oleObject" Target="embeddings/oleObject71.bin"/><Relationship Id="rId21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33.wmf"/><Relationship Id="rId87" Type="http://schemas.openxmlformats.org/officeDocument/2006/relationships/image" Target="media/image49.wmf"/><Relationship Id="rId110" Type="http://schemas.openxmlformats.org/officeDocument/2006/relationships/image" Target="media/image67.wmf"/><Relationship Id="rId115" Type="http://schemas.openxmlformats.org/officeDocument/2006/relationships/oleObject" Target="embeddings/oleObject35.bin"/><Relationship Id="rId131" Type="http://schemas.openxmlformats.org/officeDocument/2006/relationships/oleObject" Target="embeddings/oleObject43.bin"/><Relationship Id="rId136" Type="http://schemas.openxmlformats.org/officeDocument/2006/relationships/oleObject" Target="embeddings/oleObject46.bin"/><Relationship Id="rId157" Type="http://schemas.openxmlformats.org/officeDocument/2006/relationships/oleObject" Target="embeddings/oleObject57.bin"/><Relationship Id="rId178" Type="http://schemas.openxmlformats.org/officeDocument/2006/relationships/image" Target="media/image100.wmf"/><Relationship Id="rId61" Type="http://schemas.openxmlformats.org/officeDocument/2006/relationships/image" Target="media/image29.wmf"/><Relationship Id="rId82" Type="http://schemas.openxmlformats.org/officeDocument/2006/relationships/oleObject" Target="embeddings/oleObject29.bin"/><Relationship Id="rId152" Type="http://schemas.openxmlformats.org/officeDocument/2006/relationships/image" Target="media/image88.wmf"/><Relationship Id="rId173" Type="http://schemas.openxmlformats.org/officeDocument/2006/relationships/oleObject" Target="embeddings/oleObject66.bin"/><Relationship Id="rId194" Type="http://schemas.openxmlformats.org/officeDocument/2006/relationships/image" Target="media/image108.wmf"/><Relationship Id="rId199" Type="http://schemas.openxmlformats.org/officeDocument/2006/relationships/image" Target="media/image110.wmf"/><Relationship Id="rId203" Type="http://schemas.openxmlformats.org/officeDocument/2006/relationships/image" Target="media/image112.wmf"/><Relationship Id="rId208" Type="http://schemas.openxmlformats.org/officeDocument/2006/relationships/oleObject" Target="embeddings/oleObject84.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emf"/><Relationship Id="rId77" Type="http://schemas.openxmlformats.org/officeDocument/2006/relationships/image" Target="media/image42.wmf"/><Relationship Id="rId100" Type="http://schemas.openxmlformats.org/officeDocument/2006/relationships/image" Target="media/image58.wmf"/><Relationship Id="rId105" Type="http://schemas.openxmlformats.org/officeDocument/2006/relationships/image" Target="media/image63.wmf"/><Relationship Id="rId126" Type="http://schemas.openxmlformats.org/officeDocument/2006/relationships/image" Target="media/image76.wmf"/><Relationship Id="rId147" Type="http://schemas.openxmlformats.org/officeDocument/2006/relationships/oleObject" Target="embeddings/oleObject52.bin"/><Relationship Id="rId168" Type="http://schemas.openxmlformats.org/officeDocument/2006/relationships/image" Target="media/image95.wmf"/><Relationship Id="rId8" Type="http://schemas.openxmlformats.org/officeDocument/2006/relationships/footnotes" Target="footnotes.xml"/><Relationship Id="rId51" Type="http://schemas.openxmlformats.org/officeDocument/2006/relationships/oleObject" Target="embeddings/oleObject21.bin"/><Relationship Id="rId72" Type="http://schemas.openxmlformats.org/officeDocument/2006/relationships/image" Target="media/image39.emf"/><Relationship Id="rId93" Type="http://schemas.openxmlformats.org/officeDocument/2006/relationships/image" Target="media/image53.wmf"/><Relationship Id="rId98" Type="http://schemas.openxmlformats.org/officeDocument/2006/relationships/image" Target="media/image56.wmf"/><Relationship Id="rId121" Type="http://schemas.openxmlformats.org/officeDocument/2006/relationships/oleObject" Target="embeddings/oleObject38.bin"/><Relationship Id="rId142" Type="http://schemas.openxmlformats.org/officeDocument/2006/relationships/oleObject" Target="embeddings/oleObject49.bin"/><Relationship Id="rId163" Type="http://schemas.openxmlformats.org/officeDocument/2006/relationships/oleObject" Target="embeddings/oleObject60.bin"/><Relationship Id="rId184" Type="http://schemas.openxmlformats.org/officeDocument/2006/relationships/image" Target="media/image103.wmf"/><Relationship Id="rId189" Type="http://schemas.openxmlformats.org/officeDocument/2006/relationships/oleObject" Target="embeddings/oleObject74.bin"/><Relationship Id="rId3" Type="http://schemas.openxmlformats.org/officeDocument/2006/relationships/customXml" Target="../customXml/item3.xml"/><Relationship Id="rId214"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image" Target="media/image34.wmf"/><Relationship Id="rId116" Type="http://schemas.openxmlformats.org/officeDocument/2006/relationships/image" Target="media/image71.wmf"/><Relationship Id="rId137" Type="http://schemas.openxmlformats.org/officeDocument/2006/relationships/image" Target="media/image81.wmf"/><Relationship Id="rId158" Type="http://schemas.openxmlformats.org/officeDocument/2006/relationships/image" Target="media/image91.wmf"/><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30.wmf"/><Relationship Id="rId83" Type="http://schemas.openxmlformats.org/officeDocument/2006/relationships/image" Target="media/image45.wmf"/><Relationship Id="rId88" Type="http://schemas.openxmlformats.org/officeDocument/2006/relationships/oleObject" Target="embeddings/oleObject30.bin"/><Relationship Id="rId111" Type="http://schemas.openxmlformats.org/officeDocument/2006/relationships/image" Target="media/image68.wmf"/><Relationship Id="rId132" Type="http://schemas.openxmlformats.org/officeDocument/2006/relationships/oleObject" Target="embeddings/oleObject44.bin"/><Relationship Id="rId153" Type="http://schemas.openxmlformats.org/officeDocument/2006/relationships/oleObject" Target="embeddings/oleObject55.bin"/><Relationship Id="rId174" Type="http://schemas.openxmlformats.org/officeDocument/2006/relationships/image" Target="media/image98.wmf"/><Relationship Id="rId179" Type="http://schemas.openxmlformats.org/officeDocument/2006/relationships/oleObject" Target="embeddings/oleObject69.bin"/><Relationship Id="rId195" Type="http://schemas.openxmlformats.org/officeDocument/2006/relationships/oleObject" Target="embeddings/oleObject77.bin"/><Relationship Id="rId209" Type="http://schemas.openxmlformats.org/officeDocument/2006/relationships/image" Target="media/image115.wmf"/><Relationship Id="rId190" Type="http://schemas.openxmlformats.org/officeDocument/2006/relationships/image" Target="media/image106.wmf"/><Relationship Id="rId204" Type="http://schemas.openxmlformats.org/officeDocument/2006/relationships/oleObject" Target="embeddings/oleObject82.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image" Target="media/image25.wmf"/><Relationship Id="rId106" Type="http://schemas.openxmlformats.org/officeDocument/2006/relationships/comments" Target="comments.xml"/><Relationship Id="rId127" Type="http://schemas.openxmlformats.org/officeDocument/2006/relationships/oleObject" Target="embeddings/oleObject41.bin"/><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25.bin"/><Relationship Id="rId78" Type="http://schemas.openxmlformats.org/officeDocument/2006/relationships/oleObject" Target="embeddings/oleObject27.bin"/><Relationship Id="rId94" Type="http://schemas.openxmlformats.org/officeDocument/2006/relationships/oleObject" Target="embeddings/oleObject32.bin"/><Relationship Id="rId99" Type="http://schemas.openxmlformats.org/officeDocument/2006/relationships/image" Target="media/image57.wmf"/><Relationship Id="rId101" Type="http://schemas.openxmlformats.org/officeDocument/2006/relationships/image" Target="media/image59.wmf"/><Relationship Id="rId122" Type="http://schemas.openxmlformats.org/officeDocument/2006/relationships/image" Target="media/image74.wmf"/><Relationship Id="rId143" Type="http://schemas.openxmlformats.org/officeDocument/2006/relationships/image" Target="media/image84.wmf"/><Relationship Id="rId148" Type="http://schemas.openxmlformats.org/officeDocument/2006/relationships/image" Target="media/image86.wmf"/><Relationship Id="rId164" Type="http://schemas.openxmlformats.org/officeDocument/2006/relationships/oleObject" Target="embeddings/oleObject61.bin"/><Relationship Id="rId169" Type="http://schemas.openxmlformats.org/officeDocument/2006/relationships/oleObject" Target="embeddings/oleObject64.bin"/><Relationship Id="rId185" Type="http://schemas.openxmlformats.org/officeDocument/2006/relationships/oleObject" Target="embeddings/oleObject72.bin"/><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image" Target="media/image101.wmf"/><Relationship Id="rId210" Type="http://schemas.openxmlformats.org/officeDocument/2006/relationships/oleObject" Target="embeddings/oleObject85.bin"/><Relationship Id="rId26" Type="http://schemas.openxmlformats.org/officeDocument/2006/relationships/image" Target="media/image9.wmf"/><Relationship Id="rId47" Type="http://schemas.openxmlformats.org/officeDocument/2006/relationships/oleObject" Target="embeddings/oleObject19.bin"/><Relationship Id="rId68" Type="http://schemas.openxmlformats.org/officeDocument/2006/relationships/image" Target="media/image35.wmf"/><Relationship Id="rId89" Type="http://schemas.openxmlformats.org/officeDocument/2006/relationships/image" Target="media/image50.wmf"/><Relationship Id="rId112" Type="http://schemas.openxmlformats.org/officeDocument/2006/relationships/image" Target="media/image69.wmf"/><Relationship Id="rId133" Type="http://schemas.openxmlformats.org/officeDocument/2006/relationships/image" Target="media/image79.wmf"/><Relationship Id="rId154" Type="http://schemas.openxmlformats.org/officeDocument/2006/relationships/image" Target="media/image89.wmf"/><Relationship Id="rId175" Type="http://schemas.openxmlformats.org/officeDocument/2006/relationships/oleObject" Target="embeddings/oleObject67.bin"/><Relationship Id="rId196" Type="http://schemas.openxmlformats.org/officeDocument/2006/relationships/oleObject" Target="embeddings/oleObject78.bin"/><Relationship Id="rId200" Type="http://schemas.openxmlformats.org/officeDocument/2006/relationships/oleObject" Target="embeddings/oleObject80.bin"/><Relationship Id="rId16"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61A25811E5EB764CB875439425CBDE5F" ma:contentTypeVersion="6" ma:contentTypeDescription="Создание документа." ma:contentTypeScope="" ma:versionID="ca82c676a6ef6da627c3030ea98e2b7e">
  <xsd:schema xmlns:xsd="http://www.w3.org/2001/XMLSchema" xmlns:xs="http://www.w3.org/2001/XMLSchema" xmlns:p="http://schemas.microsoft.com/office/2006/metadata/properties" targetNamespace="http://schemas.microsoft.com/office/2006/metadata/properties" ma:root="true" ma:fieldsID="197d2037541f77c9050d39309a7772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B8DE7D-7A69-42FD-AC55-AF10438C5B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8FB501-A26B-4001-B87C-490979201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AED1AAD-23E8-4788-A68B-9BB69C386E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20</Pages>
  <Words>8007</Words>
  <Characters>45641</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c:creator>
  <cp:lastModifiedBy>Tsaun</cp:lastModifiedBy>
  <cp:revision>3</cp:revision>
  <cp:lastPrinted>2017-02-06T11:02:00Z</cp:lastPrinted>
  <dcterms:created xsi:type="dcterms:W3CDTF">2017-02-15T09:53:00Z</dcterms:created>
  <dcterms:modified xsi:type="dcterms:W3CDTF">2017-02-16T12:45:00Z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0x01010061A25811E5EB764CB875439425CBDE5F</vt:lpwstr>
  </property>
</Properties>
</file>